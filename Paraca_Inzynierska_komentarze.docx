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E052" w14:textId="38E03CC0" w:rsidR="0010663E" w:rsidRDefault="0010663E" w:rsidP="0010663E">
      <w:pPr>
        <w:spacing w:line="360" w:lineRule="auto"/>
        <w:jc w:val="center"/>
        <w:rPr>
          <w:rFonts w:ascii="Arial" w:hAnsi="Arial" w:cs="Arial"/>
          <w:b/>
          <w:bCs/>
          <w:smallCaps/>
          <w:sz w:val="36"/>
        </w:rPr>
      </w:pPr>
      <w:r>
        <w:rPr>
          <w:rFonts w:asciiTheme="minorHAnsi" w:hAnsiTheme="minorHAnsi"/>
          <w:noProof/>
        </w:rPr>
        <w:drawing>
          <wp:inline distT="0" distB="0" distL="0" distR="0" wp14:anchorId="7A3F4605" wp14:editId="686E2FF7">
            <wp:extent cx="1390650" cy="1857375"/>
            <wp:effectExtent l="0" t="0" r="0" b="9525"/>
            <wp:docPr id="1031957438" name="Obraz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6"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l="50388" t="48988" r="40193" b="28514"/>
                    <a:stretch>
                      <a:fillRect/>
                    </a:stretch>
                  </pic:blipFill>
                  <pic:spPr bwMode="auto">
                    <a:xfrm>
                      <a:off x="0" y="0"/>
                      <a:ext cx="1390650" cy="1857375"/>
                    </a:xfrm>
                    <a:prstGeom prst="rect">
                      <a:avLst/>
                    </a:prstGeom>
                    <a:noFill/>
                    <a:ln>
                      <a:noFill/>
                    </a:ln>
                  </pic:spPr>
                </pic:pic>
              </a:graphicData>
            </a:graphic>
          </wp:inline>
        </w:drawing>
      </w:r>
    </w:p>
    <w:p w14:paraId="59736F19" w14:textId="77777777" w:rsidR="0010663E" w:rsidRDefault="0010663E" w:rsidP="0010663E">
      <w:pPr>
        <w:jc w:val="center"/>
        <w:rPr>
          <w:rFonts w:asciiTheme="minorHAnsi" w:hAnsiTheme="minorHAnsi" w:cstheme="minorHAnsi"/>
          <w:b/>
          <w:bCs/>
          <w:sz w:val="36"/>
          <w:szCs w:val="36"/>
        </w:rPr>
      </w:pPr>
      <w:r>
        <w:rPr>
          <w:rFonts w:asciiTheme="minorHAnsi" w:hAnsiTheme="minorHAnsi" w:cstheme="minorHAnsi"/>
          <w:b/>
          <w:bCs/>
          <w:sz w:val="36"/>
          <w:szCs w:val="36"/>
        </w:rPr>
        <w:t>PROJEKT INŻYNIERSKI</w:t>
      </w:r>
    </w:p>
    <w:p w14:paraId="3C79EC99" w14:textId="77777777" w:rsidR="0010663E" w:rsidRDefault="0010663E" w:rsidP="0010663E">
      <w:pPr>
        <w:jc w:val="center"/>
        <w:rPr>
          <w:rFonts w:asciiTheme="minorHAnsi" w:hAnsiTheme="minorHAnsi"/>
          <w:sz w:val="22"/>
        </w:rPr>
      </w:pPr>
    </w:p>
    <w:p w14:paraId="2C766D3E" w14:textId="77777777" w:rsidR="0010663E" w:rsidRDefault="0010663E" w:rsidP="0010663E">
      <w:pPr>
        <w:jc w:val="center"/>
        <w:rPr>
          <w:rFonts w:asciiTheme="minorHAnsi" w:hAnsiTheme="minorHAnsi"/>
          <w:sz w:val="28"/>
        </w:rPr>
      </w:pPr>
    </w:p>
    <w:p w14:paraId="5649BE30" w14:textId="77777777" w:rsidR="0010663E" w:rsidRDefault="0010663E" w:rsidP="00827ACE">
      <w:pPr>
        <w:jc w:val="center"/>
        <w:rPr>
          <w:rFonts w:asciiTheme="minorHAnsi" w:hAnsiTheme="minorHAnsi"/>
          <w:sz w:val="28"/>
        </w:rPr>
      </w:pPr>
      <w:del w:id="0" w:author="PCArtur" w:date="2023-12-31T13:05:00Z">
        <w:r w:rsidDel="009A01FC">
          <w:rPr>
            <w:rFonts w:asciiTheme="minorHAnsi" w:hAnsiTheme="minorHAnsi"/>
            <w:sz w:val="28"/>
          </w:rPr>
          <w:delText>„</w:delText>
        </w:r>
      </w:del>
      <w:r>
        <w:rPr>
          <w:rFonts w:asciiTheme="minorHAnsi" w:hAnsiTheme="minorHAnsi"/>
          <w:sz w:val="28"/>
        </w:rPr>
        <w:t xml:space="preserve">Internetowa platforma </w:t>
      </w:r>
      <w:proofErr w:type="spellStart"/>
      <w:r>
        <w:rPr>
          <w:rFonts w:asciiTheme="minorHAnsi" w:hAnsiTheme="minorHAnsi"/>
          <w:sz w:val="28"/>
        </w:rPr>
        <w:t>crowdfundingowa</w:t>
      </w:r>
      <w:proofErr w:type="spellEnd"/>
      <w:del w:id="1" w:author="PCArtur" w:date="2023-12-31T13:05:00Z">
        <w:r w:rsidDel="009A01FC">
          <w:rPr>
            <w:rFonts w:asciiTheme="minorHAnsi" w:hAnsiTheme="minorHAnsi"/>
            <w:sz w:val="28"/>
          </w:rPr>
          <w:delText>”</w:delText>
        </w:r>
      </w:del>
    </w:p>
    <w:p w14:paraId="66120908" w14:textId="77777777" w:rsidR="0010663E" w:rsidRDefault="0010663E" w:rsidP="00827ACE">
      <w:pPr>
        <w:jc w:val="center"/>
        <w:rPr>
          <w:rFonts w:asciiTheme="minorHAnsi" w:hAnsiTheme="minorHAnsi"/>
          <w:sz w:val="28"/>
        </w:rPr>
      </w:pPr>
    </w:p>
    <w:p w14:paraId="5CF170B0" w14:textId="77777777" w:rsidR="0010663E" w:rsidRDefault="0010663E" w:rsidP="00827ACE">
      <w:pPr>
        <w:jc w:val="center"/>
        <w:rPr>
          <w:rFonts w:asciiTheme="minorHAnsi" w:hAnsiTheme="minorHAnsi" w:cstheme="minorHAnsi"/>
          <w:b/>
          <w:bCs/>
          <w:sz w:val="28"/>
          <w:szCs w:val="22"/>
        </w:rPr>
      </w:pPr>
      <w:r>
        <w:rPr>
          <w:rFonts w:asciiTheme="minorHAnsi" w:hAnsiTheme="minorHAnsi" w:cstheme="minorHAnsi"/>
          <w:b/>
          <w:bCs/>
          <w:sz w:val="28"/>
          <w:szCs w:val="22"/>
        </w:rPr>
        <w:t>Maciej Maciejewski</w:t>
      </w:r>
    </w:p>
    <w:p w14:paraId="357D08A6" w14:textId="77777777" w:rsidR="0010663E" w:rsidRDefault="0010663E" w:rsidP="00827ACE">
      <w:pPr>
        <w:jc w:val="center"/>
        <w:rPr>
          <w:rFonts w:asciiTheme="minorHAnsi" w:hAnsiTheme="minorHAnsi" w:cstheme="minorHAnsi"/>
          <w:b/>
          <w:bCs/>
        </w:rPr>
      </w:pPr>
      <w:r>
        <w:rPr>
          <w:rFonts w:asciiTheme="minorHAnsi" w:hAnsiTheme="minorHAnsi" w:cstheme="minorHAnsi"/>
          <w:b/>
          <w:bCs/>
        </w:rPr>
        <w:t>Nr albumu 290398</w:t>
      </w:r>
    </w:p>
    <w:p w14:paraId="18C193AF" w14:textId="77777777" w:rsidR="0010663E" w:rsidRDefault="0010663E" w:rsidP="00827ACE">
      <w:pPr>
        <w:jc w:val="center"/>
        <w:rPr>
          <w:rFonts w:asciiTheme="minorHAnsi" w:hAnsiTheme="minorHAnsi"/>
        </w:rPr>
        <w:pPrChange w:id="2" w:author="Maciej Maciejewski 2" w:date="2024-01-09T15:32:00Z">
          <w:pPr/>
        </w:pPrChange>
      </w:pPr>
    </w:p>
    <w:p w14:paraId="554B7012" w14:textId="77777777" w:rsidR="0010663E" w:rsidRDefault="0010663E" w:rsidP="00827ACE">
      <w:pPr>
        <w:jc w:val="center"/>
        <w:rPr>
          <w:rFonts w:asciiTheme="minorHAnsi" w:hAnsiTheme="minorHAnsi"/>
          <w:sz w:val="28"/>
        </w:rPr>
      </w:pPr>
      <w:r>
        <w:rPr>
          <w:rFonts w:asciiTheme="minorHAnsi" w:hAnsiTheme="minorHAnsi"/>
          <w:b/>
          <w:bCs/>
          <w:sz w:val="28"/>
        </w:rPr>
        <w:t xml:space="preserve">Kierunek: </w:t>
      </w:r>
      <w:r>
        <w:rPr>
          <w:rFonts w:asciiTheme="minorHAnsi" w:hAnsiTheme="minorHAnsi"/>
          <w:sz w:val="28"/>
        </w:rPr>
        <w:t>Informatyka</w:t>
      </w:r>
    </w:p>
    <w:p w14:paraId="4A175807" w14:textId="77777777" w:rsidR="0010663E" w:rsidRDefault="0010663E" w:rsidP="00827ACE">
      <w:pPr>
        <w:jc w:val="center"/>
        <w:rPr>
          <w:rFonts w:asciiTheme="minorHAnsi" w:hAnsiTheme="minorHAnsi"/>
          <w:sz w:val="28"/>
        </w:rPr>
      </w:pPr>
      <w:r>
        <w:rPr>
          <w:rFonts w:asciiTheme="minorHAnsi" w:hAnsiTheme="minorHAnsi"/>
          <w:b/>
          <w:bCs/>
          <w:sz w:val="28"/>
        </w:rPr>
        <w:t>Specjalność:</w:t>
      </w:r>
      <w:r>
        <w:rPr>
          <w:rFonts w:asciiTheme="minorHAnsi" w:hAnsiTheme="minorHAnsi"/>
          <w:sz w:val="28"/>
        </w:rPr>
        <w:t xml:space="preserve"> Grafika komputerowa i </w:t>
      </w:r>
      <w:commentRangeStart w:id="3"/>
      <w:r>
        <w:rPr>
          <w:rFonts w:asciiTheme="minorHAnsi" w:hAnsiTheme="minorHAnsi"/>
          <w:sz w:val="28"/>
        </w:rPr>
        <w:t>oprogramowanie</w:t>
      </w:r>
      <w:commentRangeEnd w:id="3"/>
      <w:r w:rsidR="006C1FC8">
        <w:rPr>
          <w:rStyle w:val="Odwoaniedokomentarza"/>
        </w:rPr>
        <w:commentReference w:id="3"/>
      </w:r>
    </w:p>
    <w:p w14:paraId="7C98D72F" w14:textId="77777777" w:rsidR="0010663E" w:rsidRDefault="0010663E" w:rsidP="00827ACE">
      <w:pPr>
        <w:jc w:val="center"/>
        <w:rPr>
          <w:rFonts w:asciiTheme="minorHAnsi" w:hAnsiTheme="minorHAnsi"/>
          <w:sz w:val="28"/>
        </w:rPr>
      </w:pPr>
    </w:p>
    <w:p w14:paraId="0E8433B1" w14:textId="77777777" w:rsidR="0010663E" w:rsidRDefault="0010663E" w:rsidP="00827ACE">
      <w:pPr>
        <w:jc w:val="center"/>
        <w:rPr>
          <w:rFonts w:asciiTheme="minorHAnsi" w:hAnsiTheme="minorHAnsi"/>
          <w:sz w:val="28"/>
        </w:rPr>
      </w:pPr>
    </w:p>
    <w:p w14:paraId="00BFCC78" w14:textId="77777777" w:rsidR="0010663E" w:rsidRDefault="0010663E" w:rsidP="00827ACE">
      <w:pPr>
        <w:jc w:val="center"/>
        <w:rPr>
          <w:rFonts w:asciiTheme="minorHAnsi" w:hAnsiTheme="minorHAnsi"/>
          <w:sz w:val="28"/>
        </w:rPr>
      </w:pPr>
    </w:p>
    <w:p w14:paraId="5913CFCA" w14:textId="77777777" w:rsidR="0010663E" w:rsidRDefault="0010663E" w:rsidP="00827ACE">
      <w:pPr>
        <w:jc w:val="center"/>
        <w:rPr>
          <w:rFonts w:asciiTheme="minorHAnsi" w:hAnsiTheme="minorHAnsi"/>
          <w:sz w:val="28"/>
        </w:rPr>
      </w:pPr>
    </w:p>
    <w:p w14:paraId="68175B10" w14:textId="77777777" w:rsidR="0010663E" w:rsidRDefault="0010663E" w:rsidP="00827ACE">
      <w:pPr>
        <w:jc w:val="center"/>
        <w:rPr>
          <w:rFonts w:asciiTheme="minorHAnsi" w:hAnsiTheme="minorHAnsi"/>
          <w:sz w:val="28"/>
        </w:rPr>
      </w:pPr>
    </w:p>
    <w:p w14:paraId="630D6295" w14:textId="77777777" w:rsidR="0010663E" w:rsidRDefault="0010663E" w:rsidP="00827ACE">
      <w:pPr>
        <w:jc w:val="center"/>
        <w:rPr>
          <w:rFonts w:asciiTheme="minorHAnsi" w:hAnsiTheme="minorHAnsi"/>
          <w:sz w:val="28"/>
        </w:rPr>
      </w:pPr>
    </w:p>
    <w:p w14:paraId="138BCBF1" w14:textId="77777777" w:rsidR="0010663E" w:rsidRDefault="0010663E" w:rsidP="00827ACE">
      <w:pPr>
        <w:jc w:val="center"/>
        <w:rPr>
          <w:rFonts w:asciiTheme="minorHAnsi" w:hAnsiTheme="minorHAnsi"/>
          <w:sz w:val="28"/>
        </w:rPr>
      </w:pPr>
    </w:p>
    <w:p w14:paraId="751B9FE9" w14:textId="77777777" w:rsidR="0010663E" w:rsidRDefault="0010663E" w:rsidP="00827ACE">
      <w:pPr>
        <w:jc w:val="center"/>
        <w:rPr>
          <w:rFonts w:asciiTheme="minorHAnsi" w:hAnsiTheme="minorHAnsi"/>
          <w:b/>
          <w:bCs/>
          <w:sz w:val="28"/>
        </w:rPr>
      </w:pPr>
      <w:r>
        <w:rPr>
          <w:rFonts w:asciiTheme="minorHAnsi" w:hAnsiTheme="minorHAnsi"/>
          <w:b/>
          <w:bCs/>
          <w:sz w:val="28"/>
        </w:rPr>
        <w:t>PROWADZĄCY PRACĘ</w:t>
      </w:r>
    </w:p>
    <w:p w14:paraId="3FD292CC" w14:textId="77777777" w:rsidR="0010663E" w:rsidRDefault="0010663E" w:rsidP="00827ACE">
      <w:pPr>
        <w:jc w:val="center"/>
        <w:rPr>
          <w:rFonts w:asciiTheme="minorHAnsi" w:hAnsiTheme="minorHAnsi"/>
          <w:b/>
          <w:bCs/>
          <w:sz w:val="28"/>
        </w:rPr>
      </w:pPr>
      <w:r>
        <w:rPr>
          <w:rFonts w:asciiTheme="minorHAnsi" w:hAnsiTheme="minorHAnsi"/>
          <w:b/>
          <w:bCs/>
          <w:sz w:val="28"/>
        </w:rPr>
        <w:t>Dr inż. Artur Pasierbek</w:t>
      </w:r>
    </w:p>
    <w:p w14:paraId="0C567E58" w14:textId="77777777" w:rsidR="0010663E" w:rsidRDefault="0010663E" w:rsidP="00827ACE">
      <w:pPr>
        <w:jc w:val="center"/>
        <w:rPr>
          <w:rFonts w:asciiTheme="minorHAnsi" w:hAnsiTheme="minorHAnsi"/>
          <w:b/>
          <w:bCs/>
          <w:sz w:val="28"/>
        </w:rPr>
      </w:pPr>
      <w:r>
        <w:rPr>
          <w:rFonts w:asciiTheme="minorHAnsi" w:hAnsiTheme="minorHAnsi"/>
          <w:b/>
          <w:bCs/>
          <w:sz w:val="28"/>
        </w:rPr>
        <w:t>KATEDRA Algorytmiki i Oprogramowania</w:t>
      </w:r>
    </w:p>
    <w:p w14:paraId="6D39AE76" w14:textId="77777777" w:rsidR="0010663E" w:rsidRDefault="0010663E" w:rsidP="00827ACE">
      <w:pPr>
        <w:jc w:val="center"/>
        <w:rPr>
          <w:rFonts w:asciiTheme="minorHAnsi" w:hAnsiTheme="minorHAnsi"/>
          <w:b/>
          <w:bCs/>
          <w:sz w:val="28"/>
        </w:rPr>
      </w:pPr>
      <w:r>
        <w:rPr>
          <w:rFonts w:asciiTheme="minorHAnsi" w:hAnsiTheme="minorHAnsi"/>
          <w:b/>
          <w:bCs/>
          <w:sz w:val="28"/>
        </w:rPr>
        <w:t>Wydział Automatyki, Elektroniki i Informatyki</w:t>
      </w:r>
    </w:p>
    <w:p w14:paraId="58E6E36B" w14:textId="77777777" w:rsidR="0010663E" w:rsidRDefault="0010663E" w:rsidP="00827ACE">
      <w:pPr>
        <w:jc w:val="center"/>
        <w:rPr>
          <w:rFonts w:asciiTheme="minorHAnsi" w:hAnsiTheme="minorHAnsi"/>
          <w:sz w:val="28"/>
        </w:rPr>
      </w:pPr>
    </w:p>
    <w:p w14:paraId="2CAF7822" w14:textId="77777777" w:rsidR="0010663E" w:rsidRDefault="0010663E" w:rsidP="00827ACE">
      <w:pPr>
        <w:jc w:val="center"/>
        <w:rPr>
          <w:rFonts w:asciiTheme="minorHAnsi" w:hAnsiTheme="minorHAnsi"/>
          <w:sz w:val="28"/>
        </w:rPr>
      </w:pPr>
    </w:p>
    <w:p w14:paraId="62A07848" w14:textId="77777777" w:rsidR="0010663E" w:rsidRDefault="0010663E" w:rsidP="00827ACE">
      <w:pPr>
        <w:jc w:val="center"/>
        <w:rPr>
          <w:rFonts w:asciiTheme="minorHAnsi" w:hAnsiTheme="minorHAnsi"/>
          <w:sz w:val="28"/>
        </w:rPr>
        <w:pPrChange w:id="4" w:author="Maciej Maciejewski 2" w:date="2024-01-09T15:32:00Z">
          <w:pPr/>
        </w:pPrChange>
      </w:pPr>
    </w:p>
    <w:p w14:paraId="41334A62" w14:textId="77777777" w:rsidR="0010663E" w:rsidRDefault="0010663E" w:rsidP="00827ACE">
      <w:pPr>
        <w:jc w:val="center"/>
        <w:rPr>
          <w:rFonts w:asciiTheme="minorHAnsi" w:hAnsiTheme="minorHAnsi"/>
          <w:sz w:val="28"/>
        </w:rPr>
      </w:pPr>
    </w:p>
    <w:p w14:paraId="67B95E7A" w14:textId="77777777" w:rsidR="0010663E" w:rsidRDefault="0010663E" w:rsidP="00827ACE">
      <w:pPr>
        <w:jc w:val="center"/>
        <w:rPr>
          <w:rFonts w:asciiTheme="minorHAnsi" w:hAnsiTheme="minorHAnsi"/>
          <w:sz w:val="16"/>
        </w:rPr>
        <w:pPrChange w:id="5" w:author="Maciej Maciejewski 2" w:date="2024-01-09T15:32:00Z">
          <w:pPr/>
        </w:pPrChange>
      </w:pPr>
    </w:p>
    <w:p w14:paraId="4D6A5618" w14:textId="77777777" w:rsidR="0010663E" w:rsidRDefault="0010663E" w:rsidP="00827ACE">
      <w:pPr>
        <w:overflowPunct/>
        <w:autoSpaceDE/>
        <w:adjustRightInd/>
        <w:jc w:val="center"/>
        <w:rPr>
          <w:rFonts w:ascii="Arial" w:hAnsi="Arial" w:cs="Arial"/>
        </w:rPr>
      </w:pPr>
      <w:r>
        <w:rPr>
          <w:rFonts w:asciiTheme="minorHAnsi" w:hAnsiTheme="minorHAnsi" w:cstheme="minorHAnsi"/>
          <w:b/>
          <w:bCs/>
          <w:sz w:val="28"/>
          <w:szCs w:val="22"/>
        </w:rPr>
        <w:t>GLIWICE Rok 2023/24</w:t>
      </w:r>
    </w:p>
    <w:p w14:paraId="0375C684" w14:textId="77777777" w:rsidR="0010663E" w:rsidRDefault="0010663E" w:rsidP="0010663E">
      <w:pPr>
        <w:overflowPunct/>
        <w:autoSpaceDE/>
        <w:adjustRightInd/>
        <w:jc w:val="center"/>
        <w:rPr>
          <w:rFonts w:ascii="Arial" w:hAnsi="Arial" w:cs="Arial"/>
        </w:rPr>
      </w:pPr>
      <w:r>
        <w:rPr>
          <w:rFonts w:ascii="Arial" w:hAnsi="Arial" w:cs="Arial"/>
        </w:rPr>
        <w:br w:type="page"/>
      </w:r>
    </w:p>
    <w:p w14:paraId="584D69BA" w14:textId="77777777" w:rsidR="0010663E" w:rsidRDefault="0010663E" w:rsidP="0010663E">
      <w:pPr>
        <w:rPr>
          <w:b/>
          <w:bCs/>
          <w:sz w:val="52"/>
          <w:szCs w:val="52"/>
        </w:rPr>
      </w:pPr>
    </w:p>
    <w:p w14:paraId="2CDDF21E" w14:textId="77777777" w:rsidR="0010663E" w:rsidRDefault="0010663E" w:rsidP="0010663E">
      <w:pPr>
        <w:rPr>
          <w:b/>
          <w:bCs/>
          <w:sz w:val="52"/>
          <w:szCs w:val="52"/>
        </w:rPr>
      </w:pPr>
    </w:p>
    <w:p w14:paraId="599E31CD" w14:textId="77777777" w:rsidR="0010663E" w:rsidRDefault="0010663E" w:rsidP="0010663E">
      <w:pPr>
        <w:rPr>
          <w:b/>
          <w:bCs/>
          <w:sz w:val="52"/>
          <w:szCs w:val="52"/>
        </w:rPr>
      </w:pPr>
    </w:p>
    <w:p w14:paraId="24E97B90" w14:textId="77777777" w:rsidR="0010663E" w:rsidRDefault="0010663E" w:rsidP="0010663E">
      <w:pPr>
        <w:rPr>
          <w:b/>
          <w:bCs/>
          <w:sz w:val="52"/>
          <w:szCs w:val="52"/>
        </w:rPr>
      </w:pPr>
    </w:p>
    <w:p w14:paraId="2C3600FB" w14:textId="77777777" w:rsidR="0010663E" w:rsidRDefault="0010663E" w:rsidP="0010663E">
      <w:pPr>
        <w:rPr>
          <w:b/>
          <w:bCs/>
          <w:sz w:val="52"/>
          <w:szCs w:val="52"/>
        </w:rPr>
      </w:pPr>
    </w:p>
    <w:p w14:paraId="2ED06378" w14:textId="77777777" w:rsidR="0010663E" w:rsidRDefault="0010663E" w:rsidP="0010663E">
      <w:pPr>
        <w:rPr>
          <w:b/>
          <w:bCs/>
          <w:sz w:val="52"/>
          <w:szCs w:val="52"/>
        </w:rPr>
      </w:pPr>
    </w:p>
    <w:p w14:paraId="0B84B49C" w14:textId="77777777" w:rsidR="0010663E" w:rsidRDefault="0010663E" w:rsidP="0010663E">
      <w:pPr>
        <w:rPr>
          <w:b/>
          <w:bCs/>
          <w:sz w:val="52"/>
          <w:szCs w:val="52"/>
        </w:rPr>
      </w:pPr>
    </w:p>
    <w:p w14:paraId="7D11791E" w14:textId="77777777" w:rsidR="0010663E" w:rsidRDefault="0010663E" w:rsidP="0010663E">
      <w:pPr>
        <w:rPr>
          <w:b/>
          <w:bCs/>
          <w:sz w:val="52"/>
          <w:szCs w:val="52"/>
        </w:rPr>
      </w:pPr>
    </w:p>
    <w:p w14:paraId="226079CC" w14:textId="77777777" w:rsidR="0010663E" w:rsidRDefault="0010663E" w:rsidP="0010663E">
      <w:pPr>
        <w:rPr>
          <w:b/>
          <w:bCs/>
          <w:sz w:val="52"/>
          <w:szCs w:val="52"/>
        </w:rPr>
      </w:pPr>
    </w:p>
    <w:p w14:paraId="6A2D515C" w14:textId="77777777" w:rsidR="0010663E" w:rsidRDefault="0010663E" w:rsidP="0010663E">
      <w:pPr>
        <w:rPr>
          <w:b/>
          <w:bCs/>
          <w:sz w:val="52"/>
          <w:szCs w:val="52"/>
        </w:rPr>
      </w:pPr>
    </w:p>
    <w:p w14:paraId="679736D9" w14:textId="77777777" w:rsidR="0010663E" w:rsidRDefault="0010663E" w:rsidP="0010663E">
      <w:pPr>
        <w:rPr>
          <w:b/>
          <w:bCs/>
          <w:sz w:val="52"/>
          <w:szCs w:val="52"/>
        </w:rPr>
      </w:pPr>
    </w:p>
    <w:p w14:paraId="2F200969" w14:textId="77777777" w:rsidR="0010663E" w:rsidRDefault="0010663E" w:rsidP="0010663E">
      <w:pPr>
        <w:rPr>
          <w:b/>
          <w:bCs/>
          <w:sz w:val="52"/>
          <w:szCs w:val="52"/>
        </w:rPr>
      </w:pPr>
    </w:p>
    <w:p w14:paraId="7B15CE2B" w14:textId="77777777" w:rsidR="0010663E" w:rsidRDefault="0010663E" w:rsidP="0010663E">
      <w:pPr>
        <w:rPr>
          <w:b/>
          <w:bCs/>
          <w:sz w:val="52"/>
          <w:szCs w:val="52"/>
        </w:rPr>
      </w:pPr>
    </w:p>
    <w:p w14:paraId="0E933D56" w14:textId="77777777" w:rsidR="0010663E" w:rsidRDefault="0010663E" w:rsidP="0010663E">
      <w:pPr>
        <w:rPr>
          <w:b/>
          <w:bCs/>
          <w:sz w:val="52"/>
          <w:szCs w:val="52"/>
        </w:rPr>
      </w:pPr>
    </w:p>
    <w:p w14:paraId="41A4CD81" w14:textId="77777777" w:rsidR="0010663E" w:rsidRDefault="0010663E" w:rsidP="0010663E">
      <w:pPr>
        <w:rPr>
          <w:b/>
          <w:bCs/>
          <w:sz w:val="52"/>
          <w:szCs w:val="52"/>
        </w:rPr>
      </w:pPr>
    </w:p>
    <w:p w14:paraId="6A6CAFB8" w14:textId="77777777" w:rsidR="0010663E" w:rsidRDefault="0010663E" w:rsidP="0010663E">
      <w:pPr>
        <w:rPr>
          <w:b/>
          <w:bCs/>
          <w:sz w:val="52"/>
          <w:szCs w:val="52"/>
        </w:rPr>
      </w:pPr>
    </w:p>
    <w:p w14:paraId="669E0839" w14:textId="77777777" w:rsidR="0010663E" w:rsidRDefault="0010663E" w:rsidP="0010663E">
      <w:pPr>
        <w:rPr>
          <w:b/>
          <w:bCs/>
          <w:sz w:val="52"/>
          <w:szCs w:val="52"/>
        </w:rPr>
      </w:pPr>
    </w:p>
    <w:p w14:paraId="57AE5F80" w14:textId="77777777" w:rsidR="0010663E" w:rsidRDefault="0010663E" w:rsidP="0010663E">
      <w:pPr>
        <w:rPr>
          <w:b/>
          <w:bCs/>
          <w:sz w:val="52"/>
          <w:szCs w:val="52"/>
        </w:rPr>
      </w:pPr>
    </w:p>
    <w:p w14:paraId="5792A7D0" w14:textId="77777777" w:rsidR="0010663E" w:rsidRDefault="0010663E" w:rsidP="0010663E">
      <w:pPr>
        <w:rPr>
          <w:b/>
          <w:bCs/>
          <w:sz w:val="52"/>
          <w:szCs w:val="52"/>
        </w:rPr>
      </w:pPr>
    </w:p>
    <w:p w14:paraId="303CA923" w14:textId="77777777" w:rsidR="0010663E" w:rsidRDefault="0010663E" w:rsidP="0010663E">
      <w:pPr>
        <w:rPr>
          <w:b/>
          <w:bCs/>
          <w:sz w:val="52"/>
          <w:szCs w:val="52"/>
        </w:rPr>
      </w:pPr>
    </w:p>
    <w:p w14:paraId="22315DA3" w14:textId="77777777" w:rsidR="0010663E" w:rsidRDefault="0010663E" w:rsidP="0010663E">
      <w:pPr>
        <w:rPr>
          <w:b/>
          <w:bCs/>
          <w:sz w:val="52"/>
          <w:szCs w:val="52"/>
        </w:rPr>
      </w:pPr>
    </w:p>
    <w:p w14:paraId="5AE1F959" w14:textId="77777777" w:rsidR="0010663E" w:rsidRDefault="0010663E" w:rsidP="0010663E">
      <w:pPr>
        <w:rPr>
          <w:b/>
          <w:bCs/>
          <w:sz w:val="52"/>
          <w:szCs w:val="52"/>
        </w:rPr>
      </w:pPr>
    </w:p>
    <w:p w14:paraId="2A27C1F2" w14:textId="77777777" w:rsidR="0010663E" w:rsidRDefault="0010663E" w:rsidP="0010663E">
      <w:pPr>
        <w:rPr>
          <w:b/>
          <w:bCs/>
          <w:sz w:val="52"/>
          <w:szCs w:val="52"/>
        </w:rPr>
      </w:pPr>
    </w:p>
    <w:p w14:paraId="5656BBC4" w14:textId="77777777" w:rsidR="00B54424" w:rsidRDefault="00B54424" w:rsidP="00B54424">
      <w:pPr>
        <w:rPr>
          <w:ins w:id="6" w:author="Maciej Maciejewski" w:date="2023-12-31T16:15:00Z"/>
          <w:b/>
          <w:bCs/>
          <w:sz w:val="52"/>
          <w:szCs w:val="52"/>
        </w:rPr>
      </w:pPr>
      <w:ins w:id="7" w:author="Maciej Maciejewski" w:date="2023-12-31T16:15:00Z">
        <w:r>
          <w:rPr>
            <w:b/>
            <w:bCs/>
            <w:sz w:val="52"/>
            <w:szCs w:val="52"/>
          </w:rPr>
          <w:lastRenderedPageBreak/>
          <w:t>Spis treści</w:t>
        </w:r>
      </w:ins>
    </w:p>
    <w:p w14:paraId="586E3BBF" w14:textId="77777777" w:rsidR="00B54424" w:rsidRDefault="00B54424" w:rsidP="00B54424">
      <w:pPr>
        <w:rPr>
          <w:ins w:id="8" w:author="Maciej Maciejewski" w:date="2023-12-31T16:15:00Z"/>
          <w:sz w:val="52"/>
          <w:szCs w:val="52"/>
        </w:rPr>
      </w:pPr>
    </w:p>
    <w:p w14:paraId="17F6FDA8" w14:textId="77777777" w:rsidR="00B54424" w:rsidRDefault="00B54424" w:rsidP="00B54424">
      <w:pPr>
        <w:rPr>
          <w:ins w:id="9" w:author="Maciej Maciejewski" w:date="2023-12-31T16:15:00Z"/>
          <w:szCs w:val="24"/>
        </w:rPr>
      </w:pPr>
      <w:ins w:id="10" w:author="Maciej Maciejewski" w:date="2023-12-31T16:15:00Z">
        <w:r>
          <w:rPr>
            <w:szCs w:val="24"/>
          </w:rPr>
          <w:t>Rozdział 1 Wstęp</w:t>
        </w:r>
      </w:ins>
    </w:p>
    <w:p w14:paraId="796DE5C0" w14:textId="77777777" w:rsidR="00B54424" w:rsidRDefault="00B54424">
      <w:pPr>
        <w:pStyle w:val="Akapitzlist"/>
        <w:numPr>
          <w:ilvl w:val="2"/>
          <w:numId w:val="1"/>
        </w:numPr>
        <w:rPr>
          <w:ins w:id="11" w:author="Maciej Maciejewski" w:date="2023-12-31T16:15:00Z"/>
          <w:szCs w:val="24"/>
        </w:rPr>
        <w:pPrChange w:id="12" w:author="Maciej Maciejewski" w:date="2024-01-01T19:41:00Z">
          <w:pPr>
            <w:pStyle w:val="Akapitzlist"/>
            <w:numPr>
              <w:ilvl w:val="1"/>
              <w:numId w:val="1"/>
            </w:numPr>
            <w:ind w:left="1065" w:hanging="360"/>
          </w:pPr>
        </w:pPrChange>
      </w:pPr>
      <w:ins w:id="13" w:author="Maciej Maciejewski" w:date="2023-12-31T16:15:00Z">
        <w:r>
          <w:rPr>
            <w:szCs w:val="24"/>
          </w:rPr>
          <w:t>Wprowadzenie do tematu projektu</w:t>
        </w:r>
      </w:ins>
    </w:p>
    <w:p w14:paraId="08140125" w14:textId="77777777" w:rsidR="00B54424" w:rsidRDefault="00B54424">
      <w:pPr>
        <w:pStyle w:val="Akapitzlist"/>
        <w:numPr>
          <w:ilvl w:val="2"/>
          <w:numId w:val="1"/>
        </w:numPr>
        <w:rPr>
          <w:ins w:id="14" w:author="Maciej Maciejewski" w:date="2023-12-31T16:15:00Z"/>
          <w:szCs w:val="24"/>
        </w:rPr>
        <w:pPrChange w:id="15" w:author="Maciej Maciejewski" w:date="2024-01-01T19:41:00Z">
          <w:pPr>
            <w:pStyle w:val="Akapitzlist"/>
            <w:numPr>
              <w:ilvl w:val="1"/>
              <w:numId w:val="1"/>
            </w:numPr>
            <w:ind w:left="1065" w:hanging="360"/>
          </w:pPr>
        </w:pPrChange>
      </w:pPr>
      <w:ins w:id="16" w:author="Maciej Maciejewski" w:date="2023-12-31T16:15:00Z">
        <w:r>
          <w:rPr>
            <w:szCs w:val="24"/>
          </w:rPr>
          <w:t>Cel pracy</w:t>
        </w:r>
      </w:ins>
    </w:p>
    <w:p w14:paraId="027CAECE" w14:textId="77777777" w:rsidR="00B54424" w:rsidRDefault="00B54424">
      <w:pPr>
        <w:pStyle w:val="Akapitzlist"/>
        <w:numPr>
          <w:ilvl w:val="2"/>
          <w:numId w:val="1"/>
        </w:numPr>
        <w:rPr>
          <w:ins w:id="17" w:author="Maciej Maciejewski" w:date="2023-12-31T16:15:00Z"/>
          <w:szCs w:val="24"/>
        </w:rPr>
        <w:pPrChange w:id="18" w:author="Maciej Maciejewski" w:date="2024-01-01T19:41:00Z">
          <w:pPr>
            <w:pStyle w:val="Akapitzlist"/>
            <w:numPr>
              <w:ilvl w:val="1"/>
              <w:numId w:val="1"/>
            </w:numPr>
            <w:ind w:left="1065" w:hanging="360"/>
          </w:pPr>
        </w:pPrChange>
      </w:pPr>
      <w:ins w:id="19" w:author="Maciej Maciejewski" w:date="2023-12-31T16:15:00Z">
        <w:r>
          <w:rPr>
            <w:szCs w:val="24"/>
          </w:rPr>
          <w:t>Charakterystyka zawartości rozdziałów</w:t>
        </w:r>
      </w:ins>
    </w:p>
    <w:p w14:paraId="044AB775" w14:textId="77777777" w:rsidR="00B54424" w:rsidRDefault="00B54424" w:rsidP="00B54424">
      <w:pPr>
        <w:rPr>
          <w:ins w:id="20" w:author="Maciej Maciejewski" w:date="2023-12-31T16:15:00Z"/>
          <w:szCs w:val="24"/>
        </w:rPr>
      </w:pPr>
      <w:ins w:id="21" w:author="Maciej Maciejewski" w:date="2023-12-31T16:15:00Z">
        <w:r>
          <w:rPr>
            <w:szCs w:val="24"/>
          </w:rPr>
          <w:t>Rozdział 2 Analiza tematu</w:t>
        </w:r>
      </w:ins>
    </w:p>
    <w:p w14:paraId="416CB3D6" w14:textId="77777777" w:rsidR="00B54424" w:rsidRDefault="00B54424" w:rsidP="00B54424">
      <w:pPr>
        <w:rPr>
          <w:ins w:id="22" w:author="Maciej Maciejewski" w:date="2023-12-31T16:15:00Z"/>
          <w:szCs w:val="24"/>
        </w:rPr>
      </w:pPr>
      <w:ins w:id="23" w:author="Maciej Maciejewski" w:date="2023-12-31T16:15:00Z">
        <w:r>
          <w:rPr>
            <w:szCs w:val="24"/>
          </w:rPr>
          <w:tab/>
          <w:t>2.1 Sformułowanie problemu</w:t>
        </w:r>
      </w:ins>
    </w:p>
    <w:p w14:paraId="023BE949" w14:textId="77777777" w:rsidR="00B54424" w:rsidRDefault="00B54424" w:rsidP="00B54424">
      <w:pPr>
        <w:rPr>
          <w:ins w:id="24" w:author="Maciej Maciejewski" w:date="2023-12-31T16:15:00Z"/>
          <w:szCs w:val="24"/>
        </w:rPr>
      </w:pPr>
      <w:ins w:id="25" w:author="Maciej Maciejewski" w:date="2023-12-31T16:15:00Z">
        <w:r>
          <w:rPr>
            <w:szCs w:val="24"/>
          </w:rPr>
          <w:tab/>
          <w:t xml:space="preserve">2.2 Opis istniejących rozwiązań </w:t>
        </w:r>
      </w:ins>
    </w:p>
    <w:p w14:paraId="4F7143D3" w14:textId="77777777" w:rsidR="00B54424" w:rsidRDefault="00B54424" w:rsidP="00B54424">
      <w:pPr>
        <w:rPr>
          <w:ins w:id="26" w:author="Maciej Maciejewski" w:date="2023-12-31T16:15:00Z"/>
          <w:szCs w:val="24"/>
        </w:rPr>
      </w:pPr>
      <w:ins w:id="27" w:author="Maciej Maciejewski" w:date="2023-12-31T16:15:00Z">
        <w:r>
          <w:rPr>
            <w:szCs w:val="24"/>
          </w:rPr>
          <w:t>Rozdział 3 Wymagania i narzędzia</w:t>
        </w:r>
      </w:ins>
    </w:p>
    <w:p w14:paraId="4743D93C" w14:textId="77777777" w:rsidR="00B54424" w:rsidRDefault="00B54424" w:rsidP="00B54424">
      <w:pPr>
        <w:rPr>
          <w:ins w:id="28" w:author="Maciej Maciejewski" w:date="2023-12-31T16:15:00Z"/>
          <w:szCs w:val="24"/>
        </w:rPr>
      </w:pPr>
      <w:ins w:id="29" w:author="Maciej Maciejewski" w:date="2023-12-31T16:15:00Z">
        <w:r>
          <w:rPr>
            <w:szCs w:val="24"/>
          </w:rPr>
          <w:tab/>
          <w:t>3.1 Wymagania funkcjonalne</w:t>
        </w:r>
      </w:ins>
    </w:p>
    <w:p w14:paraId="10F1ACA4" w14:textId="77777777" w:rsidR="00B54424" w:rsidRDefault="00B54424" w:rsidP="00B54424">
      <w:pPr>
        <w:rPr>
          <w:ins w:id="30" w:author="Maciej Maciejewski" w:date="2023-12-31T16:15:00Z"/>
          <w:szCs w:val="24"/>
        </w:rPr>
      </w:pPr>
      <w:ins w:id="31" w:author="Maciej Maciejewski" w:date="2023-12-31T16:15:00Z">
        <w:r>
          <w:rPr>
            <w:szCs w:val="24"/>
          </w:rPr>
          <w:tab/>
          <w:t>3.2 Wymagania niefunkcjonalne</w:t>
        </w:r>
      </w:ins>
    </w:p>
    <w:p w14:paraId="2278BAE4" w14:textId="77777777" w:rsidR="00B54424" w:rsidRDefault="00B54424" w:rsidP="00B54424">
      <w:pPr>
        <w:rPr>
          <w:ins w:id="32" w:author="Maciej Maciejewski" w:date="2023-12-31T16:15:00Z"/>
          <w:szCs w:val="24"/>
        </w:rPr>
      </w:pPr>
      <w:ins w:id="33" w:author="Maciej Maciejewski" w:date="2023-12-31T16:15:00Z">
        <w:r>
          <w:rPr>
            <w:szCs w:val="24"/>
          </w:rPr>
          <w:tab/>
          <w:t>3.3 Przypadki użycia</w:t>
        </w:r>
      </w:ins>
    </w:p>
    <w:p w14:paraId="0CA66FDC" w14:textId="77777777" w:rsidR="00B54424" w:rsidRDefault="00B54424" w:rsidP="00B54424">
      <w:pPr>
        <w:rPr>
          <w:ins w:id="34" w:author="Maciej Maciejewski" w:date="2023-12-31T16:15:00Z"/>
          <w:szCs w:val="24"/>
        </w:rPr>
      </w:pPr>
      <w:ins w:id="35" w:author="Maciej Maciejewski" w:date="2023-12-31T16:15:00Z">
        <w:r>
          <w:rPr>
            <w:szCs w:val="24"/>
          </w:rPr>
          <w:tab/>
          <w:t>3.4 Opis narzędzi</w:t>
        </w:r>
      </w:ins>
    </w:p>
    <w:p w14:paraId="681DF2C8" w14:textId="77777777" w:rsidR="00B54424" w:rsidRDefault="00B54424" w:rsidP="00B54424">
      <w:pPr>
        <w:rPr>
          <w:ins w:id="36" w:author="Maciej Maciejewski" w:date="2023-12-31T16:15:00Z"/>
          <w:szCs w:val="24"/>
        </w:rPr>
      </w:pPr>
      <w:ins w:id="37" w:author="Maciej Maciejewski" w:date="2023-12-31T16:15:00Z">
        <w:r>
          <w:rPr>
            <w:szCs w:val="24"/>
          </w:rPr>
          <w:tab/>
        </w:r>
        <w:r>
          <w:rPr>
            <w:szCs w:val="24"/>
          </w:rPr>
          <w:tab/>
          <w:t>3.4.1 Języki programowania</w:t>
        </w:r>
      </w:ins>
    </w:p>
    <w:p w14:paraId="5FF7D4C5" w14:textId="77777777" w:rsidR="00B54424" w:rsidRDefault="00B54424" w:rsidP="00B54424">
      <w:pPr>
        <w:rPr>
          <w:ins w:id="38" w:author="Maciej Maciejewski" w:date="2023-12-31T16:15:00Z"/>
          <w:szCs w:val="24"/>
        </w:rPr>
      </w:pPr>
      <w:ins w:id="39" w:author="Maciej Maciejewski" w:date="2023-12-31T16:15:00Z">
        <w:r>
          <w:rPr>
            <w:szCs w:val="24"/>
          </w:rPr>
          <w:tab/>
        </w:r>
        <w:r>
          <w:rPr>
            <w:szCs w:val="24"/>
          </w:rPr>
          <w:tab/>
          <w:t xml:space="preserve">3.4.2 </w:t>
        </w:r>
        <w:proofErr w:type="spellStart"/>
        <w:r>
          <w:rPr>
            <w:szCs w:val="24"/>
          </w:rPr>
          <w:t>Frameworki</w:t>
        </w:r>
        <w:proofErr w:type="spellEnd"/>
      </w:ins>
    </w:p>
    <w:p w14:paraId="41AA7BE8" w14:textId="77777777" w:rsidR="00B54424" w:rsidRDefault="00B54424" w:rsidP="00B54424">
      <w:pPr>
        <w:rPr>
          <w:ins w:id="40" w:author="Maciej Maciejewski" w:date="2023-12-31T16:15:00Z"/>
          <w:szCs w:val="24"/>
        </w:rPr>
      </w:pPr>
      <w:ins w:id="41" w:author="Maciej Maciejewski" w:date="2023-12-31T16:15:00Z">
        <w:r>
          <w:rPr>
            <w:szCs w:val="24"/>
          </w:rPr>
          <w:tab/>
        </w:r>
        <w:r>
          <w:rPr>
            <w:szCs w:val="24"/>
          </w:rPr>
          <w:tab/>
          <w:t>3.4.3 Baza danych</w:t>
        </w:r>
      </w:ins>
    </w:p>
    <w:p w14:paraId="3E89A3C7" w14:textId="43DFB561" w:rsidR="00B54424" w:rsidRDefault="00B54424" w:rsidP="00B54424">
      <w:pPr>
        <w:rPr>
          <w:ins w:id="42" w:author="Maciej Maciejewski" w:date="2023-12-31T16:15:00Z"/>
          <w:szCs w:val="24"/>
        </w:rPr>
      </w:pPr>
      <w:ins w:id="43" w:author="Maciej Maciejewski" w:date="2023-12-31T16:15:00Z">
        <w:r>
          <w:rPr>
            <w:szCs w:val="24"/>
          </w:rPr>
          <w:tab/>
        </w:r>
        <w:r>
          <w:rPr>
            <w:szCs w:val="24"/>
          </w:rPr>
          <w:tab/>
          <w:t>3.4.4 Środowisko i Narzędzia</w:t>
        </w:r>
      </w:ins>
    </w:p>
    <w:p w14:paraId="415CDEF0" w14:textId="77777777" w:rsidR="00B54424" w:rsidRDefault="00B54424" w:rsidP="00B54424">
      <w:pPr>
        <w:rPr>
          <w:ins w:id="44" w:author="Maciej Maciejewski" w:date="2023-12-31T16:15:00Z"/>
          <w:szCs w:val="24"/>
        </w:rPr>
      </w:pPr>
      <w:ins w:id="45" w:author="Maciej Maciejewski" w:date="2023-12-31T16:15:00Z">
        <w:r>
          <w:rPr>
            <w:szCs w:val="24"/>
          </w:rPr>
          <w:tab/>
          <w:t>3.5 Metodyka pracy</w:t>
        </w:r>
      </w:ins>
    </w:p>
    <w:p w14:paraId="22E16845" w14:textId="77777777" w:rsidR="00B54424" w:rsidRDefault="00B54424" w:rsidP="00B54424">
      <w:pPr>
        <w:rPr>
          <w:ins w:id="46" w:author="Maciej Maciejewski" w:date="2023-12-31T16:15:00Z"/>
          <w:szCs w:val="24"/>
        </w:rPr>
      </w:pPr>
      <w:ins w:id="47" w:author="Maciej Maciejewski" w:date="2023-12-31T16:15:00Z">
        <w:r>
          <w:rPr>
            <w:szCs w:val="24"/>
          </w:rPr>
          <w:t>Rozdział 4 Specyfikacja zewnętrzna</w:t>
        </w:r>
      </w:ins>
    </w:p>
    <w:p w14:paraId="3C69D2B1" w14:textId="77777777" w:rsidR="00B54424" w:rsidRDefault="00B54424" w:rsidP="00B54424">
      <w:pPr>
        <w:rPr>
          <w:ins w:id="48" w:author="Maciej Maciejewski" w:date="2023-12-31T16:15:00Z"/>
          <w:szCs w:val="24"/>
        </w:rPr>
      </w:pPr>
      <w:ins w:id="49" w:author="Maciej Maciejewski" w:date="2023-12-31T16:15:00Z">
        <w:r>
          <w:rPr>
            <w:szCs w:val="24"/>
          </w:rPr>
          <w:tab/>
          <w:t>4.1 Wymagania sprzętowe i instalacja</w:t>
        </w:r>
      </w:ins>
    </w:p>
    <w:p w14:paraId="42C4AFE9" w14:textId="77777777" w:rsidR="00B54424" w:rsidRDefault="00B54424" w:rsidP="00B54424">
      <w:pPr>
        <w:rPr>
          <w:ins w:id="50" w:author="Maciej Maciejewski" w:date="2023-12-31T16:15:00Z"/>
          <w:szCs w:val="24"/>
        </w:rPr>
      </w:pPr>
      <w:ins w:id="51" w:author="Maciej Maciejewski" w:date="2023-12-31T16:15:00Z">
        <w:r>
          <w:rPr>
            <w:szCs w:val="24"/>
          </w:rPr>
          <w:tab/>
        </w:r>
        <w:r>
          <w:rPr>
            <w:szCs w:val="24"/>
          </w:rPr>
          <w:tab/>
          <w:t>4.1.1 Instalacja Lokalna</w:t>
        </w:r>
      </w:ins>
    </w:p>
    <w:p w14:paraId="0E9D4ECC" w14:textId="77777777" w:rsidR="00B54424" w:rsidRDefault="00B54424" w:rsidP="00B54424">
      <w:pPr>
        <w:rPr>
          <w:ins w:id="52" w:author="Maciej Maciejewski" w:date="2023-12-31T16:15:00Z"/>
          <w:szCs w:val="24"/>
        </w:rPr>
      </w:pPr>
      <w:ins w:id="53" w:author="Maciej Maciejewski" w:date="2023-12-31T16:15:00Z">
        <w:r>
          <w:rPr>
            <w:szCs w:val="24"/>
          </w:rPr>
          <w:tab/>
        </w:r>
        <w:r>
          <w:rPr>
            <w:szCs w:val="24"/>
          </w:rPr>
          <w:tab/>
          <w:t xml:space="preserve">4.1.2 Instalacja z użyciem </w:t>
        </w:r>
        <w:proofErr w:type="spellStart"/>
        <w:r>
          <w:rPr>
            <w:szCs w:val="24"/>
          </w:rPr>
          <w:t>Dockera</w:t>
        </w:r>
        <w:proofErr w:type="spellEnd"/>
      </w:ins>
    </w:p>
    <w:p w14:paraId="43E490B8" w14:textId="77777777" w:rsidR="00B54424" w:rsidRDefault="00B54424" w:rsidP="00B54424">
      <w:pPr>
        <w:rPr>
          <w:ins w:id="54" w:author="Maciej Maciejewski" w:date="2023-12-31T16:15:00Z"/>
          <w:szCs w:val="24"/>
        </w:rPr>
      </w:pPr>
      <w:ins w:id="55" w:author="Maciej Maciejewski" w:date="2023-12-31T16:15:00Z">
        <w:r>
          <w:rPr>
            <w:szCs w:val="24"/>
          </w:rPr>
          <w:tab/>
          <w:t>4.2 Sposób uruchomienia</w:t>
        </w:r>
      </w:ins>
    </w:p>
    <w:p w14:paraId="3290CDEB" w14:textId="77777777" w:rsidR="00B54424" w:rsidRDefault="00B54424" w:rsidP="00B54424">
      <w:pPr>
        <w:rPr>
          <w:ins w:id="56" w:author="Maciej Maciejewski" w:date="2023-12-31T16:15:00Z"/>
          <w:szCs w:val="24"/>
        </w:rPr>
      </w:pPr>
      <w:ins w:id="57" w:author="Maciej Maciejewski" w:date="2023-12-31T16:15:00Z">
        <w:r>
          <w:rPr>
            <w:szCs w:val="24"/>
          </w:rPr>
          <w:tab/>
        </w:r>
        <w:r>
          <w:rPr>
            <w:szCs w:val="24"/>
          </w:rPr>
          <w:tab/>
          <w:t>4.2.1 Uruchomienie aplikacji zainstalowanej lokalnie</w:t>
        </w:r>
      </w:ins>
    </w:p>
    <w:p w14:paraId="7838797F" w14:textId="77777777" w:rsidR="00B54424" w:rsidRDefault="00B54424" w:rsidP="00B54424">
      <w:pPr>
        <w:rPr>
          <w:ins w:id="58" w:author="Maciej Maciejewski" w:date="2023-12-31T16:15:00Z"/>
          <w:szCs w:val="24"/>
        </w:rPr>
      </w:pPr>
      <w:ins w:id="59" w:author="Maciej Maciejewski" w:date="2023-12-31T16:15:00Z">
        <w:r>
          <w:rPr>
            <w:szCs w:val="24"/>
          </w:rPr>
          <w:tab/>
        </w:r>
        <w:r>
          <w:rPr>
            <w:szCs w:val="24"/>
          </w:rPr>
          <w:tab/>
          <w:t xml:space="preserve">4.2.2 Uruchomienie aplikacji zainstalowanej na </w:t>
        </w:r>
        <w:proofErr w:type="spellStart"/>
        <w:r>
          <w:rPr>
            <w:szCs w:val="24"/>
          </w:rPr>
          <w:t>Dockerze</w:t>
        </w:r>
        <w:proofErr w:type="spellEnd"/>
      </w:ins>
    </w:p>
    <w:p w14:paraId="299A0821" w14:textId="77777777" w:rsidR="00B54424" w:rsidRDefault="00B54424" w:rsidP="00B54424">
      <w:pPr>
        <w:rPr>
          <w:ins w:id="60" w:author="Maciej Maciejewski" w:date="2023-12-31T16:15:00Z"/>
          <w:szCs w:val="24"/>
        </w:rPr>
      </w:pPr>
      <w:ins w:id="61" w:author="Maciej Maciejewski" w:date="2023-12-31T16:15:00Z">
        <w:r>
          <w:rPr>
            <w:szCs w:val="24"/>
          </w:rPr>
          <w:tab/>
          <w:t>4.3 Realizacja głównych przypadków użycia</w:t>
        </w:r>
      </w:ins>
    </w:p>
    <w:p w14:paraId="1536B1BB" w14:textId="77777777" w:rsidR="00B54424" w:rsidRDefault="00B54424" w:rsidP="00B54424">
      <w:pPr>
        <w:rPr>
          <w:ins w:id="62" w:author="Maciej Maciejewski" w:date="2023-12-31T16:15:00Z"/>
          <w:szCs w:val="24"/>
        </w:rPr>
      </w:pPr>
      <w:ins w:id="63" w:author="Maciej Maciejewski" w:date="2023-12-31T16:15:00Z">
        <w:r>
          <w:rPr>
            <w:szCs w:val="24"/>
          </w:rPr>
          <w:tab/>
        </w:r>
        <w:r>
          <w:rPr>
            <w:szCs w:val="24"/>
          </w:rPr>
          <w:tab/>
          <w:t>4.3.1 Rejestracja i logowanie</w:t>
        </w:r>
      </w:ins>
    </w:p>
    <w:p w14:paraId="6E4D214E" w14:textId="77777777" w:rsidR="00B54424" w:rsidRDefault="00B54424" w:rsidP="00B54424">
      <w:pPr>
        <w:rPr>
          <w:ins w:id="64" w:author="Maciej Maciejewski" w:date="2023-12-31T16:15:00Z"/>
          <w:szCs w:val="24"/>
        </w:rPr>
      </w:pPr>
      <w:ins w:id="65" w:author="Maciej Maciejewski" w:date="2023-12-31T16:15:00Z">
        <w:r>
          <w:rPr>
            <w:szCs w:val="24"/>
          </w:rPr>
          <w:tab/>
        </w:r>
        <w:r>
          <w:rPr>
            <w:szCs w:val="24"/>
          </w:rPr>
          <w:tab/>
          <w:t>4.3.2 Tworzenie nowego projektu jako użytkownik</w:t>
        </w:r>
      </w:ins>
    </w:p>
    <w:p w14:paraId="2003AD64" w14:textId="77777777" w:rsidR="00B54424" w:rsidRDefault="00B54424" w:rsidP="00B54424">
      <w:pPr>
        <w:rPr>
          <w:ins w:id="66" w:author="Maciej Maciejewski" w:date="2023-12-31T16:15:00Z"/>
          <w:szCs w:val="24"/>
        </w:rPr>
      </w:pPr>
      <w:ins w:id="67" w:author="Maciej Maciejewski" w:date="2023-12-31T16:15:00Z">
        <w:r>
          <w:rPr>
            <w:szCs w:val="24"/>
          </w:rPr>
          <w:tab/>
        </w:r>
        <w:r>
          <w:rPr>
            <w:szCs w:val="24"/>
          </w:rPr>
          <w:tab/>
          <w:t>4.3.3 Wsparcie wybranego projektu</w:t>
        </w:r>
      </w:ins>
    </w:p>
    <w:p w14:paraId="481F9923" w14:textId="77777777" w:rsidR="00B54424" w:rsidRDefault="00B54424" w:rsidP="00B54424">
      <w:pPr>
        <w:rPr>
          <w:ins w:id="68" w:author="Maciej Maciejewski" w:date="2023-12-31T16:15:00Z"/>
          <w:szCs w:val="24"/>
        </w:rPr>
      </w:pPr>
      <w:ins w:id="69" w:author="Maciej Maciejewski" w:date="2023-12-31T16:15:00Z">
        <w:r>
          <w:rPr>
            <w:szCs w:val="24"/>
          </w:rPr>
          <w:tab/>
        </w:r>
        <w:r>
          <w:rPr>
            <w:szCs w:val="24"/>
          </w:rPr>
          <w:tab/>
          <w:t>4.3.4 Przeszukanie projektów przez użytkownika</w:t>
        </w:r>
      </w:ins>
    </w:p>
    <w:p w14:paraId="7F42BC50" w14:textId="77777777" w:rsidR="00B54424" w:rsidRDefault="00B54424" w:rsidP="00B54424">
      <w:pPr>
        <w:rPr>
          <w:ins w:id="70" w:author="Maciej Maciejewski" w:date="2023-12-31T16:15:00Z"/>
          <w:szCs w:val="24"/>
        </w:rPr>
      </w:pPr>
      <w:ins w:id="71" w:author="Maciej Maciejewski" w:date="2023-12-31T16:15:00Z">
        <w:r>
          <w:rPr>
            <w:szCs w:val="24"/>
          </w:rPr>
          <w:tab/>
          <w:t>4.4 Administracja serwisu</w:t>
        </w:r>
      </w:ins>
    </w:p>
    <w:p w14:paraId="56B810E9" w14:textId="77777777" w:rsidR="00B54424" w:rsidRDefault="00B54424" w:rsidP="00B54424">
      <w:pPr>
        <w:rPr>
          <w:ins w:id="72" w:author="Maciej Maciejewski" w:date="2023-12-31T16:15:00Z"/>
          <w:szCs w:val="24"/>
        </w:rPr>
      </w:pPr>
      <w:ins w:id="73" w:author="Maciej Maciejewski" w:date="2023-12-31T16:15:00Z">
        <w:r>
          <w:rPr>
            <w:szCs w:val="24"/>
          </w:rPr>
          <w:t>Rozdział 5 Specyfikacja wewnętrzna</w:t>
        </w:r>
      </w:ins>
    </w:p>
    <w:p w14:paraId="6E6D90CF" w14:textId="77777777" w:rsidR="00B54424" w:rsidRDefault="00B54424" w:rsidP="00B54424">
      <w:pPr>
        <w:rPr>
          <w:ins w:id="74" w:author="Maciej Maciejewski" w:date="2023-12-31T16:15:00Z"/>
          <w:szCs w:val="24"/>
        </w:rPr>
      </w:pPr>
      <w:ins w:id="75" w:author="Maciej Maciejewski" w:date="2023-12-31T16:15:00Z">
        <w:r>
          <w:rPr>
            <w:szCs w:val="24"/>
          </w:rPr>
          <w:tab/>
          <w:t>5.1 Architektura serwisu</w:t>
        </w:r>
      </w:ins>
    </w:p>
    <w:p w14:paraId="7C59510D" w14:textId="77777777" w:rsidR="00B54424" w:rsidRDefault="00B54424" w:rsidP="00B54424">
      <w:pPr>
        <w:rPr>
          <w:ins w:id="76" w:author="Maciej Maciejewski" w:date="2023-12-31T16:15:00Z"/>
          <w:szCs w:val="24"/>
        </w:rPr>
      </w:pPr>
      <w:ins w:id="77" w:author="Maciej Maciejewski" w:date="2023-12-31T16:15:00Z">
        <w:r>
          <w:rPr>
            <w:szCs w:val="24"/>
          </w:rPr>
          <w:tab/>
        </w:r>
        <w:r>
          <w:rPr>
            <w:szCs w:val="24"/>
          </w:rPr>
          <w:tab/>
          <w:t xml:space="preserve">5.1.1 Architektura po stronie </w:t>
        </w:r>
        <w:proofErr w:type="spellStart"/>
        <w:r>
          <w:rPr>
            <w:szCs w:val="24"/>
          </w:rPr>
          <w:t>backendu</w:t>
        </w:r>
        <w:proofErr w:type="spellEnd"/>
      </w:ins>
    </w:p>
    <w:p w14:paraId="098769AB" w14:textId="77777777" w:rsidR="00B54424" w:rsidRDefault="00B54424" w:rsidP="00B54424">
      <w:pPr>
        <w:rPr>
          <w:ins w:id="78" w:author="Maciej Maciejewski" w:date="2024-01-05T18:43:00Z"/>
          <w:szCs w:val="24"/>
        </w:rPr>
      </w:pPr>
      <w:ins w:id="79" w:author="Maciej Maciejewski" w:date="2023-12-31T16:15:00Z">
        <w:r>
          <w:rPr>
            <w:szCs w:val="24"/>
          </w:rPr>
          <w:tab/>
        </w:r>
        <w:r>
          <w:rPr>
            <w:szCs w:val="24"/>
          </w:rPr>
          <w:tab/>
          <w:t xml:space="preserve">5.1.2 Architektura po stronie </w:t>
        </w:r>
        <w:r>
          <w:rPr>
            <w:szCs w:val="24"/>
          </w:rPr>
          <w:tab/>
        </w:r>
        <w:proofErr w:type="spellStart"/>
        <w:r>
          <w:rPr>
            <w:szCs w:val="24"/>
          </w:rPr>
          <w:t>frontendu</w:t>
        </w:r>
      </w:ins>
      <w:proofErr w:type="spellEnd"/>
    </w:p>
    <w:p w14:paraId="038E952A" w14:textId="12706FE4" w:rsidR="00D96859" w:rsidRDefault="00D96859" w:rsidP="00D96859">
      <w:pPr>
        <w:rPr>
          <w:ins w:id="80" w:author="Maciej Maciejewski" w:date="2024-01-05T18:43:00Z"/>
          <w:szCs w:val="24"/>
        </w:rPr>
      </w:pPr>
      <w:ins w:id="81" w:author="Maciej Maciejewski" w:date="2024-01-05T18:43:00Z">
        <w:r>
          <w:rPr>
            <w:szCs w:val="24"/>
          </w:rPr>
          <w:tab/>
          <w:t>5.2 Bezpieczeństwo aplikacji</w:t>
        </w:r>
      </w:ins>
    </w:p>
    <w:p w14:paraId="0FFD21FC" w14:textId="7EE3C6B4" w:rsidR="00D96859" w:rsidRDefault="00D96859" w:rsidP="00D96859">
      <w:pPr>
        <w:rPr>
          <w:ins w:id="82" w:author="Maciej Maciejewski" w:date="2024-01-05T18:43:00Z"/>
          <w:szCs w:val="24"/>
        </w:rPr>
      </w:pPr>
      <w:ins w:id="83" w:author="Maciej Maciejewski" w:date="2024-01-05T18:43:00Z">
        <w:r>
          <w:rPr>
            <w:szCs w:val="24"/>
          </w:rPr>
          <w:tab/>
        </w:r>
        <w:r>
          <w:rPr>
            <w:szCs w:val="24"/>
          </w:rPr>
          <w:tab/>
          <w:t xml:space="preserve">5.2.1 </w:t>
        </w:r>
        <w:proofErr w:type="spellStart"/>
        <w:r>
          <w:rPr>
            <w:szCs w:val="24"/>
          </w:rPr>
          <w:t>Json</w:t>
        </w:r>
        <w:proofErr w:type="spellEnd"/>
        <w:r>
          <w:rPr>
            <w:szCs w:val="24"/>
          </w:rPr>
          <w:t xml:space="preserve"> Web </w:t>
        </w:r>
        <w:proofErr w:type="spellStart"/>
        <w:r>
          <w:rPr>
            <w:szCs w:val="24"/>
          </w:rPr>
          <w:t>Token</w:t>
        </w:r>
        <w:proofErr w:type="spellEnd"/>
      </w:ins>
    </w:p>
    <w:p w14:paraId="7D0D7D16" w14:textId="1BD83100" w:rsidR="00D96859" w:rsidRDefault="00D96859" w:rsidP="00D96859">
      <w:pPr>
        <w:rPr>
          <w:ins w:id="84" w:author="Maciej Maciejewski" w:date="2024-01-05T18:43:00Z"/>
          <w:szCs w:val="24"/>
        </w:rPr>
      </w:pPr>
      <w:ins w:id="85" w:author="Maciej Maciejewski" w:date="2024-01-05T18:43:00Z">
        <w:r>
          <w:rPr>
            <w:szCs w:val="24"/>
          </w:rPr>
          <w:tab/>
        </w:r>
        <w:r>
          <w:rPr>
            <w:szCs w:val="24"/>
          </w:rPr>
          <w:tab/>
          <w:t>5.2.2 Mechanizm ról użytkownika</w:t>
        </w:r>
      </w:ins>
    </w:p>
    <w:p w14:paraId="0984AC35" w14:textId="158D1A73" w:rsidR="00D96859" w:rsidRDefault="00D96859" w:rsidP="00D96859">
      <w:pPr>
        <w:rPr>
          <w:ins w:id="86" w:author="Maciej Maciejewski" w:date="2024-01-05T18:43:00Z"/>
          <w:szCs w:val="24"/>
        </w:rPr>
      </w:pPr>
      <w:ins w:id="87" w:author="Maciej Maciejewski" w:date="2024-01-05T18:43:00Z">
        <w:r>
          <w:rPr>
            <w:szCs w:val="24"/>
          </w:rPr>
          <w:tab/>
        </w:r>
        <w:r>
          <w:rPr>
            <w:szCs w:val="24"/>
          </w:rPr>
          <w:tab/>
          <w:t xml:space="preserve">5.2.3 Mechanizm </w:t>
        </w:r>
        <w:proofErr w:type="spellStart"/>
        <w:r>
          <w:rPr>
            <w:szCs w:val="24"/>
          </w:rPr>
          <w:t>canActivate</w:t>
        </w:r>
        <w:proofErr w:type="spellEnd"/>
        <w:r>
          <w:rPr>
            <w:szCs w:val="24"/>
          </w:rPr>
          <w:t xml:space="preserve"> w </w:t>
        </w:r>
        <w:proofErr w:type="spellStart"/>
        <w:r>
          <w:rPr>
            <w:szCs w:val="24"/>
          </w:rPr>
          <w:t>Angular</w:t>
        </w:r>
        <w:proofErr w:type="spellEnd"/>
      </w:ins>
    </w:p>
    <w:p w14:paraId="48A42B7F" w14:textId="35B033B1" w:rsidR="00D96859" w:rsidRDefault="00D96859" w:rsidP="00D96859">
      <w:pPr>
        <w:rPr>
          <w:ins w:id="88" w:author="Maciej Maciejewski" w:date="2023-12-31T16:15:00Z"/>
          <w:szCs w:val="24"/>
        </w:rPr>
      </w:pPr>
      <w:ins w:id="89" w:author="Maciej Maciejewski" w:date="2024-01-05T18:43:00Z">
        <w:r>
          <w:rPr>
            <w:szCs w:val="24"/>
          </w:rPr>
          <w:tab/>
        </w:r>
        <w:r>
          <w:rPr>
            <w:szCs w:val="24"/>
          </w:rPr>
          <w:tab/>
          <w:t>5.2.4 Obsługa błędu 404</w:t>
        </w:r>
      </w:ins>
    </w:p>
    <w:p w14:paraId="2AED8809" w14:textId="27412AA3" w:rsidR="00B54424" w:rsidRDefault="00B54424" w:rsidP="00B54424">
      <w:pPr>
        <w:rPr>
          <w:ins w:id="90" w:author="Maciej Maciejewski" w:date="2023-12-31T16:15:00Z"/>
          <w:szCs w:val="24"/>
        </w:rPr>
      </w:pPr>
      <w:ins w:id="91" w:author="Maciej Maciejewski" w:date="2023-12-31T16:15:00Z">
        <w:r>
          <w:rPr>
            <w:szCs w:val="24"/>
          </w:rPr>
          <w:tab/>
          <w:t>5.</w:t>
        </w:r>
      </w:ins>
      <w:ins w:id="92" w:author="Maciej Maciejewski" w:date="2024-01-05T18:43:00Z">
        <w:r w:rsidR="00D96859">
          <w:rPr>
            <w:szCs w:val="24"/>
          </w:rPr>
          <w:t>3</w:t>
        </w:r>
      </w:ins>
      <w:ins w:id="93" w:author="Maciej Maciejewski" w:date="2023-12-31T16:15:00Z">
        <w:r>
          <w:rPr>
            <w:szCs w:val="24"/>
          </w:rPr>
          <w:t xml:space="preserve"> Schemat bazy danych</w:t>
        </w:r>
      </w:ins>
    </w:p>
    <w:p w14:paraId="75887C9C" w14:textId="0D240F51" w:rsidR="00B54424" w:rsidRDefault="00B54424" w:rsidP="00B54424">
      <w:pPr>
        <w:rPr>
          <w:ins w:id="94" w:author="Maciej Maciejewski" w:date="2023-12-31T16:15:00Z"/>
          <w:szCs w:val="24"/>
        </w:rPr>
      </w:pPr>
      <w:ins w:id="95" w:author="Maciej Maciejewski" w:date="2023-12-31T16:15:00Z">
        <w:r>
          <w:rPr>
            <w:szCs w:val="24"/>
          </w:rPr>
          <w:tab/>
          <w:t>5.</w:t>
        </w:r>
      </w:ins>
      <w:ins w:id="96" w:author="Maciej Maciejewski" w:date="2024-01-05T18:43:00Z">
        <w:r w:rsidR="00D96859">
          <w:rPr>
            <w:szCs w:val="24"/>
          </w:rPr>
          <w:t>4</w:t>
        </w:r>
      </w:ins>
      <w:ins w:id="97" w:author="Maciej Maciejewski" w:date="2023-12-31T16:15:00Z">
        <w:r>
          <w:rPr>
            <w:szCs w:val="24"/>
          </w:rPr>
          <w:t xml:space="preserve"> Wykorzystane biblioteki</w:t>
        </w:r>
      </w:ins>
    </w:p>
    <w:p w14:paraId="1021677C" w14:textId="77777777" w:rsidR="00B54424" w:rsidRDefault="00B54424" w:rsidP="00B54424">
      <w:pPr>
        <w:rPr>
          <w:ins w:id="98" w:author="Maciej Maciejewski" w:date="2023-12-31T16:15:00Z"/>
          <w:szCs w:val="24"/>
        </w:rPr>
      </w:pPr>
      <w:ins w:id="99" w:author="Maciej Maciejewski" w:date="2023-12-31T16:15:00Z">
        <w:r>
          <w:rPr>
            <w:szCs w:val="24"/>
          </w:rPr>
          <w:tab/>
        </w:r>
        <w:r>
          <w:rPr>
            <w:szCs w:val="24"/>
          </w:rPr>
          <w:tab/>
          <w:t xml:space="preserve">5.3.1 </w:t>
        </w:r>
        <w:proofErr w:type="spellStart"/>
        <w:r>
          <w:rPr>
            <w:szCs w:val="24"/>
          </w:rPr>
          <w:t>Backend</w:t>
        </w:r>
        <w:proofErr w:type="spellEnd"/>
      </w:ins>
    </w:p>
    <w:p w14:paraId="6C8BA86E" w14:textId="77777777" w:rsidR="00B54424" w:rsidRPr="00D96859" w:rsidRDefault="00B54424" w:rsidP="00B54424">
      <w:pPr>
        <w:rPr>
          <w:ins w:id="100" w:author="Maciej Maciejewski" w:date="2023-12-31T16:15:00Z"/>
          <w:szCs w:val="24"/>
        </w:rPr>
      </w:pPr>
      <w:ins w:id="101" w:author="Maciej Maciejewski" w:date="2023-12-31T16:15:00Z">
        <w:r>
          <w:rPr>
            <w:szCs w:val="24"/>
          </w:rPr>
          <w:tab/>
        </w:r>
        <w:r>
          <w:rPr>
            <w:szCs w:val="24"/>
          </w:rPr>
          <w:tab/>
        </w:r>
        <w:r w:rsidRPr="00D96859">
          <w:rPr>
            <w:szCs w:val="24"/>
          </w:rPr>
          <w:t xml:space="preserve">5.3.2 </w:t>
        </w:r>
        <w:proofErr w:type="spellStart"/>
        <w:r w:rsidRPr="00D96859">
          <w:rPr>
            <w:szCs w:val="24"/>
          </w:rPr>
          <w:t>Frontend</w:t>
        </w:r>
        <w:proofErr w:type="spellEnd"/>
      </w:ins>
    </w:p>
    <w:p w14:paraId="44C9807E" w14:textId="7E126424" w:rsidR="00B54424" w:rsidRPr="00D96859" w:rsidRDefault="00B54424" w:rsidP="00B54424">
      <w:pPr>
        <w:rPr>
          <w:ins w:id="102" w:author="Maciej Maciejewski" w:date="2023-12-31T16:15:00Z"/>
          <w:szCs w:val="24"/>
        </w:rPr>
      </w:pPr>
      <w:ins w:id="103" w:author="Maciej Maciejewski" w:date="2023-12-31T16:15:00Z">
        <w:r w:rsidRPr="00D96859">
          <w:rPr>
            <w:szCs w:val="24"/>
          </w:rPr>
          <w:tab/>
          <w:t>5.</w:t>
        </w:r>
      </w:ins>
      <w:ins w:id="104" w:author="Maciej Maciejewski" w:date="2024-01-05T18:43:00Z">
        <w:r w:rsidR="00D96859">
          <w:rPr>
            <w:szCs w:val="24"/>
          </w:rPr>
          <w:t>5</w:t>
        </w:r>
      </w:ins>
      <w:ins w:id="105" w:author="Maciej Maciejewski" w:date="2023-12-31T16:15:00Z">
        <w:r w:rsidRPr="00D96859">
          <w:rPr>
            <w:szCs w:val="24"/>
          </w:rPr>
          <w:t xml:space="preserve"> Istotne fragmenty kodu</w:t>
        </w:r>
      </w:ins>
    </w:p>
    <w:p w14:paraId="0153376C" w14:textId="77777777" w:rsidR="00B54424" w:rsidRPr="00D96859" w:rsidRDefault="00B54424" w:rsidP="00B54424">
      <w:pPr>
        <w:rPr>
          <w:ins w:id="106" w:author="Maciej Maciejewski" w:date="2023-12-31T16:15:00Z"/>
          <w:szCs w:val="24"/>
        </w:rPr>
      </w:pPr>
      <w:ins w:id="107" w:author="Maciej Maciejewski" w:date="2023-12-31T16:15:00Z">
        <w:r w:rsidRPr="00D96859">
          <w:rPr>
            <w:szCs w:val="24"/>
          </w:rPr>
          <w:tab/>
        </w:r>
        <w:r w:rsidRPr="00D96859">
          <w:rPr>
            <w:szCs w:val="24"/>
          </w:rPr>
          <w:tab/>
          <w:t xml:space="preserve">5.4.1 </w:t>
        </w:r>
        <w:proofErr w:type="spellStart"/>
        <w:r w:rsidRPr="00D96859">
          <w:rPr>
            <w:szCs w:val="24"/>
          </w:rPr>
          <w:t>Backend</w:t>
        </w:r>
        <w:proofErr w:type="spellEnd"/>
      </w:ins>
    </w:p>
    <w:p w14:paraId="3EED1A45" w14:textId="1E804318" w:rsidR="00B54424" w:rsidRPr="00D96859" w:rsidRDefault="00B54424" w:rsidP="00DD6C13">
      <w:pPr>
        <w:rPr>
          <w:ins w:id="108" w:author="Maciej Maciejewski" w:date="2023-12-31T16:15:00Z"/>
          <w:szCs w:val="24"/>
        </w:rPr>
      </w:pPr>
      <w:ins w:id="109" w:author="Maciej Maciejewski" w:date="2023-12-31T16:15:00Z">
        <w:r w:rsidRPr="00D96859">
          <w:rPr>
            <w:szCs w:val="24"/>
          </w:rPr>
          <w:tab/>
        </w:r>
        <w:r w:rsidRPr="00D96859">
          <w:rPr>
            <w:szCs w:val="24"/>
          </w:rPr>
          <w:tab/>
          <w:t xml:space="preserve">5.4.2 </w:t>
        </w:r>
        <w:proofErr w:type="spellStart"/>
        <w:r w:rsidRPr="00D96859">
          <w:rPr>
            <w:szCs w:val="24"/>
          </w:rPr>
          <w:t>Frontend</w:t>
        </w:r>
        <w:proofErr w:type="spellEnd"/>
      </w:ins>
    </w:p>
    <w:p w14:paraId="29158DED" w14:textId="01C485FE" w:rsidR="00B54424" w:rsidRDefault="00B54424" w:rsidP="00B54424">
      <w:pPr>
        <w:rPr>
          <w:ins w:id="110" w:author="Maciej Maciejewski" w:date="2023-12-31T16:15:00Z"/>
          <w:szCs w:val="24"/>
        </w:rPr>
      </w:pPr>
      <w:ins w:id="111" w:author="Maciej Maciejewski" w:date="2023-12-31T16:15:00Z">
        <w:r>
          <w:rPr>
            <w:szCs w:val="24"/>
          </w:rPr>
          <w:lastRenderedPageBreak/>
          <w:t xml:space="preserve">Rozdział 6 </w:t>
        </w:r>
      </w:ins>
      <w:ins w:id="112" w:author="Maciej Maciejewski" w:date="2024-01-03T19:48:00Z">
        <w:r w:rsidR="00094659">
          <w:rPr>
            <w:szCs w:val="24"/>
          </w:rPr>
          <w:t>Weryfikacja</w:t>
        </w:r>
      </w:ins>
      <w:ins w:id="113" w:author="Maciej Maciejewski" w:date="2023-12-31T16:15:00Z">
        <w:r>
          <w:rPr>
            <w:szCs w:val="24"/>
          </w:rPr>
          <w:t xml:space="preserve"> i walidacja</w:t>
        </w:r>
      </w:ins>
      <w:ins w:id="114" w:author="Maciej Maciejewski" w:date="2024-01-03T19:48:00Z">
        <w:r w:rsidR="00094659">
          <w:rPr>
            <w:szCs w:val="24"/>
          </w:rPr>
          <w:t xml:space="preserve"> poprawności działania</w:t>
        </w:r>
      </w:ins>
    </w:p>
    <w:p w14:paraId="3AF2942A" w14:textId="77777777" w:rsidR="00B54424" w:rsidRDefault="00B54424" w:rsidP="00B54424">
      <w:pPr>
        <w:rPr>
          <w:ins w:id="115" w:author="Maciej Maciejewski" w:date="2023-12-31T16:15:00Z"/>
          <w:szCs w:val="24"/>
        </w:rPr>
      </w:pPr>
      <w:ins w:id="116" w:author="Maciej Maciejewski" w:date="2023-12-31T16:15:00Z">
        <w:r>
          <w:rPr>
            <w:szCs w:val="24"/>
          </w:rPr>
          <w:tab/>
          <w:t>6.1 Sposób testowania</w:t>
        </w:r>
      </w:ins>
    </w:p>
    <w:p w14:paraId="072AEBA6" w14:textId="77777777" w:rsidR="00B54424" w:rsidRDefault="00B54424" w:rsidP="00B54424">
      <w:pPr>
        <w:rPr>
          <w:ins w:id="117" w:author="Maciej Maciejewski" w:date="2023-12-31T16:15:00Z"/>
          <w:szCs w:val="24"/>
        </w:rPr>
      </w:pPr>
      <w:ins w:id="118" w:author="Maciej Maciejewski" w:date="2023-12-31T16:15:00Z">
        <w:r>
          <w:rPr>
            <w:szCs w:val="24"/>
          </w:rPr>
          <w:tab/>
          <w:t>6.2 Zakres testowania</w:t>
        </w:r>
      </w:ins>
    </w:p>
    <w:p w14:paraId="149EF15C" w14:textId="77777777" w:rsidR="00B54424" w:rsidRDefault="00B54424" w:rsidP="00B54424">
      <w:pPr>
        <w:rPr>
          <w:ins w:id="119" w:author="Maciej Maciejewski" w:date="2023-12-31T16:15:00Z"/>
          <w:szCs w:val="24"/>
        </w:rPr>
      </w:pPr>
      <w:ins w:id="120" w:author="Maciej Maciejewski" w:date="2023-12-31T16:15:00Z">
        <w:r>
          <w:rPr>
            <w:szCs w:val="24"/>
          </w:rPr>
          <w:tab/>
          <w:t>6.3 Przypadki testowe</w:t>
        </w:r>
      </w:ins>
    </w:p>
    <w:p w14:paraId="309E16C9" w14:textId="77777777" w:rsidR="00B54424" w:rsidRDefault="00B54424" w:rsidP="00B54424">
      <w:pPr>
        <w:rPr>
          <w:ins w:id="121" w:author="Maciej Maciejewski" w:date="2023-12-31T16:15:00Z"/>
          <w:szCs w:val="24"/>
        </w:rPr>
      </w:pPr>
      <w:ins w:id="122" w:author="Maciej Maciejewski" w:date="2023-12-31T16:15:00Z">
        <w:r>
          <w:rPr>
            <w:szCs w:val="24"/>
          </w:rPr>
          <w:tab/>
          <w:t>6.4 Wykryte i usunięte błędy</w:t>
        </w:r>
      </w:ins>
    </w:p>
    <w:p w14:paraId="3BDCF7FC" w14:textId="77777777" w:rsidR="00B54424" w:rsidRDefault="00B54424" w:rsidP="00B54424">
      <w:pPr>
        <w:rPr>
          <w:ins w:id="123" w:author="Maciej Maciejewski" w:date="2023-12-31T16:15:00Z"/>
          <w:szCs w:val="24"/>
        </w:rPr>
      </w:pPr>
      <w:ins w:id="124" w:author="Maciej Maciejewski" w:date="2023-12-31T16:15:00Z">
        <w:r>
          <w:rPr>
            <w:szCs w:val="24"/>
          </w:rPr>
          <w:t>Rozdział 7 Podsumowanie i wnioski</w:t>
        </w:r>
      </w:ins>
    </w:p>
    <w:p w14:paraId="272245A8" w14:textId="77777777" w:rsidR="00B54424" w:rsidRDefault="00B54424" w:rsidP="00B54424">
      <w:pPr>
        <w:rPr>
          <w:ins w:id="125" w:author="Maciej Maciejewski" w:date="2023-12-31T16:15:00Z"/>
          <w:szCs w:val="24"/>
        </w:rPr>
      </w:pPr>
      <w:ins w:id="126" w:author="Maciej Maciejewski" w:date="2023-12-31T16:15:00Z">
        <w:r>
          <w:rPr>
            <w:szCs w:val="24"/>
          </w:rPr>
          <w:t>Bibliografia</w:t>
        </w:r>
      </w:ins>
    </w:p>
    <w:p w14:paraId="68D6FFF7" w14:textId="77777777" w:rsidR="00B54424" w:rsidRDefault="00B54424" w:rsidP="00B54424">
      <w:pPr>
        <w:rPr>
          <w:ins w:id="127" w:author="Maciej Maciejewski" w:date="2023-12-31T16:15:00Z"/>
          <w:szCs w:val="24"/>
        </w:rPr>
      </w:pPr>
      <w:ins w:id="128" w:author="Maciej Maciejewski" w:date="2023-12-31T16:15:00Z">
        <w:r>
          <w:rPr>
            <w:szCs w:val="24"/>
          </w:rPr>
          <w:t>Spis skrótów i symboli</w:t>
        </w:r>
      </w:ins>
    </w:p>
    <w:p w14:paraId="1B26A0F1" w14:textId="77777777" w:rsidR="00B54424" w:rsidRDefault="00B54424" w:rsidP="00B54424">
      <w:pPr>
        <w:rPr>
          <w:ins w:id="129" w:author="Maciej Maciejewski" w:date="2023-12-31T16:15:00Z"/>
          <w:szCs w:val="24"/>
        </w:rPr>
      </w:pPr>
      <w:ins w:id="130" w:author="Maciej Maciejewski" w:date="2023-12-31T16:15:00Z">
        <w:r>
          <w:rPr>
            <w:szCs w:val="24"/>
          </w:rPr>
          <w:t>Źródła</w:t>
        </w:r>
      </w:ins>
    </w:p>
    <w:p w14:paraId="33F8FAD8" w14:textId="77777777" w:rsidR="00B54424" w:rsidRDefault="00B54424" w:rsidP="00B54424">
      <w:pPr>
        <w:rPr>
          <w:ins w:id="131" w:author="Maciej Maciejewski" w:date="2023-12-31T16:15:00Z"/>
          <w:szCs w:val="24"/>
        </w:rPr>
      </w:pPr>
      <w:ins w:id="132" w:author="Maciej Maciejewski" w:date="2023-12-31T16:15:00Z">
        <w:r>
          <w:rPr>
            <w:szCs w:val="24"/>
          </w:rPr>
          <w:t>Lista dodatkowych plików, uzupełniających tekst pracy</w:t>
        </w:r>
      </w:ins>
    </w:p>
    <w:p w14:paraId="71BBFA45" w14:textId="77777777" w:rsidR="00B54424" w:rsidRDefault="00B54424" w:rsidP="00B54424">
      <w:pPr>
        <w:rPr>
          <w:ins w:id="133" w:author="Maciej Maciejewski" w:date="2023-12-31T16:15:00Z"/>
          <w:szCs w:val="24"/>
        </w:rPr>
      </w:pPr>
      <w:ins w:id="134" w:author="Maciej Maciejewski" w:date="2023-12-31T16:15:00Z">
        <w:r>
          <w:rPr>
            <w:szCs w:val="24"/>
          </w:rPr>
          <w:t>Spis rysunków</w:t>
        </w:r>
      </w:ins>
    </w:p>
    <w:p w14:paraId="524828FF" w14:textId="41FDC744" w:rsidR="0010663E" w:rsidDel="00B54424" w:rsidRDefault="0010663E">
      <w:pPr>
        <w:ind w:firstLine="708"/>
        <w:rPr>
          <w:del w:id="135" w:author="Maciej Maciejewski" w:date="2023-12-31T16:15:00Z"/>
          <w:b/>
          <w:bCs/>
          <w:sz w:val="52"/>
          <w:szCs w:val="52"/>
        </w:rPr>
        <w:pPrChange w:id="136" w:author="Maciej Maciejewski" w:date="2023-12-31T16:13:00Z">
          <w:pPr/>
        </w:pPrChange>
      </w:pPr>
      <w:del w:id="137" w:author="Maciej Maciejewski" w:date="2023-12-31T16:15:00Z">
        <w:r w:rsidDel="00B54424">
          <w:rPr>
            <w:b/>
            <w:bCs/>
            <w:sz w:val="52"/>
            <w:szCs w:val="52"/>
          </w:rPr>
          <w:delText>Spis treści</w:delText>
        </w:r>
      </w:del>
    </w:p>
    <w:p w14:paraId="35598E70" w14:textId="3FD24AAE" w:rsidR="0010663E" w:rsidDel="00B54424" w:rsidRDefault="0010663E" w:rsidP="0010663E">
      <w:pPr>
        <w:rPr>
          <w:del w:id="138" w:author="Maciej Maciejewski" w:date="2023-12-31T16:15:00Z"/>
          <w:sz w:val="52"/>
          <w:szCs w:val="52"/>
        </w:rPr>
      </w:pPr>
    </w:p>
    <w:p w14:paraId="47BA2352" w14:textId="4EF45BDD" w:rsidR="0010663E" w:rsidDel="00B54424" w:rsidRDefault="0010663E" w:rsidP="0010663E">
      <w:pPr>
        <w:rPr>
          <w:del w:id="139" w:author="Maciej Maciejewski" w:date="2023-12-31T16:15:00Z"/>
          <w:szCs w:val="24"/>
        </w:rPr>
      </w:pPr>
      <w:del w:id="140" w:author="Maciej Maciejewski" w:date="2023-12-31T16:15:00Z">
        <w:r w:rsidDel="00B54424">
          <w:rPr>
            <w:szCs w:val="24"/>
          </w:rPr>
          <w:delText>Rozdział 1 Wstęp</w:delText>
        </w:r>
      </w:del>
    </w:p>
    <w:p w14:paraId="4AE9E950" w14:textId="193D2124" w:rsidR="0010663E" w:rsidDel="00B54424" w:rsidRDefault="0010663E" w:rsidP="0010663E">
      <w:pPr>
        <w:pStyle w:val="Akapitzlist"/>
        <w:numPr>
          <w:ilvl w:val="1"/>
          <w:numId w:val="1"/>
        </w:numPr>
        <w:rPr>
          <w:del w:id="141" w:author="Maciej Maciejewski" w:date="2023-12-31T16:15:00Z"/>
          <w:szCs w:val="24"/>
        </w:rPr>
      </w:pPr>
      <w:del w:id="142" w:author="Maciej Maciejewski" w:date="2023-12-31T16:15:00Z">
        <w:r w:rsidDel="00B54424">
          <w:rPr>
            <w:szCs w:val="24"/>
          </w:rPr>
          <w:delText>Wprowadzenie do tematu projektu</w:delText>
        </w:r>
      </w:del>
    </w:p>
    <w:p w14:paraId="0AA88AD1" w14:textId="3369C5B2" w:rsidR="0010663E" w:rsidDel="00B54424" w:rsidRDefault="0010663E" w:rsidP="0010663E">
      <w:pPr>
        <w:pStyle w:val="Akapitzlist"/>
        <w:numPr>
          <w:ilvl w:val="1"/>
          <w:numId w:val="1"/>
        </w:numPr>
        <w:rPr>
          <w:del w:id="143" w:author="Maciej Maciejewski" w:date="2023-12-31T16:15:00Z"/>
          <w:szCs w:val="24"/>
        </w:rPr>
      </w:pPr>
      <w:del w:id="144" w:author="Maciej Maciejewski" w:date="2023-12-31T16:15:00Z">
        <w:r w:rsidDel="00B54424">
          <w:rPr>
            <w:szCs w:val="24"/>
          </w:rPr>
          <w:delText>Cel pracy</w:delText>
        </w:r>
      </w:del>
    </w:p>
    <w:p w14:paraId="7EE224DA" w14:textId="4555679D" w:rsidR="0010663E" w:rsidDel="00B54424" w:rsidRDefault="0010663E" w:rsidP="0010663E">
      <w:pPr>
        <w:pStyle w:val="Akapitzlist"/>
        <w:numPr>
          <w:ilvl w:val="1"/>
          <w:numId w:val="1"/>
        </w:numPr>
        <w:rPr>
          <w:del w:id="145" w:author="Maciej Maciejewski" w:date="2023-12-31T16:15:00Z"/>
          <w:szCs w:val="24"/>
        </w:rPr>
      </w:pPr>
      <w:del w:id="146" w:author="Maciej Maciejewski" w:date="2023-12-31T16:15:00Z">
        <w:r w:rsidDel="00B54424">
          <w:rPr>
            <w:szCs w:val="24"/>
          </w:rPr>
          <w:delText>Charakterystyka zawartości rozdziałów</w:delText>
        </w:r>
      </w:del>
    </w:p>
    <w:p w14:paraId="44ACB07D" w14:textId="33F79F76" w:rsidR="0010663E" w:rsidDel="00B54424" w:rsidRDefault="0010663E" w:rsidP="0010663E">
      <w:pPr>
        <w:rPr>
          <w:del w:id="147" w:author="Maciej Maciejewski" w:date="2023-12-31T16:15:00Z"/>
          <w:szCs w:val="24"/>
        </w:rPr>
      </w:pPr>
      <w:del w:id="148" w:author="Maciej Maciejewski" w:date="2023-12-31T16:15:00Z">
        <w:r w:rsidDel="00B54424">
          <w:rPr>
            <w:szCs w:val="24"/>
          </w:rPr>
          <w:delText>Rozdział 2 Analiza tematu</w:delText>
        </w:r>
      </w:del>
    </w:p>
    <w:p w14:paraId="2FFB7777" w14:textId="42D387BC" w:rsidR="0010663E" w:rsidDel="00B54424" w:rsidRDefault="0010663E" w:rsidP="0010663E">
      <w:pPr>
        <w:rPr>
          <w:del w:id="149" w:author="Maciej Maciejewski" w:date="2023-12-31T16:15:00Z"/>
          <w:szCs w:val="24"/>
        </w:rPr>
      </w:pPr>
      <w:del w:id="150" w:author="Maciej Maciejewski" w:date="2023-12-31T16:15:00Z">
        <w:r w:rsidDel="00B54424">
          <w:rPr>
            <w:szCs w:val="24"/>
          </w:rPr>
          <w:tab/>
          <w:delText>2.1 Sformułowanie problemu</w:delText>
        </w:r>
      </w:del>
    </w:p>
    <w:p w14:paraId="5D22D1B7" w14:textId="6B21A2F2" w:rsidR="0010663E" w:rsidDel="00B54424" w:rsidRDefault="0010663E" w:rsidP="0010663E">
      <w:pPr>
        <w:rPr>
          <w:del w:id="151" w:author="Maciej Maciejewski" w:date="2023-12-31T16:15:00Z"/>
          <w:szCs w:val="24"/>
        </w:rPr>
      </w:pPr>
      <w:del w:id="152" w:author="Maciej Maciejewski" w:date="2023-12-31T16:15:00Z">
        <w:r w:rsidDel="00B54424">
          <w:rPr>
            <w:szCs w:val="24"/>
          </w:rPr>
          <w:tab/>
          <w:delText xml:space="preserve">2.2 Opis istniejących rozwiązań </w:delText>
        </w:r>
      </w:del>
    </w:p>
    <w:p w14:paraId="1BD4503F" w14:textId="19CF70B8" w:rsidR="0010663E" w:rsidDel="00B54424" w:rsidRDefault="0010663E" w:rsidP="0010663E">
      <w:pPr>
        <w:rPr>
          <w:del w:id="153" w:author="Maciej Maciejewski" w:date="2023-12-31T16:15:00Z"/>
          <w:szCs w:val="24"/>
        </w:rPr>
      </w:pPr>
      <w:del w:id="154" w:author="Maciej Maciejewski" w:date="2023-12-31T16:15:00Z">
        <w:r w:rsidDel="00B54424">
          <w:rPr>
            <w:szCs w:val="24"/>
          </w:rPr>
          <w:delText>Rozdział 3 Wymagania i narzędzia</w:delText>
        </w:r>
      </w:del>
    </w:p>
    <w:p w14:paraId="3B17308B" w14:textId="6C5A1D35" w:rsidR="0010663E" w:rsidDel="00B54424" w:rsidRDefault="0010663E" w:rsidP="0010663E">
      <w:pPr>
        <w:rPr>
          <w:del w:id="155" w:author="Maciej Maciejewski" w:date="2023-12-31T16:15:00Z"/>
          <w:szCs w:val="24"/>
        </w:rPr>
      </w:pPr>
      <w:del w:id="156" w:author="Maciej Maciejewski" w:date="2023-12-31T16:15:00Z">
        <w:r w:rsidDel="00B54424">
          <w:rPr>
            <w:szCs w:val="24"/>
          </w:rPr>
          <w:tab/>
          <w:delText>3.1 Wymagania funkcjonalne</w:delText>
        </w:r>
      </w:del>
    </w:p>
    <w:p w14:paraId="03AE0C0E" w14:textId="4B420552" w:rsidR="0010663E" w:rsidDel="00B54424" w:rsidRDefault="0010663E" w:rsidP="0010663E">
      <w:pPr>
        <w:rPr>
          <w:del w:id="157" w:author="Maciej Maciejewski" w:date="2023-12-31T16:15:00Z"/>
          <w:szCs w:val="24"/>
        </w:rPr>
      </w:pPr>
      <w:del w:id="158" w:author="Maciej Maciejewski" w:date="2023-12-31T16:15:00Z">
        <w:r w:rsidDel="00B54424">
          <w:rPr>
            <w:szCs w:val="24"/>
          </w:rPr>
          <w:tab/>
          <w:delText>3.2 Wymagania niefunkcjonalne</w:delText>
        </w:r>
      </w:del>
    </w:p>
    <w:p w14:paraId="47113A78" w14:textId="3FB1A2A2" w:rsidR="0010663E" w:rsidDel="00B54424" w:rsidRDefault="0010663E" w:rsidP="0010663E">
      <w:pPr>
        <w:rPr>
          <w:del w:id="159" w:author="Maciej Maciejewski" w:date="2023-12-31T16:15:00Z"/>
          <w:szCs w:val="24"/>
        </w:rPr>
      </w:pPr>
      <w:del w:id="160" w:author="Maciej Maciejewski" w:date="2023-12-31T16:15:00Z">
        <w:r w:rsidDel="00B54424">
          <w:rPr>
            <w:szCs w:val="24"/>
          </w:rPr>
          <w:tab/>
          <w:delText>3.3 Przypadki użycia</w:delText>
        </w:r>
      </w:del>
    </w:p>
    <w:p w14:paraId="7AFCEF12" w14:textId="7E20195C" w:rsidR="0010663E" w:rsidDel="00B54424" w:rsidRDefault="0010663E" w:rsidP="0010663E">
      <w:pPr>
        <w:rPr>
          <w:del w:id="161" w:author="Maciej Maciejewski" w:date="2023-12-31T16:15:00Z"/>
          <w:szCs w:val="24"/>
        </w:rPr>
      </w:pPr>
      <w:del w:id="162" w:author="Maciej Maciejewski" w:date="2023-12-31T16:15:00Z">
        <w:r w:rsidDel="00B54424">
          <w:rPr>
            <w:szCs w:val="24"/>
          </w:rPr>
          <w:tab/>
          <w:delText>3.4 Opis narzędzi</w:delText>
        </w:r>
      </w:del>
    </w:p>
    <w:p w14:paraId="546C91CE" w14:textId="4D0E2114" w:rsidR="0010663E" w:rsidDel="00B54424" w:rsidRDefault="0010663E" w:rsidP="0010663E">
      <w:pPr>
        <w:rPr>
          <w:del w:id="163" w:author="Maciej Maciejewski" w:date="2023-12-31T16:15:00Z"/>
          <w:szCs w:val="24"/>
        </w:rPr>
      </w:pPr>
      <w:del w:id="164" w:author="Maciej Maciejewski" w:date="2023-12-31T16:15:00Z">
        <w:r w:rsidDel="00B54424">
          <w:rPr>
            <w:szCs w:val="24"/>
          </w:rPr>
          <w:tab/>
        </w:r>
        <w:r w:rsidDel="00B54424">
          <w:rPr>
            <w:szCs w:val="24"/>
          </w:rPr>
          <w:tab/>
          <w:delText>3.4.1 Języki programowania</w:delText>
        </w:r>
      </w:del>
    </w:p>
    <w:p w14:paraId="642266DF" w14:textId="5707C0C8" w:rsidR="0010663E" w:rsidDel="00B54424" w:rsidRDefault="0010663E" w:rsidP="0010663E">
      <w:pPr>
        <w:rPr>
          <w:del w:id="165" w:author="Maciej Maciejewski" w:date="2023-12-31T16:15:00Z"/>
          <w:szCs w:val="24"/>
        </w:rPr>
      </w:pPr>
      <w:del w:id="166" w:author="Maciej Maciejewski" w:date="2023-12-31T16:15:00Z">
        <w:r w:rsidDel="00B54424">
          <w:rPr>
            <w:szCs w:val="24"/>
          </w:rPr>
          <w:tab/>
        </w:r>
        <w:r w:rsidDel="00B54424">
          <w:rPr>
            <w:szCs w:val="24"/>
          </w:rPr>
          <w:tab/>
          <w:delText>3.4.2 Frameworki</w:delText>
        </w:r>
      </w:del>
    </w:p>
    <w:p w14:paraId="16D16D74" w14:textId="07A248D7" w:rsidR="0010663E" w:rsidDel="00B54424" w:rsidRDefault="0010663E" w:rsidP="0010663E">
      <w:pPr>
        <w:rPr>
          <w:del w:id="167" w:author="Maciej Maciejewski" w:date="2023-12-31T16:15:00Z"/>
          <w:szCs w:val="24"/>
        </w:rPr>
      </w:pPr>
      <w:del w:id="168" w:author="Maciej Maciejewski" w:date="2023-12-31T16:15:00Z">
        <w:r w:rsidDel="00B54424">
          <w:rPr>
            <w:szCs w:val="24"/>
          </w:rPr>
          <w:tab/>
        </w:r>
        <w:r w:rsidDel="00B54424">
          <w:rPr>
            <w:szCs w:val="24"/>
          </w:rPr>
          <w:tab/>
          <w:delText>3.4.</w:delText>
        </w:r>
        <w:r w:rsidR="0055713C" w:rsidDel="00B54424">
          <w:rPr>
            <w:szCs w:val="24"/>
          </w:rPr>
          <w:delText>3</w:delText>
        </w:r>
        <w:r w:rsidDel="00B54424">
          <w:rPr>
            <w:szCs w:val="24"/>
          </w:rPr>
          <w:delText xml:space="preserve"> Baza danych</w:delText>
        </w:r>
      </w:del>
    </w:p>
    <w:p w14:paraId="7B60B8F4" w14:textId="2BF460C6" w:rsidR="0055713C" w:rsidDel="00B54424" w:rsidRDefault="0055713C" w:rsidP="0010663E">
      <w:pPr>
        <w:rPr>
          <w:del w:id="169" w:author="Maciej Maciejewski" w:date="2023-12-31T16:15:00Z"/>
          <w:szCs w:val="24"/>
        </w:rPr>
      </w:pPr>
      <w:del w:id="170" w:author="Maciej Maciejewski" w:date="2023-12-31T16:15:00Z">
        <w:r w:rsidDel="00B54424">
          <w:rPr>
            <w:szCs w:val="24"/>
          </w:rPr>
          <w:tab/>
        </w:r>
        <w:r w:rsidDel="00B54424">
          <w:rPr>
            <w:szCs w:val="24"/>
          </w:rPr>
          <w:tab/>
          <w:delText>3.4.4 Środowisko i Narzędzia</w:delText>
        </w:r>
      </w:del>
    </w:p>
    <w:p w14:paraId="48A46339" w14:textId="64BAA787" w:rsidR="0010663E" w:rsidDel="00B54424" w:rsidRDefault="0010663E" w:rsidP="0010663E">
      <w:pPr>
        <w:rPr>
          <w:del w:id="171" w:author="Maciej Maciejewski" w:date="2023-12-31T16:15:00Z"/>
          <w:szCs w:val="24"/>
        </w:rPr>
      </w:pPr>
      <w:del w:id="172" w:author="Maciej Maciejewski" w:date="2023-12-31T16:15:00Z">
        <w:r w:rsidDel="00B54424">
          <w:rPr>
            <w:szCs w:val="24"/>
          </w:rPr>
          <w:tab/>
        </w:r>
        <w:r w:rsidDel="00B54424">
          <w:rPr>
            <w:szCs w:val="24"/>
          </w:rPr>
          <w:tab/>
          <w:delText>3.4.5 Deployment</w:delText>
        </w:r>
      </w:del>
      <w:ins w:id="173" w:author="PCArtur" w:date="2023-12-31T13:07:00Z">
        <w:del w:id="174" w:author="Maciej Maciejewski" w:date="2023-12-31T16:15:00Z">
          <w:r w:rsidR="009A01FC" w:rsidDel="00B54424">
            <w:rPr>
              <w:szCs w:val="24"/>
            </w:rPr>
            <w:delText xml:space="preserve"> (wdrożenie</w:delText>
          </w:r>
        </w:del>
      </w:ins>
      <w:ins w:id="175" w:author="PCArtur" w:date="2023-12-31T13:08:00Z">
        <w:del w:id="176" w:author="Maciej Maciejewski" w:date="2023-12-31T16:15:00Z">
          <w:r w:rsidR="009A01FC" w:rsidDel="00B54424">
            <w:rPr>
              <w:szCs w:val="24"/>
            </w:rPr>
            <w:delText xml:space="preserve"> / zastosowanie?</w:delText>
          </w:r>
        </w:del>
      </w:ins>
      <w:ins w:id="177" w:author="PCArtur" w:date="2023-12-31T13:07:00Z">
        <w:del w:id="178" w:author="Maciej Maciejewski" w:date="2023-12-31T16:15:00Z">
          <w:r w:rsidR="009A01FC" w:rsidDel="00B54424">
            <w:rPr>
              <w:szCs w:val="24"/>
            </w:rPr>
            <w:delText>)</w:delText>
          </w:r>
        </w:del>
      </w:ins>
    </w:p>
    <w:p w14:paraId="657F61D7" w14:textId="5FAF087B" w:rsidR="0010663E" w:rsidDel="00B54424" w:rsidRDefault="0010663E" w:rsidP="0010663E">
      <w:pPr>
        <w:rPr>
          <w:del w:id="179" w:author="Maciej Maciejewski" w:date="2023-12-31T16:15:00Z"/>
          <w:szCs w:val="24"/>
        </w:rPr>
      </w:pPr>
      <w:del w:id="180" w:author="Maciej Maciejewski" w:date="2023-12-31T16:15:00Z">
        <w:r w:rsidDel="00B54424">
          <w:rPr>
            <w:szCs w:val="24"/>
          </w:rPr>
          <w:tab/>
          <w:delText>3.5 Metodyka pracy</w:delText>
        </w:r>
      </w:del>
    </w:p>
    <w:p w14:paraId="62D950AB" w14:textId="7076FD51" w:rsidR="0010663E" w:rsidDel="00B54424" w:rsidRDefault="0010663E" w:rsidP="0010663E">
      <w:pPr>
        <w:rPr>
          <w:del w:id="181" w:author="Maciej Maciejewski" w:date="2023-12-31T16:15:00Z"/>
          <w:szCs w:val="24"/>
        </w:rPr>
      </w:pPr>
      <w:del w:id="182" w:author="Maciej Maciejewski" w:date="2023-12-31T16:15:00Z">
        <w:r w:rsidDel="00B54424">
          <w:rPr>
            <w:szCs w:val="24"/>
          </w:rPr>
          <w:delText>Rozdział 4 Specyfikacja zewnętrzna</w:delText>
        </w:r>
      </w:del>
    </w:p>
    <w:p w14:paraId="45F8889D" w14:textId="157807CA" w:rsidR="0010663E" w:rsidDel="00B54424" w:rsidRDefault="0010663E" w:rsidP="0010663E">
      <w:pPr>
        <w:rPr>
          <w:del w:id="183" w:author="Maciej Maciejewski" w:date="2023-12-31T16:15:00Z"/>
          <w:szCs w:val="24"/>
        </w:rPr>
      </w:pPr>
      <w:del w:id="184" w:author="Maciej Maciejewski" w:date="2023-12-31T16:15:00Z">
        <w:r w:rsidDel="00B54424">
          <w:rPr>
            <w:szCs w:val="24"/>
          </w:rPr>
          <w:tab/>
          <w:delText>4.1 Wymagania sprzętowe i programowe</w:delText>
        </w:r>
      </w:del>
    </w:p>
    <w:p w14:paraId="6A9DB65D" w14:textId="0EF65E96" w:rsidR="0010663E" w:rsidDel="00B54424" w:rsidRDefault="0010663E" w:rsidP="0010663E">
      <w:pPr>
        <w:rPr>
          <w:del w:id="185" w:author="Maciej Maciejewski" w:date="2023-12-31T16:15:00Z"/>
          <w:szCs w:val="24"/>
        </w:rPr>
      </w:pPr>
      <w:del w:id="186" w:author="Maciej Maciejewski" w:date="2023-12-31T16:15:00Z">
        <w:r w:rsidDel="00B54424">
          <w:rPr>
            <w:szCs w:val="24"/>
          </w:rPr>
          <w:tab/>
          <w:delText>4.2 Sposób instalacji</w:delText>
        </w:r>
      </w:del>
    </w:p>
    <w:p w14:paraId="3F6A0AFE" w14:textId="72F91439" w:rsidR="0010663E" w:rsidDel="00B54424" w:rsidRDefault="0010663E" w:rsidP="0010663E">
      <w:pPr>
        <w:rPr>
          <w:del w:id="187" w:author="Maciej Maciejewski" w:date="2023-12-31T16:15:00Z"/>
          <w:szCs w:val="24"/>
        </w:rPr>
      </w:pPr>
      <w:del w:id="188" w:author="Maciej Maciejewski" w:date="2023-12-31T16:15:00Z">
        <w:r w:rsidDel="00B54424">
          <w:rPr>
            <w:szCs w:val="24"/>
          </w:rPr>
          <w:tab/>
          <w:delText>4.3 Sposób uruchomienia</w:delText>
        </w:r>
      </w:del>
    </w:p>
    <w:p w14:paraId="623479C1" w14:textId="36E55439" w:rsidR="0010663E" w:rsidDel="00B54424" w:rsidRDefault="0010663E" w:rsidP="0010663E">
      <w:pPr>
        <w:rPr>
          <w:del w:id="189" w:author="Maciej Maciejewski" w:date="2023-12-31T16:15:00Z"/>
          <w:szCs w:val="24"/>
        </w:rPr>
      </w:pPr>
      <w:del w:id="190" w:author="Maciej Maciejewski" w:date="2023-12-31T16:15:00Z">
        <w:r w:rsidDel="00B54424">
          <w:rPr>
            <w:szCs w:val="24"/>
          </w:rPr>
          <w:tab/>
          <w:delText>4.4 Realizacja głównych przypadków użycia</w:delText>
        </w:r>
      </w:del>
    </w:p>
    <w:p w14:paraId="122FC5E5" w14:textId="304E5D03" w:rsidR="0010663E" w:rsidDel="00B54424" w:rsidRDefault="0010663E" w:rsidP="0010663E">
      <w:pPr>
        <w:rPr>
          <w:del w:id="191" w:author="Maciej Maciejewski" w:date="2023-12-31T16:15:00Z"/>
          <w:szCs w:val="24"/>
        </w:rPr>
      </w:pPr>
      <w:del w:id="192" w:author="Maciej Maciejewski" w:date="2023-12-31T16:15:00Z">
        <w:r w:rsidDel="00B54424">
          <w:rPr>
            <w:szCs w:val="24"/>
          </w:rPr>
          <w:tab/>
        </w:r>
        <w:r w:rsidDel="00B54424">
          <w:rPr>
            <w:szCs w:val="24"/>
          </w:rPr>
          <w:tab/>
          <w:delText>4.4.1 Rejestracja i logowanie</w:delText>
        </w:r>
      </w:del>
    </w:p>
    <w:p w14:paraId="4DC7A16E" w14:textId="114116DF" w:rsidR="0010663E" w:rsidDel="00B54424" w:rsidRDefault="0010663E" w:rsidP="0010663E">
      <w:pPr>
        <w:rPr>
          <w:del w:id="193" w:author="Maciej Maciejewski" w:date="2023-12-31T16:15:00Z"/>
          <w:szCs w:val="24"/>
        </w:rPr>
      </w:pPr>
      <w:del w:id="194" w:author="Maciej Maciejewski" w:date="2023-12-31T16:15:00Z">
        <w:r w:rsidDel="00B54424">
          <w:rPr>
            <w:szCs w:val="24"/>
          </w:rPr>
          <w:tab/>
        </w:r>
        <w:r w:rsidDel="00B54424">
          <w:rPr>
            <w:szCs w:val="24"/>
          </w:rPr>
          <w:tab/>
          <w:delText>4.4.2 Tworzenie nowego projektu jako użytkownik</w:delText>
        </w:r>
      </w:del>
    </w:p>
    <w:p w14:paraId="7E88DE7C" w14:textId="58C640E6" w:rsidR="0010663E" w:rsidDel="00B54424" w:rsidRDefault="0010663E" w:rsidP="0010663E">
      <w:pPr>
        <w:rPr>
          <w:del w:id="195" w:author="Maciej Maciejewski" w:date="2023-12-31T16:15:00Z"/>
          <w:szCs w:val="24"/>
        </w:rPr>
      </w:pPr>
      <w:del w:id="196" w:author="Maciej Maciejewski" w:date="2023-12-31T16:15:00Z">
        <w:r w:rsidDel="00B54424">
          <w:rPr>
            <w:szCs w:val="24"/>
          </w:rPr>
          <w:tab/>
        </w:r>
        <w:r w:rsidDel="00B54424">
          <w:rPr>
            <w:szCs w:val="24"/>
          </w:rPr>
          <w:tab/>
          <w:delText>4.4.3 Wsparcie wybranego projektu</w:delText>
        </w:r>
      </w:del>
    </w:p>
    <w:p w14:paraId="63CC3FF8" w14:textId="51A807F5" w:rsidR="0010663E" w:rsidDel="00B54424" w:rsidRDefault="0010663E" w:rsidP="0010663E">
      <w:pPr>
        <w:rPr>
          <w:del w:id="197" w:author="Maciej Maciejewski" w:date="2023-12-31T16:15:00Z"/>
          <w:szCs w:val="24"/>
        </w:rPr>
      </w:pPr>
      <w:del w:id="198" w:author="Maciej Maciejewski" w:date="2023-12-31T16:15:00Z">
        <w:r w:rsidDel="00B54424">
          <w:rPr>
            <w:szCs w:val="24"/>
          </w:rPr>
          <w:tab/>
          <w:delText>4.5 Administracja serwisu</w:delText>
        </w:r>
      </w:del>
    </w:p>
    <w:p w14:paraId="2DBEEFED" w14:textId="3D56003B" w:rsidR="0010663E" w:rsidDel="00B54424" w:rsidRDefault="0010663E" w:rsidP="0010663E">
      <w:pPr>
        <w:rPr>
          <w:del w:id="199" w:author="Maciej Maciejewski" w:date="2023-12-31T16:15:00Z"/>
          <w:szCs w:val="24"/>
        </w:rPr>
      </w:pPr>
      <w:del w:id="200" w:author="Maciej Maciejewski" w:date="2023-12-31T16:15:00Z">
        <w:r w:rsidDel="00B54424">
          <w:rPr>
            <w:szCs w:val="24"/>
          </w:rPr>
          <w:tab/>
          <w:delText>4.6 Bezpieczeństwo aplikacji</w:delText>
        </w:r>
      </w:del>
    </w:p>
    <w:p w14:paraId="110720FB" w14:textId="52936747" w:rsidR="0010663E" w:rsidDel="00B54424" w:rsidRDefault="0010663E" w:rsidP="0010663E">
      <w:pPr>
        <w:rPr>
          <w:del w:id="201" w:author="Maciej Maciejewski" w:date="2023-12-31T16:15:00Z"/>
          <w:szCs w:val="24"/>
        </w:rPr>
      </w:pPr>
      <w:del w:id="202" w:author="Maciej Maciejewski" w:date="2023-12-31T16:15:00Z">
        <w:r w:rsidDel="00B54424">
          <w:rPr>
            <w:szCs w:val="24"/>
          </w:rPr>
          <w:tab/>
        </w:r>
        <w:r w:rsidDel="00B54424">
          <w:rPr>
            <w:szCs w:val="24"/>
          </w:rPr>
          <w:tab/>
          <w:delText xml:space="preserve">4.6.1 JWT </w:delText>
        </w:r>
      </w:del>
    </w:p>
    <w:p w14:paraId="5988F468" w14:textId="74FED29C" w:rsidR="0010663E" w:rsidDel="00B54424" w:rsidRDefault="0010663E" w:rsidP="0010663E">
      <w:pPr>
        <w:rPr>
          <w:del w:id="203" w:author="Maciej Maciejewski" w:date="2023-12-31T16:15:00Z"/>
          <w:szCs w:val="24"/>
        </w:rPr>
      </w:pPr>
      <w:del w:id="204" w:author="Maciej Maciejewski" w:date="2023-12-31T16:15:00Z">
        <w:r w:rsidDel="00B54424">
          <w:rPr>
            <w:szCs w:val="24"/>
          </w:rPr>
          <w:tab/>
        </w:r>
        <w:r w:rsidDel="00B54424">
          <w:rPr>
            <w:szCs w:val="24"/>
          </w:rPr>
          <w:tab/>
          <w:delText>4.6.2 Mechanizm ról użytkownika</w:delText>
        </w:r>
      </w:del>
    </w:p>
    <w:p w14:paraId="76150E99" w14:textId="3ABC5AC9" w:rsidR="0010663E" w:rsidDel="00B54424" w:rsidRDefault="0010663E" w:rsidP="0010663E">
      <w:pPr>
        <w:rPr>
          <w:del w:id="205" w:author="Maciej Maciejewski" w:date="2023-12-31T16:15:00Z"/>
          <w:szCs w:val="24"/>
        </w:rPr>
      </w:pPr>
      <w:del w:id="206" w:author="Maciej Maciejewski" w:date="2023-12-31T16:15:00Z">
        <w:r w:rsidDel="00B54424">
          <w:rPr>
            <w:szCs w:val="24"/>
          </w:rPr>
          <w:tab/>
        </w:r>
        <w:r w:rsidDel="00B54424">
          <w:rPr>
            <w:szCs w:val="24"/>
          </w:rPr>
          <w:tab/>
          <w:delText>4.6.3 CanActivate</w:delText>
        </w:r>
      </w:del>
    </w:p>
    <w:p w14:paraId="20DDF51A" w14:textId="1B4E76E1" w:rsidR="0010663E" w:rsidDel="00B54424" w:rsidRDefault="0010663E" w:rsidP="0010663E">
      <w:pPr>
        <w:rPr>
          <w:del w:id="207" w:author="Maciej Maciejewski" w:date="2023-12-31T16:15:00Z"/>
          <w:szCs w:val="24"/>
        </w:rPr>
      </w:pPr>
      <w:del w:id="208" w:author="Maciej Maciejewski" w:date="2023-12-31T16:15:00Z">
        <w:r w:rsidDel="00B54424">
          <w:rPr>
            <w:szCs w:val="24"/>
          </w:rPr>
          <w:tab/>
        </w:r>
        <w:r w:rsidDel="00B54424">
          <w:rPr>
            <w:szCs w:val="24"/>
          </w:rPr>
          <w:tab/>
          <w:delText>4.6.4 404</w:delText>
        </w:r>
      </w:del>
      <w:ins w:id="209" w:author="PCArtur" w:date="2023-12-31T13:09:00Z">
        <w:del w:id="210" w:author="Maciej Maciejewski" w:date="2023-12-31T16:15:00Z">
          <w:r w:rsidR="009A01FC" w:rsidDel="00B54424">
            <w:rPr>
              <w:szCs w:val="24"/>
            </w:rPr>
            <w:delText xml:space="preserve"> (obsługa błędu 404?)</w:delText>
          </w:r>
        </w:del>
      </w:ins>
    </w:p>
    <w:p w14:paraId="7E10A11C" w14:textId="46365888" w:rsidR="0010663E" w:rsidDel="00B54424" w:rsidRDefault="0010663E" w:rsidP="0010663E">
      <w:pPr>
        <w:rPr>
          <w:del w:id="211" w:author="Maciej Maciejewski" w:date="2023-12-31T16:15:00Z"/>
          <w:szCs w:val="24"/>
        </w:rPr>
      </w:pPr>
      <w:del w:id="212" w:author="Maciej Maciejewski" w:date="2023-12-31T16:15:00Z">
        <w:r w:rsidDel="00B54424">
          <w:rPr>
            <w:szCs w:val="24"/>
          </w:rPr>
          <w:delText>Rozdział 5 Specyfikacja wewnętrzna</w:delText>
        </w:r>
      </w:del>
    </w:p>
    <w:p w14:paraId="5F01B7FD" w14:textId="4DC43B97" w:rsidR="0010663E" w:rsidDel="00B54424" w:rsidRDefault="0010663E" w:rsidP="0010663E">
      <w:pPr>
        <w:rPr>
          <w:del w:id="213" w:author="Maciej Maciejewski" w:date="2023-12-31T16:15:00Z"/>
          <w:szCs w:val="24"/>
        </w:rPr>
      </w:pPr>
      <w:del w:id="214" w:author="Maciej Maciejewski" w:date="2023-12-31T16:15:00Z">
        <w:r w:rsidDel="00B54424">
          <w:rPr>
            <w:szCs w:val="24"/>
          </w:rPr>
          <w:tab/>
          <w:delText>5.1 Architektura serwisu</w:delText>
        </w:r>
      </w:del>
    </w:p>
    <w:p w14:paraId="5FFC58D3" w14:textId="310149BB" w:rsidR="0010663E" w:rsidDel="00B54424" w:rsidRDefault="0010663E" w:rsidP="0010663E">
      <w:pPr>
        <w:rPr>
          <w:del w:id="215" w:author="Maciej Maciejewski" w:date="2023-12-31T16:15:00Z"/>
          <w:szCs w:val="24"/>
        </w:rPr>
      </w:pPr>
      <w:del w:id="216" w:author="Maciej Maciejewski" w:date="2023-12-31T16:15:00Z">
        <w:r w:rsidDel="00B54424">
          <w:rPr>
            <w:szCs w:val="24"/>
          </w:rPr>
          <w:tab/>
        </w:r>
        <w:r w:rsidDel="00B54424">
          <w:rPr>
            <w:szCs w:val="24"/>
          </w:rPr>
          <w:tab/>
          <w:delText>5.1.1 Architektura po stronie backendu</w:delText>
        </w:r>
      </w:del>
    </w:p>
    <w:p w14:paraId="6EE8706A" w14:textId="6C66E439" w:rsidR="0010663E" w:rsidDel="00B54424" w:rsidRDefault="0010663E" w:rsidP="0010663E">
      <w:pPr>
        <w:rPr>
          <w:del w:id="217" w:author="Maciej Maciejewski" w:date="2023-12-31T16:15:00Z"/>
          <w:szCs w:val="24"/>
        </w:rPr>
      </w:pPr>
      <w:del w:id="218" w:author="Maciej Maciejewski" w:date="2023-12-31T16:15:00Z">
        <w:r w:rsidDel="00B54424">
          <w:rPr>
            <w:szCs w:val="24"/>
          </w:rPr>
          <w:tab/>
        </w:r>
        <w:r w:rsidDel="00B54424">
          <w:rPr>
            <w:szCs w:val="24"/>
          </w:rPr>
          <w:tab/>
          <w:delText xml:space="preserve">5.1.2 Architektura po stronie </w:delText>
        </w:r>
        <w:r w:rsidDel="00B54424">
          <w:rPr>
            <w:szCs w:val="24"/>
          </w:rPr>
          <w:tab/>
          <w:delText>frontendu</w:delText>
        </w:r>
      </w:del>
    </w:p>
    <w:p w14:paraId="662D8393" w14:textId="507CC658" w:rsidR="0010663E" w:rsidDel="00B54424" w:rsidRDefault="0010663E" w:rsidP="0010663E">
      <w:pPr>
        <w:rPr>
          <w:del w:id="219" w:author="Maciej Maciejewski" w:date="2023-12-31T16:15:00Z"/>
          <w:szCs w:val="24"/>
        </w:rPr>
      </w:pPr>
      <w:del w:id="220" w:author="Maciej Maciejewski" w:date="2023-12-31T16:15:00Z">
        <w:r w:rsidDel="00B54424">
          <w:rPr>
            <w:szCs w:val="24"/>
          </w:rPr>
          <w:tab/>
          <w:delText>5.2 Schemat bazy danych</w:delText>
        </w:r>
      </w:del>
    </w:p>
    <w:p w14:paraId="7B1D7BFC" w14:textId="5B4D6FAC" w:rsidR="0010663E" w:rsidDel="00B54424" w:rsidRDefault="0010663E" w:rsidP="0010663E">
      <w:pPr>
        <w:rPr>
          <w:del w:id="221" w:author="Maciej Maciejewski" w:date="2023-12-31T16:15:00Z"/>
          <w:szCs w:val="24"/>
        </w:rPr>
      </w:pPr>
      <w:del w:id="222" w:author="Maciej Maciejewski" w:date="2023-12-31T16:15:00Z">
        <w:r w:rsidDel="00B54424">
          <w:rPr>
            <w:szCs w:val="24"/>
          </w:rPr>
          <w:tab/>
          <w:delText>5.3 Wykorzystane biblioteki</w:delText>
        </w:r>
      </w:del>
    </w:p>
    <w:p w14:paraId="352A6DBB" w14:textId="608F1E17" w:rsidR="0010663E" w:rsidDel="00B54424" w:rsidRDefault="0010663E" w:rsidP="0010663E">
      <w:pPr>
        <w:rPr>
          <w:del w:id="223" w:author="Maciej Maciejewski" w:date="2023-12-31T16:15:00Z"/>
          <w:szCs w:val="24"/>
        </w:rPr>
      </w:pPr>
      <w:del w:id="224" w:author="Maciej Maciejewski" w:date="2023-12-31T16:15:00Z">
        <w:r w:rsidDel="00B54424">
          <w:rPr>
            <w:szCs w:val="24"/>
          </w:rPr>
          <w:tab/>
        </w:r>
        <w:r w:rsidDel="00B54424">
          <w:rPr>
            <w:szCs w:val="24"/>
          </w:rPr>
          <w:tab/>
          <w:delText>5.3.1 Backend</w:delText>
        </w:r>
      </w:del>
    </w:p>
    <w:p w14:paraId="37C06A16" w14:textId="3736D50D" w:rsidR="0010663E" w:rsidDel="00B54424" w:rsidRDefault="0010663E" w:rsidP="0010663E">
      <w:pPr>
        <w:rPr>
          <w:del w:id="225" w:author="Maciej Maciejewski" w:date="2023-12-31T16:15:00Z"/>
          <w:szCs w:val="24"/>
        </w:rPr>
      </w:pPr>
      <w:del w:id="226" w:author="Maciej Maciejewski" w:date="2023-12-31T16:15:00Z">
        <w:r w:rsidDel="00B54424">
          <w:rPr>
            <w:szCs w:val="24"/>
          </w:rPr>
          <w:tab/>
        </w:r>
        <w:r w:rsidDel="00B54424">
          <w:rPr>
            <w:szCs w:val="24"/>
          </w:rPr>
          <w:tab/>
          <w:delText>5.3.2 Frontend</w:delText>
        </w:r>
      </w:del>
    </w:p>
    <w:p w14:paraId="6BB2AEF2" w14:textId="622FBDF3" w:rsidR="0010663E" w:rsidDel="00B54424" w:rsidRDefault="0010663E" w:rsidP="0010663E">
      <w:pPr>
        <w:rPr>
          <w:del w:id="227" w:author="Maciej Maciejewski" w:date="2023-12-31T16:15:00Z"/>
          <w:szCs w:val="24"/>
        </w:rPr>
      </w:pPr>
      <w:del w:id="228" w:author="Maciej Maciejewski" w:date="2023-12-31T16:15:00Z">
        <w:r w:rsidDel="00B54424">
          <w:rPr>
            <w:szCs w:val="24"/>
          </w:rPr>
          <w:tab/>
          <w:delText>5.4 Istotne fragmenty kodu</w:delText>
        </w:r>
      </w:del>
    </w:p>
    <w:p w14:paraId="40EE7BC4" w14:textId="25D12109" w:rsidR="0010663E" w:rsidDel="00B54424" w:rsidRDefault="0010663E" w:rsidP="0010663E">
      <w:pPr>
        <w:rPr>
          <w:del w:id="229" w:author="Maciej Maciejewski" w:date="2023-12-31T16:15:00Z"/>
          <w:szCs w:val="24"/>
        </w:rPr>
      </w:pPr>
      <w:del w:id="230" w:author="Maciej Maciejewski" w:date="2023-12-31T16:15:00Z">
        <w:r w:rsidDel="00B54424">
          <w:rPr>
            <w:szCs w:val="24"/>
          </w:rPr>
          <w:tab/>
        </w:r>
        <w:r w:rsidDel="00B54424">
          <w:rPr>
            <w:szCs w:val="24"/>
          </w:rPr>
          <w:tab/>
          <w:delText>5.4.1 Backend</w:delText>
        </w:r>
      </w:del>
    </w:p>
    <w:p w14:paraId="180EDFCE" w14:textId="3FC5FA92" w:rsidR="0010663E" w:rsidDel="00B54424" w:rsidRDefault="0010663E" w:rsidP="0010663E">
      <w:pPr>
        <w:rPr>
          <w:del w:id="231" w:author="Maciej Maciejewski" w:date="2023-12-31T16:15:00Z"/>
          <w:szCs w:val="24"/>
        </w:rPr>
      </w:pPr>
      <w:del w:id="232" w:author="Maciej Maciejewski" w:date="2023-12-31T16:15:00Z">
        <w:r w:rsidDel="00B54424">
          <w:rPr>
            <w:szCs w:val="24"/>
          </w:rPr>
          <w:tab/>
        </w:r>
        <w:r w:rsidDel="00B54424">
          <w:rPr>
            <w:szCs w:val="24"/>
          </w:rPr>
          <w:tab/>
          <w:delText>5.4.2 Frontend</w:delText>
        </w:r>
      </w:del>
    </w:p>
    <w:p w14:paraId="0DAC8DE6" w14:textId="5DF8C19A" w:rsidR="0010663E" w:rsidDel="00B54424" w:rsidRDefault="0010663E" w:rsidP="0010663E">
      <w:pPr>
        <w:rPr>
          <w:del w:id="233" w:author="Maciej Maciejewski" w:date="2023-12-31T16:15:00Z"/>
          <w:szCs w:val="24"/>
        </w:rPr>
      </w:pPr>
      <w:del w:id="234" w:author="Maciej Maciejewski" w:date="2023-12-31T16:15:00Z">
        <w:r w:rsidDel="00B54424">
          <w:rPr>
            <w:szCs w:val="24"/>
          </w:rPr>
          <w:tab/>
          <w:delText>5.5 Kluczowe algorytmy</w:delText>
        </w:r>
      </w:del>
    </w:p>
    <w:p w14:paraId="2FCC5C8A" w14:textId="3C8877CB" w:rsidR="0010663E" w:rsidDel="00B54424" w:rsidRDefault="0010663E" w:rsidP="0010663E">
      <w:pPr>
        <w:rPr>
          <w:del w:id="235" w:author="Maciej Maciejewski" w:date="2023-12-31T16:15:00Z"/>
          <w:szCs w:val="24"/>
        </w:rPr>
      </w:pPr>
      <w:del w:id="236" w:author="Maciej Maciejewski" w:date="2023-12-31T16:15:00Z">
        <w:r w:rsidDel="00B54424">
          <w:rPr>
            <w:szCs w:val="24"/>
          </w:rPr>
          <w:delText>Rozdział 6 Weryfikacji i walidacja</w:delText>
        </w:r>
      </w:del>
    </w:p>
    <w:p w14:paraId="4E06E583" w14:textId="740EA3B3" w:rsidR="0010663E" w:rsidDel="00B54424" w:rsidRDefault="0010663E" w:rsidP="0010663E">
      <w:pPr>
        <w:rPr>
          <w:del w:id="237" w:author="Maciej Maciejewski" w:date="2023-12-31T16:15:00Z"/>
          <w:szCs w:val="24"/>
        </w:rPr>
      </w:pPr>
      <w:del w:id="238" w:author="Maciej Maciejewski" w:date="2023-12-31T16:15:00Z">
        <w:r w:rsidDel="00B54424">
          <w:rPr>
            <w:szCs w:val="24"/>
          </w:rPr>
          <w:tab/>
          <w:delText>6.1 Sposób testowania</w:delText>
        </w:r>
      </w:del>
    </w:p>
    <w:p w14:paraId="799FA216" w14:textId="6A0DE9B3" w:rsidR="0010663E" w:rsidDel="00B54424" w:rsidRDefault="0010663E" w:rsidP="0010663E">
      <w:pPr>
        <w:rPr>
          <w:del w:id="239" w:author="Maciej Maciejewski" w:date="2023-12-31T16:15:00Z"/>
          <w:szCs w:val="24"/>
        </w:rPr>
      </w:pPr>
      <w:del w:id="240" w:author="Maciej Maciejewski" w:date="2023-12-31T16:15:00Z">
        <w:r w:rsidDel="00B54424">
          <w:rPr>
            <w:szCs w:val="24"/>
          </w:rPr>
          <w:tab/>
          <w:delText>6.2 Zakres testowania</w:delText>
        </w:r>
      </w:del>
    </w:p>
    <w:p w14:paraId="7C1A1B7A" w14:textId="4012E0A9" w:rsidR="0010663E" w:rsidDel="00B54424" w:rsidRDefault="0010663E" w:rsidP="0010663E">
      <w:pPr>
        <w:rPr>
          <w:del w:id="241" w:author="Maciej Maciejewski" w:date="2023-12-31T16:15:00Z"/>
          <w:szCs w:val="24"/>
        </w:rPr>
      </w:pPr>
      <w:del w:id="242" w:author="Maciej Maciejewski" w:date="2023-12-31T16:15:00Z">
        <w:r w:rsidDel="00B54424">
          <w:rPr>
            <w:szCs w:val="24"/>
          </w:rPr>
          <w:tab/>
          <w:delText>6.3 Przypadki testowe</w:delText>
        </w:r>
      </w:del>
    </w:p>
    <w:p w14:paraId="109D1055" w14:textId="2F4194E1" w:rsidR="0010663E" w:rsidDel="00B54424" w:rsidRDefault="0010663E" w:rsidP="0010663E">
      <w:pPr>
        <w:rPr>
          <w:del w:id="243" w:author="Maciej Maciejewski" w:date="2023-12-31T16:11:00Z"/>
          <w:szCs w:val="24"/>
        </w:rPr>
      </w:pPr>
      <w:del w:id="244" w:author="Maciej Maciejewski" w:date="2023-12-31T16:15:00Z">
        <w:r w:rsidDel="00B54424">
          <w:rPr>
            <w:szCs w:val="24"/>
          </w:rPr>
          <w:tab/>
          <w:delText>6.4 Wykryte i usunięte błędy</w:delText>
        </w:r>
      </w:del>
    </w:p>
    <w:p w14:paraId="74884DD7" w14:textId="63D5BDCA" w:rsidR="0010663E" w:rsidDel="00B54424" w:rsidRDefault="0010663E" w:rsidP="0010663E">
      <w:pPr>
        <w:rPr>
          <w:del w:id="245" w:author="Maciej Maciejewski" w:date="2023-12-31T16:11:00Z"/>
          <w:szCs w:val="24"/>
        </w:rPr>
      </w:pPr>
    </w:p>
    <w:p w14:paraId="2C1F1D74" w14:textId="19DEE5E5" w:rsidR="0010663E" w:rsidDel="00B54424" w:rsidRDefault="0010663E" w:rsidP="0010663E">
      <w:pPr>
        <w:rPr>
          <w:del w:id="246" w:author="Maciej Maciejewski" w:date="2023-12-31T16:11:00Z"/>
          <w:szCs w:val="24"/>
        </w:rPr>
      </w:pPr>
    </w:p>
    <w:p w14:paraId="40B9B7CB" w14:textId="01F93B48" w:rsidR="0010663E" w:rsidDel="00B54424" w:rsidRDefault="0010663E" w:rsidP="0010663E">
      <w:pPr>
        <w:rPr>
          <w:del w:id="247" w:author="Maciej Maciejewski" w:date="2023-12-31T16:15:00Z"/>
          <w:szCs w:val="24"/>
        </w:rPr>
      </w:pPr>
    </w:p>
    <w:p w14:paraId="2FCCB99E" w14:textId="01A7D276" w:rsidR="0010663E" w:rsidDel="00B54424" w:rsidRDefault="0010663E" w:rsidP="00B54424">
      <w:pPr>
        <w:rPr>
          <w:del w:id="248" w:author="Maciej Maciejewski" w:date="2023-12-31T16:15:00Z"/>
          <w:szCs w:val="24"/>
        </w:rPr>
      </w:pPr>
      <w:del w:id="249" w:author="Maciej Maciejewski" w:date="2023-12-31T16:15:00Z">
        <w:r w:rsidDel="00B54424">
          <w:rPr>
            <w:szCs w:val="24"/>
          </w:rPr>
          <w:delText>Rozdział 7 Podsumowanie i wnioski</w:delText>
        </w:r>
      </w:del>
    </w:p>
    <w:p w14:paraId="5BF9B831" w14:textId="57BCE64E" w:rsidR="0010663E" w:rsidDel="00B54424" w:rsidRDefault="0010663E" w:rsidP="0010663E">
      <w:pPr>
        <w:rPr>
          <w:del w:id="250" w:author="Maciej Maciejewski" w:date="2023-12-31T16:15:00Z"/>
          <w:szCs w:val="24"/>
        </w:rPr>
      </w:pPr>
      <w:del w:id="251" w:author="Maciej Maciejewski" w:date="2023-12-31T16:15:00Z">
        <w:r w:rsidDel="00B54424">
          <w:rPr>
            <w:szCs w:val="24"/>
          </w:rPr>
          <w:delText>Bibliografia</w:delText>
        </w:r>
      </w:del>
    </w:p>
    <w:p w14:paraId="161C08D2" w14:textId="0D6297D9" w:rsidR="0010663E" w:rsidDel="00B54424" w:rsidRDefault="0010663E" w:rsidP="0010663E">
      <w:pPr>
        <w:rPr>
          <w:del w:id="252" w:author="Maciej Maciejewski" w:date="2023-12-31T16:15:00Z"/>
          <w:szCs w:val="24"/>
        </w:rPr>
      </w:pPr>
      <w:del w:id="253" w:author="Maciej Maciejewski" w:date="2023-12-31T16:15:00Z">
        <w:r w:rsidDel="00B54424">
          <w:rPr>
            <w:szCs w:val="24"/>
          </w:rPr>
          <w:delText>Spis skrótów i symboli</w:delText>
        </w:r>
      </w:del>
    </w:p>
    <w:p w14:paraId="4C8B0BAC" w14:textId="26E481EC" w:rsidR="0010663E" w:rsidDel="00B54424" w:rsidRDefault="0010663E" w:rsidP="0010663E">
      <w:pPr>
        <w:rPr>
          <w:del w:id="254" w:author="Maciej Maciejewski" w:date="2023-12-31T16:15:00Z"/>
          <w:szCs w:val="24"/>
        </w:rPr>
      </w:pPr>
      <w:del w:id="255" w:author="Maciej Maciejewski" w:date="2023-12-31T16:15:00Z">
        <w:r w:rsidDel="00B54424">
          <w:rPr>
            <w:szCs w:val="24"/>
          </w:rPr>
          <w:delText>Źródła</w:delText>
        </w:r>
      </w:del>
    </w:p>
    <w:p w14:paraId="0D4BA5D8" w14:textId="1E68E93C" w:rsidR="0010663E" w:rsidDel="00B54424" w:rsidRDefault="0010663E" w:rsidP="0010663E">
      <w:pPr>
        <w:rPr>
          <w:del w:id="256" w:author="Maciej Maciejewski" w:date="2023-12-31T16:15:00Z"/>
          <w:szCs w:val="24"/>
        </w:rPr>
      </w:pPr>
      <w:del w:id="257" w:author="Maciej Maciejewski" w:date="2023-12-31T16:15:00Z">
        <w:r w:rsidDel="00B54424">
          <w:rPr>
            <w:szCs w:val="24"/>
          </w:rPr>
          <w:delText>Lista dodatkowych plików, uzupełniających tekst pracy</w:delText>
        </w:r>
      </w:del>
    </w:p>
    <w:p w14:paraId="2A261993" w14:textId="56210769" w:rsidR="0010663E" w:rsidDel="00B54424" w:rsidRDefault="0010663E" w:rsidP="0010663E">
      <w:pPr>
        <w:rPr>
          <w:del w:id="258" w:author="Maciej Maciejewski" w:date="2023-12-31T16:15:00Z"/>
          <w:szCs w:val="24"/>
        </w:rPr>
      </w:pPr>
      <w:del w:id="259" w:author="Maciej Maciejewski" w:date="2023-12-31T16:15:00Z">
        <w:r w:rsidDel="00B54424">
          <w:rPr>
            <w:szCs w:val="24"/>
          </w:rPr>
          <w:delText>Spis rysunków</w:delText>
        </w:r>
      </w:del>
    </w:p>
    <w:p w14:paraId="12AFE888" w14:textId="6F4D63E3" w:rsidR="0010663E" w:rsidDel="00B54424" w:rsidRDefault="0010663E" w:rsidP="0010663E">
      <w:pPr>
        <w:rPr>
          <w:del w:id="260" w:author="Maciej Maciejewski" w:date="2023-12-31T16:15:00Z"/>
          <w:szCs w:val="24"/>
        </w:rPr>
      </w:pPr>
      <w:del w:id="261" w:author="Maciej Maciejewski" w:date="2023-12-31T16:15:00Z">
        <w:r w:rsidDel="00B54424">
          <w:rPr>
            <w:szCs w:val="24"/>
          </w:rPr>
          <w:delText>Spis tablic</w:delText>
        </w:r>
      </w:del>
    </w:p>
    <w:p w14:paraId="017871DE" w14:textId="06FDEC16" w:rsidR="0010663E" w:rsidDel="00B54424" w:rsidRDefault="0010663E" w:rsidP="0010663E">
      <w:pPr>
        <w:rPr>
          <w:del w:id="262" w:author="Maciej Maciejewski" w:date="2023-12-31T16:15:00Z"/>
          <w:szCs w:val="24"/>
        </w:rPr>
      </w:pPr>
    </w:p>
    <w:p w14:paraId="04B4F791" w14:textId="77777777" w:rsidR="0010663E" w:rsidRDefault="0010663E" w:rsidP="0010663E">
      <w:pPr>
        <w:rPr>
          <w:szCs w:val="24"/>
        </w:rPr>
      </w:pPr>
    </w:p>
    <w:p w14:paraId="2D8A25B5" w14:textId="77777777" w:rsidR="0010663E" w:rsidRDefault="0010663E" w:rsidP="0010663E">
      <w:pPr>
        <w:rPr>
          <w:szCs w:val="24"/>
        </w:rPr>
      </w:pPr>
    </w:p>
    <w:p w14:paraId="27D5604A" w14:textId="77777777" w:rsidR="0010663E" w:rsidRDefault="0010663E" w:rsidP="0010663E">
      <w:pPr>
        <w:rPr>
          <w:szCs w:val="24"/>
        </w:rPr>
      </w:pPr>
    </w:p>
    <w:p w14:paraId="3FDBAEAB" w14:textId="77777777" w:rsidR="0010663E" w:rsidRDefault="0010663E" w:rsidP="0010663E">
      <w:pPr>
        <w:rPr>
          <w:szCs w:val="24"/>
        </w:rPr>
      </w:pPr>
    </w:p>
    <w:p w14:paraId="69C8A5A8" w14:textId="77777777" w:rsidR="0010663E" w:rsidRDefault="0010663E" w:rsidP="0010663E">
      <w:pPr>
        <w:rPr>
          <w:szCs w:val="24"/>
        </w:rPr>
      </w:pPr>
    </w:p>
    <w:p w14:paraId="518803C8" w14:textId="77777777" w:rsidR="0010663E" w:rsidRDefault="0010663E" w:rsidP="0010663E">
      <w:pPr>
        <w:rPr>
          <w:szCs w:val="24"/>
        </w:rPr>
      </w:pPr>
    </w:p>
    <w:p w14:paraId="6A06031E" w14:textId="77777777" w:rsidR="0010663E" w:rsidRDefault="0010663E" w:rsidP="0010663E">
      <w:pPr>
        <w:rPr>
          <w:szCs w:val="24"/>
        </w:rPr>
      </w:pPr>
    </w:p>
    <w:p w14:paraId="03B29295" w14:textId="77777777" w:rsidR="0010663E" w:rsidRDefault="0010663E" w:rsidP="0010663E">
      <w:pPr>
        <w:rPr>
          <w:szCs w:val="24"/>
        </w:rPr>
      </w:pPr>
    </w:p>
    <w:p w14:paraId="74AE1B31" w14:textId="77777777" w:rsidR="0010663E" w:rsidRDefault="0010663E" w:rsidP="0010663E">
      <w:pPr>
        <w:rPr>
          <w:szCs w:val="24"/>
        </w:rPr>
      </w:pPr>
    </w:p>
    <w:p w14:paraId="5656286D" w14:textId="77777777" w:rsidR="0010663E" w:rsidRDefault="0010663E" w:rsidP="0010663E">
      <w:pPr>
        <w:rPr>
          <w:szCs w:val="24"/>
        </w:rPr>
      </w:pPr>
    </w:p>
    <w:p w14:paraId="4259C0BA" w14:textId="77777777" w:rsidR="0010663E" w:rsidRDefault="0010663E" w:rsidP="0010663E">
      <w:pPr>
        <w:rPr>
          <w:szCs w:val="24"/>
        </w:rPr>
      </w:pPr>
    </w:p>
    <w:p w14:paraId="08438554" w14:textId="77777777" w:rsidR="0010663E" w:rsidRDefault="0010663E" w:rsidP="0010663E">
      <w:pPr>
        <w:rPr>
          <w:szCs w:val="24"/>
        </w:rPr>
      </w:pPr>
    </w:p>
    <w:p w14:paraId="215E8E41" w14:textId="77777777" w:rsidR="0010663E" w:rsidRDefault="0010663E" w:rsidP="0010663E">
      <w:pPr>
        <w:overflowPunct/>
        <w:autoSpaceDE/>
        <w:autoSpaceDN/>
        <w:adjustRightInd/>
        <w:rPr>
          <w:szCs w:val="24"/>
        </w:rPr>
        <w:sectPr w:rsidR="0010663E">
          <w:pgSz w:w="11906" w:h="16838"/>
          <w:pgMar w:top="1417" w:right="1417" w:bottom="1417" w:left="1417" w:header="708" w:footer="708" w:gutter="0"/>
          <w:cols w:space="708"/>
        </w:sectPr>
      </w:pPr>
    </w:p>
    <w:p w14:paraId="438429EE" w14:textId="77777777" w:rsidR="0010663E" w:rsidRDefault="0010663E" w:rsidP="0010663E">
      <w:pPr>
        <w:rPr>
          <w:szCs w:val="24"/>
        </w:rPr>
      </w:pPr>
    </w:p>
    <w:p w14:paraId="404972E4" w14:textId="77777777" w:rsidR="0010663E" w:rsidRDefault="0010663E" w:rsidP="0010663E">
      <w:pPr>
        <w:rPr>
          <w:szCs w:val="24"/>
        </w:rPr>
      </w:pPr>
    </w:p>
    <w:p w14:paraId="5CC97017" w14:textId="77777777" w:rsidR="0010663E" w:rsidRDefault="0010663E">
      <w:pPr>
        <w:ind w:firstLine="0"/>
        <w:jc w:val="both"/>
        <w:rPr>
          <w:b/>
          <w:bCs/>
          <w:sz w:val="36"/>
          <w:szCs w:val="36"/>
        </w:rPr>
        <w:pPrChange w:id="263" w:author="Maciej Maciejewski" w:date="2024-01-01T17:20:00Z">
          <w:pPr/>
        </w:pPrChange>
      </w:pPr>
      <w:r>
        <w:rPr>
          <w:b/>
          <w:bCs/>
          <w:sz w:val="36"/>
          <w:szCs w:val="36"/>
        </w:rPr>
        <w:t>1.Wstęp</w:t>
      </w:r>
    </w:p>
    <w:p w14:paraId="36DE0556" w14:textId="77777777" w:rsidR="0010663E" w:rsidRDefault="0010663E">
      <w:pPr>
        <w:overflowPunct/>
        <w:autoSpaceDE/>
        <w:adjustRightInd/>
        <w:spacing w:before="100" w:beforeAutospacing="1" w:after="100" w:afterAutospacing="1"/>
        <w:ind w:firstLine="0"/>
        <w:jc w:val="both"/>
        <w:outlineLvl w:val="3"/>
        <w:rPr>
          <w:b/>
          <w:bCs/>
          <w:sz w:val="32"/>
          <w:szCs w:val="32"/>
        </w:rPr>
        <w:pPrChange w:id="264" w:author="Maciej Maciejewski" w:date="2024-01-01T17:20:00Z">
          <w:pPr>
            <w:overflowPunct/>
            <w:autoSpaceDE/>
            <w:adjustRightInd/>
            <w:spacing w:before="100" w:beforeAutospacing="1" w:after="100" w:afterAutospacing="1"/>
            <w:outlineLvl w:val="3"/>
          </w:pPr>
        </w:pPrChange>
      </w:pPr>
      <w:r>
        <w:rPr>
          <w:b/>
          <w:bCs/>
          <w:sz w:val="32"/>
          <w:szCs w:val="32"/>
        </w:rPr>
        <w:t xml:space="preserve">1.1 Wprowadzenie do Tematu </w:t>
      </w:r>
      <w:commentRangeStart w:id="265"/>
      <w:commentRangeStart w:id="266"/>
      <w:r>
        <w:rPr>
          <w:b/>
          <w:bCs/>
          <w:sz w:val="32"/>
          <w:szCs w:val="32"/>
        </w:rPr>
        <w:t>Projektu</w:t>
      </w:r>
      <w:commentRangeEnd w:id="265"/>
      <w:r>
        <w:rPr>
          <w:rStyle w:val="Odwoaniedokomentarza"/>
          <w:sz w:val="32"/>
          <w:szCs w:val="32"/>
        </w:rPr>
        <w:commentReference w:id="265"/>
      </w:r>
      <w:commentRangeEnd w:id="266"/>
      <w:r w:rsidR="00656D6A">
        <w:rPr>
          <w:rStyle w:val="Odwoaniedokomentarza"/>
        </w:rPr>
        <w:commentReference w:id="266"/>
      </w:r>
    </w:p>
    <w:p w14:paraId="7E7F8C0E" w14:textId="3CEA2642" w:rsidR="0010663E" w:rsidRDefault="0010663E">
      <w:pPr>
        <w:overflowPunct/>
        <w:autoSpaceDE/>
        <w:adjustRightInd/>
        <w:spacing w:before="100" w:beforeAutospacing="1" w:after="100" w:afterAutospacing="1"/>
        <w:ind w:firstLine="708"/>
        <w:jc w:val="both"/>
        <w:outlineLvl w:val="3"/>
        <w:pPrChange w:id="267" w:author="Maciej Maciejewski" w:date="2024-01-01T17:20:00Z">
          <w:pPr>
            <w:overflowPunct/>
            <w:autoSpaceDE/>
            <w:adjustRightInd/>
            <w:spacing w:before="100" w:beforeAutospacing="1" w:after="100" w:afterAutospacing="1"/>
            <w:outlineLvl w:val="3"/>
          </w:pPr>
        </w:pPrChange>
      </w:pPr>
      <w:r>
        <w:t xml:space="preserve">W dobie cyfrowej transformacji oraz globalizacji, której początek datuje się na moment upublicznienia Internetu i która nieprzerwanie trwa do dzisiaj, znalezienie ludzi o podobnych zainteresowaniach lub problemach stało się zadaniem niezwykle łatwym. Ta nowa rzeczywistość cyfrowa umożliwia łączenie osób z różnych zakątków świata, tworząc społeczności oparte na wspólnych pasjach, celach czy potrzebach. Niniejsza praca inżynierska koncentruje się na wykorzystaniu tego fenomenu w kontekście internetowej </w:t>
      </w:r>
      <w:del w:id="268" w:author="Maciej Maciejewski" w:date="2023-12-31T16:20:00Z">
        <w:r w:rsidDel="00DB34F0">
          <w:delText>platformy crowdfundingowej.</w:delText>
        </w:r>
      </w:del>
      <w:ins w:id="269" w:author="PCArtur" w:date="2023-12-31T13:11:00Z">
        <w:del w:id="270" w:author="Maciej Maciejewski" w:date="2023-12-31T16:20:00Z">
          <w:r w:rsidR="009A01FC" w:rsidDel="00DB34F0">
            <w:delText xml:space="preserve"> (</w:delText>
          </w:r>
        </w:del>
        <w:r w:rsidR="009A01FC">
          <w:t xml:space="preserve">platformy </w:t>
        </w:r>
      </w:ins>
      <w:ins w:id="271" w:author="PCArtur" w:date="2023-12-31T13:12:00Z">
        <w:r w:rsidR="009A01FC">
          <w:t>finansowania społecznościowego</w:t>
        </w:r>
      </w:ins>
      <w:ins w:id="272" w:author="Maciej Maciejewski" w:date="2023-12-31T16:20:00Z">
        <w:r w:rsidR="00DB34F0">
          <w:t>.</w:t>
        </w:r>
      </w:ins>
      <w:ins w:id="273" w:author="PCArtur" w:date="2023-12-31T13:12:00Z">
        <w:del w:id="274" w:author="Maciej Maciejewski" w:date="2023-12-31T16:20:00Z">
          <w:r w:rsidR="009A01FC" w:rsidDel="00DB34F0">
            <w:delText>)</w:delText>
          </w:r>
        </w:del>
      </w:ins>
    </w:p>
    <w:p w14:paraId="7E2CF0CA" w14:textId="77777777" w:rsidR="0010663E" w:rsidRDefault="0010663E">
      <w:pPr>
        <w:overflowPunct/>
        <w:autoSpaceDE/>
        <w:adjustRightInd/>
        <w:spacing w:before="100" w:beforeAutospacing="1" w:after="100" w:afterAutospacing="1"/>
        <w:ind w:firstLine="708"/>
        <w:jc w:val="both"/>
        <w:outlineLvl w:val="3"/>
        <w:pPrChange w:id="275" w:author="Maciej Maciejewski" w:date="2024-01-01T17:20:00Z">
          <w:pPr>
            <w:overflowPunct/>
            <w:autoSpaceDE/>
            <w:adjustRightInd/>
            <w:spacing w:before="100" w:beforeAutospacing="1" w:after="100" w:afterAutospacing="1"/>
            <w:outlineLvl w:val="3"/>
          </w:pPr>
        </w:pPrChange>
      </w:pPr>
      <w:commentRangeStart w:id="276"/>
      <w:commentRangeStart w:id="277"/>
      <w:r>
        <w:t>Tradycyjnie</w:t>
      </w:r>
      <w:commentRangeEnd w:id="276"/>
      <w:r w:rsidR="009A01FC">
        <w:rPr>
          <w:rStyle w:val="Odwoaniedokomentarza"/>
        </w:rPr>
        <w:commentReference w:id="276"/>
      </w:r>
      <w:commentRangeEnd w:id="277"/>
      <w:r w:rsidR="00656D6A">
        <w:rPr>
          <w:rStyle w:val="Odwoaniedokomentarza"/>
        </w:rPr>
        <w:commentReference w:id="277"/>
      </w:r>
      <w:r>
        <w:t xml:space="preserve"> inwestorem w wielu projektach jest jeden lub kilka podmiotów które już posiadają znaczący kapitał. Największą wadą takiego modelu finansowania jest to</w:t>
      </w:r>
      <w:ins w:id="278" w:author="PCArtur" w:date="2023-12-31T13:12:00Z">
        <w:r w:rsidR="009A01FC">
          <w:t>,</w:t>
        </w:r>
      </w:ins>
      <w:r>
        <w:t xml:space="preserve"> że inwestycja powinna się zwrócić inwestorom</w:t>
      </w:r>
      <w:ins w:id="279" w:author="PCArtur" w:date="2023-12-31T13:12:00Z">
        <w:r w:rsidR="009A01FC">
          <w:t>,</w:t>
        </w:r>
      </w:ins>
      <w:r>
        <w:t xml:space="preserve"> przez co twórca lub zespół muszą zwracać durzą uwagę na to ile są w stanie zarobić na projekcie, co może prowadzić do zmniejszenia jakości produktu lub agresywnego modelu </w:t>
      </w:r>
      <w:proofErr w:type="spellStart"/>
      <w:r>
        <w:t>monetyzacji</w:t>
      </w:r>
      <w:proofErr w:type="spellEnd"/>
      <w:r>
        <w:t>, przykładowo zablokowanie niektórych elementów przez subskrypcją lub dodatkową opłatą, co potrafi zrazić wiele osób</w:t>
      </w:r>
      <w:ins w:id="280" w:author="PCArtur" w:date="2023-12-31T13:13:00Z">
        <w:r w:rsidR="009A01FC">
          <w:t>,</w:t>
        </w:r>
      </w:ins>
      <w:r>
        <w:t xml:space="preserve"> które na początku były podekscytowane </w:t>
      </w:r>
      <w:commentRangeStart w:id="281"/>
      <w:r>
        <w:t>projektem</w:t>
      </w:r>
      <w:commentRangeEnd w:id="281"/>
      <w:r w:rsidR="009A01FC">
        <w:rPr>
          <w:rStyle w:val="Odwoaniedokomentarza"/>
        </w:rPr>
        <w:commentReference w:id="281"/>
      </w:r>
      <w:r>
        <w:t>.</w:t>
      </w:r>
    </w:p>
    <w:p w14:paraId="2AA635E2" w14:textId="2B6F5F24" w:rsidR="00BD3C22" w:rsidRPr="00BD3C22" w:rsidRDefault="00BD3C22">
      <w:pPr>
        <w:overflowPunct/>
        <w:autoSpaceDE/>
        <w:autoSpaceDN/>
        <w:adjustRightInd/>
        <w:spacing w:before="100" w:beforeAutospacing="1" w:after="100" w:afterAutospacing="1"/>
        <w:ind w:firstLine="708"/>
        <w:jc w:val="both"/>
        <w:rPr>
          <w:ins w:id="282" w:author="Maciej Maciejewski" w:date="2023-12-31T16:30:00Z"/>
          <w:szCs w:val="24"/>
          <w:lang w:eastAsia="ja-JP"/>
        </w:rPr>
        <w:pPrChange w:id="283" w:author="Maciej Maciejewski" w:date="2024-01-01T17:20:00Z">
          <w:pPr>
            <w:overflowPunct/>
            <w:autoSpaceDE/>
            <w:autoSpaceDN/>
            <w:adjustRightInd/>
            <w:spacing w:before="100" w:beforeAutospacing="1" w:after="100" w:afterAutospacing="1"/>
          </w:pPr>
        </w:pPrChange>
      </w:pPr>
      <w:commentRangeStart w:id="284"/>
      <w:ins w:id="285" w:author="Maciej Maciejewski" w:date="2023-12-31T16:30:00Z">
        <w:r w:rsidRPr="00BD3C22">
          <w:rPr>
            <w:szCs w:val="24"/>
            <w:lang w:eastAsia="ja-JP"/>
          </w:rPr>
          <w:t xml:space="preserve">Crowdfunding stanowi doskonałą opcję dla tych, którzy </w:t>
        </w:r>
      </w:ins>
      <w:ins w:id="286" w:author="Maciej Maciejewski" w:date="2024-01-03T16:17:00Z">
        <w:r w:rsidR="00557385">
          <w:rPr>
            <w:szCs w:val="24"/>
            <w:lang w:eastAsia="ja-JP"/>
          </w:rPr>
          <w:t xml:space="preserve">większą wagę przykładają do </w:t>
        </w:r>
      </w:ins>
      <w:ins w:id="287" w:author="Maciej Maciejewski" w:date="2023-12-31T16:30:00Z">
        <w:r w:rsidRPr="00BD3C22">
          <w:rPr>
            <w:szCs w:val="24"/>
            <w:lang w:eastAsia="ja-JP"/>
          </w:rPr>
          <w:t xml:space="preserve">jakość i wartość tworzonego produktu, </w:t>
        </w:r>
      </w:ins>
      <w:ins w:id="288" w:author="Maciej Maciejewski" w:date="2024-01-03T16:18:00Z">
        <w:r w:rsidR="00557385">
          <w:rPr>
            <w:szCs w:val="24"/>
            <w:lang w:eastAsia="ja-JP"/>
          </w:rPr>
          <w:t>niż do zysku finansowego</w:t>
        </w:r>
      </w:ins>
      <w:ins w:id="289" w:author="Maciej Maciejewski" w:date="2023-12-31T16:30:00Z">
        <w:r w:rsidRPr="00BD3C22">
          <w:rPr>
            <w:szCs w:val="24"/>
            <w:lang w:eastAsia="ja-JP"/>
          </w:rPr>
          <w:t xml:space="preserve">. Ten model finansowania społecznościowego nie opiera się na wsparciu pojedynczych inwestorów dysponujących dużym kapitałem, ale na zaangażowaniu szerszej społeczności (ang. </w:t>
        </w:r>
        <w:proofErr w:type="spellStart"/>
        <w:r w:rsidR="00666666" w:rsidRPr="00BD3C22">
          <w:rPr>
            <w:szCs w:val="24"/>
            <w:lang w:eastAsia="ja-JP"/>
          </w:rPr>
          <w:t>C</w:t>
        </w:r>
        <w:r w:rsidRPr="00BD3C22">
          <w:rPr>
            <w:szCs w:val="24"/>
            <w:lang w:eastAsia="ja-JP"/>
          </w:rPr>
          <w:t>rowd</w:t>
        </w:r>
        <w:proofErr w:type="spellEnd"/>
        <w:r w:rsidRPr="00BD3C22">
          <w:rPr>
            <w:szCs w:val="24"/>
            <w:lang w:eastAsia="ja-JP"/>
          </w:rPr>
          <w:t>), która wspiera projekt mniejszymi kwotami. Idea ta jest dobrze ujęta w przysłowiu „grosz do grosza, a będzie kokosza”, podkreślając, że małe wkłady mogą w sumie przyczynić się do dużego sukcesu.</w:t>
        </w:r>
      </w:ins>
    </w:p>
    <w:p w14:paraId="456DDC05" w14:textId="77777777" w:rsidR="00BD3C22" w:rsidRPr="00BD3C22" w:rsidRDefault="00BD3C22">
      <w:pPr>
        <w:overflowPunct/>
        <w:autoSpaceDE/>
        <w:autoSpaceDN/>
        <w:adjustRightInd/>
        <w:spacing w:before="100" w:beforeAutospacing="1" w:after="100" w:afterAutospacing="1"/>
        <w:ind w:firstLine="708"/>
        <w:jc w:val="both"/>
        <w:rPr>
          <w:ins w:id="290" w:author="Maciej Maciejewski" w:date="2023-12-31T16:30:00Z"/>
          <w:szCs w:val="24"/>
          <w:lang w:eastAsia="ja-JP"/>
        </w:rPr>
        <w:pPrChange w:id="291" w:author="Maciej Maciejewski" w:date="2024-01-01T17:20:00Z">
          <w:pPr>
            <w:overflowPunct/>
            <w:autoSpaceDE/>
            <w:autoSpaceDN/>
            <w:adjustRightInd/>
            <w:spacing w:before="100" w:beforeAutospacing="1" w:after="100" w:afterAutospacing="1"/>
          </w:pPr>
        </w:pPrChange>
      </w:pPr>
      <w:ins w:id="292" w:author="Maciej Maciejewski" w:date="2023-12-31T16:30:00Z">
        <w:r w:rsidRPr="00BD3C22">
          <w:rPr>
            <w:szCs w:val="24"/>
            <w:lang w:eastAsia="ja-JP"/>
          </w:rPr>
          <w:t>Wspierający, przyciągnięci samym pomysłem, nie oczekują zwrotu z inwestycji, lecz angażują się finansowo, gdyż produkt ich autentycznie interesuje. Crowdfunding otwiera drzwi dla innowacyjnych koncepcji, które w tradycyjnych modelach finansowania mogłyby nie uzyskać potrzebnego wsparcia. Sukces takiego przedsięwzięcia zależy od skutecznego dotarcia do wystarczająco dużej liczby zainteresowanych osób.</w:t>
        </w:r>
      </w:ins>
      <w:commentRangeEnd w:id="284"/>
      <w:ins w:id="293" w:author="Maciej Maciejewski" w:date="2023-12-31T16:31:00Z">
        <w:r>
          <w:rPr>
            <w:rStyle w:val="Odwoaniedokomentarza"/>
          </w:rPr>
          <w:commentReference w:id="284"/>
        </w:r>
      </w:ins>
    </w:p>
    <w:p w14:paraId="1D1E7164" w14:textId="4A9A1C8C" w:rsidR="0010663E" w:rsidDel="00BD3C22" w:rsidRDefault="009A01FC">
      <w:pPr>
        <w:overflowPunct/>
        <w:autoSpaceDE/>
        <w:adjustRightInd/>
        <w:spacing w:before="100" w:beforeAutospacing="1" w:after="100" w:afterAutospacing="1"/>
        <w:jc w:val="both"/>
        <w:outlineLvl w:val="3"/>
        <w:rPr>
          <w:del w:id="294" w:author="Maciej Maciejewski" w:date="2023-12-31T16:30:00Z"/>
        </w:rPr>
        <w:pPrChange w:id="295" w:author="Maciej Maciejewski" w:date="2024-01-01T17:20:00Z">
          <w:pPr>
            <w:overflowPunct/>
            <w:autoSpaceDE/>
            <w:adjustRightInd/>
            <w:spacing w:before="100" w:beforeAutospacing="1" w:after="100" w:afterAutospacing="1"/>
            <w:outlineLvl w:val="3"/>
          </w:pPr>
        </w:pPrChange>
      </w:pPr>
      <w:commentRangeStart w:id="296"/>
      <w:ins w:id="297" w:author="PCArtur" w:date="2023-12-31T13:15:00Z">
        <w:del w:id="298" w:author="Maciej Maciejewski" w:date="2023-12-31T16:30:00Z">
          <w:r w:rsidDel="00BD3C22">
            <w:delText>Crowdfunding jest idealnym rozwiązaniem dla</w:delText>
          </w:r>
        </w:del>
      </w:ins>
      <w:del w:id="299" w:author="Maciej Maciejewski" w:date="2023-12-31T16:30:00Z">
        <w:r w:rsidR="0010663E" w:rsidDel="00BD3C22">
          <w:delText>Dla o</w:delText>
        </w:r>
      </w:del>
      <w:ins w:id="300" w:author="PCArtur" w:date="2023-12-31T13:15:00Z">
        <w:del w:id="301" w:author="Maciej Maciejewski" w:date="2023-12-31T16:30:00Z">
          <w:r w:rsidDel="00BD3C22">
            <w:delText xml:space="preserve"> osób </w:delText>
          </w:r>
          <w:r w:rsidR="006C1FC8" w:rsidDel="00BD3C22">
            <w:delText xml:space="preserve">które </w:delText>
          </w:r>
        </w:del>
      </w:ins>
      <w:del w:id="302" w:author="Maciej Maciejewski" w:date="2023-12-31T16:30:00Z">
        <w:r w:rsidR="0010663E" w:rsidDel="00BD3C22">
          <w:delText xml:space="preserve">sób </w:delText>
        </w:r>
      </w:del>
      <w:ins w:id="303" w:author="PCArtur" w:date="2023-12-31T13:15:00Z">
        <w:del w:id="304" w:author="Maciej Maciejewski" w:date="2023-12-31T16:30:00Z">
          <w:r w:rsidR="006C1FC8" w:rsidDel="00BD3C22">
            <w:delText xml:space="preserve">przedkładają </w:delText>
          </w:r>
        </w:del>
      </w:ins>
      <w:del w:id="305" w:author="Maciej Maciejewski" w:date="2023-12-31T16:30:00Z">
        <w:r w:rsidR="0010663E" w:rsidDel="00BD3C22">
          <w:delText xml:space="preserve">dla których zrobienie dobrego produktu </w:delText>
        </w:r>
      </w:del>
      <w:ins w:id="306" w:author="PCArtur" w:date="2023-12-31T13:15:00Z">
        <w:del w:id="307" w:author="Maciej Maciejewski" w:date="2023-12-31T16:30:00Z">
          <w:r w:rsidR="006C1FC8" w:rsidDel="00BD3C22">
            <w:delText xml:space="preserve">ponad </w:delText>
          </w:r>
        </w:del>
      </w:ins>
      <w:del w:id="308" w:author="Maciej Maciejewski" w:date="2023-12-31T16:30:00Z">
        <w:r w:rsidR="0010663E" w:rsidDel="00BD3C22">
          <w:delText>jest ważniejsze niż wzbogacenie się na nim crowdfunding jest idealnym rozwiązaniem.</w:delText>
        </w:r>
      </w:del>
      <w:ins w:id="309" w:author="PCArtur" w:date="2023-12-31T13:16:00Z">
        <w:del w:id="310" w:author="Maciej Maciejewski" w:date="2023-12-31T16:30:00Z">
          <w:r w:rsidR="006C1FC8" w:rsidDel="00BD3C22">
            <w:delText xml:space="preserve"> </w:delText>
          </w:r>
        </w:del>
      </w:ins>
      <w:del w:id="311" w:author="Maciej Maciejewski" w:date="2023-12-31T16:30:00Z">
        <w:r w:rsidR="0010663E" w:rsidDel="00BD3C22">
          <w:delText xml:space="preserve"> Crowdfunding, czyli finansowanie społecznościowe, oznacza że projekt nie ma jednego lub kilku znaczących inwestorów</w:delText>
        </w:r>
      </w:del>
      <w:ins w:id="312" w:author="PCArtur" w:date="2023-12-31T13:16:00Z">
        <w:del w:id="313" w:author="Maciej Maciejewski" w:date="2023-12-31T16:30:00Z">
          <w:r w:rsidR="006C1FC8" w:rsidDel="00BD3C22">
            <w:delText>,</w:delText>
          </w:r>
        </w:del>
      </w:ins>
      <w:del w:id="314" w:author="Maciej Maciejewski" w:date="2023-12-31T16:30:00Z">
        <w:r w:rsidR="0010663E" w:rsidDel="00BD3C22">
          <w:delText xml:space="preserve"> ale ma ich cały tłum (eng. crowd) który finansuje (eng. fund) projekt nie dużymi kwotami ale jak mówi przysłowie </w:delText>
        </w:r>
      </w:del>
      <w:ins w:id="315" w:author="PCArtur" w:date="2023-12-31T13:16:00Z">
        <w:del w:id="316" w:author="Maciej Maciejewski" w:date="2023-12-31T16:30:00Z">
          <w:r w:rsidR="006C1FC8" w:rsidDel="00BD3C22">
            <w:delText>„</w:delText>
          </w:r>
        </w:del>
      </w:ins>
      <w:del w:id="317" w:author="Maciej Maciejewski" w:date="2023-12-31T16:30:00Z">
        <w:r w:rsidR="0010663E" w:rsidDel="00BD3C22">
          <w:delText>grosz do grosza, a będzie kokosza</w:delText>
        </w:r>
      </w:del>
      <w:ins w:id="318" w:author="PCArtur" w:date="2023-12-31T13:16:00Z">
        <w:del w:id="319" w:author="Maciej Maciejewski" w:date="2023-12-31T16:30:00Z">
          <w:r w:rsidR="006C1FC8" w:rsidDel="00BD3C22">
            <w:delText>”</w:delText>
          </w:r>
        </w:del>
      </w:ins>
      <w:del w:id="320" w:author="Maciej Maciejewski" w:date="2023-12-31T16:30:00Z">
        <w:r w:rsidR="0010663E" w:rsidDel="00BD3C22">
          <w:delText>. Oznacza to że osoby które zainwestowały są zainteresowane pomysłem przedstawionym przez twórcę. Nie interesuje ich zwrot na inwestycji tylko szczerze podoba im się produkt.</w:delText>
        </w:r>
      </w:del>
    </w:p>
    <w:p w14:paraId="33F0D47B" w14:textId="3C83E2F2" w:rsidR="0010663E" w:rsidDel="00BD3C22" w:rsidRDefault="0010663E">
      <w:pPr>
        <w:overflowPunct/>
        <w:autoSpaceDE/>
        <w:adjustRightInd/>
        <w:spacing w:before="100" w:beforeAutospacing="1" w:after="100" w:afterAutospacing="1"/>
        <w:jc w:val="both"/>
        <w:outlineLvl w:val="3"/>
        <w:rPr>
          <w:del w:id="321" w:author="Maciej Maciejewski" w:date="2023-12-31T16:30:00Z"/>
        </w:rPr>
        <w:pPrChange w:id="322" w:author="Maciej Maciejewski" w:date="2024-01-01T17:20:00Z">
          <w:pPr>
            <w:overflowPunct/>
            <w:autoSpaceDE/>
            <w:adjustRightInd/>
            <w:spacing w:before="100" w:beforeAutospacing="1" w:after="100" w:afterAutospacing="1"/>
            <w:outlineLvl w:val="3"/>
          </w:pPr>
        </w:pPrChange>
      </w:pPr>
      <w:del w:id="323" w:author="Maciej Maciejewski" w:date="2023-12-31T16:30:00Z">
        <w:r w:rsidDel="00BD3C22">
          <w:delText>Dzięki temu mechanizmowi, innowacyjne pomysły, które mogą nie znaleźć uznania w tradycyjnych modelach finansowania, mają szansę na realizację. O ile sam pomysł trafi do dostatecznie dużo zainteresowanych osób.</w:delText>
        </w:r>
      </w:del>
    </w:p>
    <w:commentRangeEnd w:id="296"/>
    <w:p w14:paraId="391453A4" w14:textId="77777777" w:rsidR="0010663E" w:rsidRDefault="006C1FC8">
      <w:pPr>
        <w:overflowPunct/>
        <w:autoSpaceDE/>
        <w:adjustRightInd/>
        <w:spacing w:before="100" w:beforeAutospacing="1" w:after="100" w:afterAutospacing="1"/>
        <w:jc w:val="both"/>
        <w:outlineLvl w:val="3"/>
        <w:pPrChange w:id="324" w:author="Maciej Maciejewski" w:date="2024-01-01T17:20:00Z">
          <w:pPr>
            <w:overflowPunct/>
            <w:autoSpaceDE/>
            <w:adjustRightInd/>
            <w:spacing w:before="100" w:beforeAutospacing="1" w:after="100" w:afterAutospacing="1"/>
            <w:outlineLvl w:val="3"/>
          </w:pPr>
        </w:pPrChange>
      </w:pPr>
      <w:r>
        <w:rPr>
          <w:rStyle w:val="Odwoaniedokomentarza"/>
        </w:rPr>
        <w:commentReference w:id="296"/>
      </w:r>
    </w:p>
    <w:p w14:paraId="5BD99610" w14:textId="6555C9D2" w:rsidR="0010663E" w:rsidRPr="00BB2B9F" w:rsidRDefault="00BB2B9F">
      <w:pPr>
        <w:ind w:firstLine="0"/>
        <w:jc w:val="both"/>
        <w:rPr>
          <w:b/>
          <w:bCs/>
          <w:sz w:val="32"/>
          <w:szCs w:val="32"/>
          <w:rPrChange w:id="325" w:author="Maciej Maciejewski" w:date="2024-01-03T16:58:00Z">
            <w:rPr/>
          </w:rPrChange>
        </w:rPr>
        <w:pPrChange w:id="326" w:author="Maciej Maciejewski" w:date="2024-01-03T16:58:00Z">
          <w:pPr>
            <w:overflowPunct/>
            <w:autoSpaceDE/>
            <w:adjustRightInd/>
            <w:spacing w:before="100" w:beforeAutospacing="1" w:after="100" w:afterAutospacing="1"/>
            <w:outlineLvl w:val="3"/>
          </w:pPr>
        </w:pPrChange>
      </w:pPr>
      <w:ins w:id="327" w:author="Maciej Maciejewski" w:date="2024-01-03T16:57:00Z">
        <w:r w:rsidRPr="00BB2B9F">
          <w:rPr>
            <w:b/>
            <w:bCs/>
            <w:sz w:val="32"/>
            <w:szCs w:val="32"/>
            <w:rPrChange w:id="328" w:author="Maciej Maciejewski" w:date="2024-01-03T16:58:00Z">
              <w:rPr/>
            </w:rPrChange>
          </w:rPr>
          <w:t xml:space="preserve">1.2 </w:t>
        </w:r>
      </w:ins>
      <w:del w:id="329" w:author="Maciej Maciejewski" w:date="2024-01-03T16:34:00Z">
        <w:r w:rsidR="0010663E" w:rsidRPr="00BB2B9F" w:rsidDel="00666666">
          <w:rPr>
            <w:b/>
            <w:bCs/>
            <w:sz w:val="32"/>
            <w:szCs w:val="32"/>
            <w:rPrChange w:id="330" w:author="Maciej Maciejewski" w:date="2024-01-03T16:58:00Z">
              <w:rPr/>
            </w:rPrChange>
          </w:rPr>
          <w:delText xml:space="preserve">1.2 </w:delText>
        </w:r>
      </w:del>
      <w:r w:rsidR="0010663E" w:rsidRPr="00BB2B9F">
        <w:rPr>
          <w:b/>
          <w:bCs/>
          <w:sz w:val="32"/>
          <w:szCs w:val="32"/>
          <w:rPrChange w:id="331" w:author="Maciej Maciejewski" w:date="2024-01-03T16:58:00Z">
            <w:rPr/>
          </w:rPrChange>
        </w:rPr>
        <w:t>Cel Pracy</w:t>
      </w:r>
    </w:p>
    <w:p w14:paraId="455EDBB3" w14:textId="6484B4D1" w:rsidR="0010663E" w:rsidRDefault="0010663E">
      <w:pPr>
        <w:overflowPunct/>
        <w:autoSpaceDE/>
        <w:adjustRightInd/>
        <w:spacing w:before="100" w:beforeAutospacing="1" w:after="100" w:afterAutospacing="1"/>
        <w:jc w:val="both"/>
        <w:outlineLvl w:val="3"/>
        <w:pPrChange w:id="332" w:author="Maciej Maciejewski" w:date="2024-01-01T17:20:00Z">
          <w:pPr>
            <w:overflowPunct/>
            <w:autoSpaceDE/>
            <w:adjustRightInd/>
            <w:spacing w:before="100" w:beforeAutospacing="1" w:after="100" w:afterAutospacing="1"/>
            <w:outlineLvl w:val="3"/>
          </w:pPr>
        </w:pPrChange>
      </w:pPr>
      <w:r>
        <w:t xml:space="preserve">Celem niniejszej pracy jest zaprojektowanie funkcjonalnej i intuicyjnej platformy </w:t>
      </w:r>
      <w:proofErr w:type="spellStart"/>
      <w:r>
        <w:t>crowdfundingowej</w:t>
      </w:r>
      <w:proofErr w:type="spellEnd"/>
      <w:del w:id="333" w:author="Maciej Maciejewski" w:date="2024-01-03T16:20:00Z">
        <w:r w:rsidDel="00557385">
          <w:delText>. Głównym zadaniem jest stworzenie przestrzeni, w której twórcy i osoby kreatywne mogą łatwo znaleźć wsparcie od osób o podobnych zainteresowaniach lub borykających się z podobnymi wyzwaniami</w:delText>
        </w:r>
      </w:del>
      <w:r>
        <w:t xml:space="preserve">. Platforma ta ma za zadanie umożliwić łączenie różnorodnych projektów z potencjalnymi donatorami i inwestorami, tworząc wspólnotę wspierającą się nawzajem w realizacji kreatywnych i innowacyjnych pomysłów. Dodatkowym kluczowym aspektem projektu jest opracowanie przejrzystego, zrozumiałego i intuicyjnego interfejsu użytkownika, co ma kluczowe znaczenie dla zapewnienia wygodnego i efektywnego korzystania z serwisu. Równie istotne jest zapewnienie wysokiego poziomu bezpieczeństwa, zarówno od strony </w:t>
      </w:r>
      <w:proofErr w:type="spellStart"/>
      <w:r>
        <w:t>frontendowej</w:t>
      </w:r>
      <w:proofErr w:type="spellEnd"/>
      <w:r>
        <w:t xml:space="preserve">, jak i </w:t>
      </w:r>
      <w:proofErr w:type="spellStart"/>
      <w:r>
        <w:t>backendowej</w:t>
      </w:r>
      <w:proofErr w:type="spellEnd"/>
      <w:r>
        <w:t xml:space="preserve"> serwisu, co jest niezbędne do ochrony danych użytkowników oraz zapewnienia stabilności i wiarygodności platformy.</w:t>
      </w:r>
    </w:p>
    <w:p w14:paraId="631F2D7A" w14:textId="77777777" w:rsidR="0010663E" w:rsidRDefault="0010663E">
      <w:pPr>
        <w:overflowPunct/>
        <w:autoSpaceDE/>
        <w:adjustRightInd/>
        <w:spacing w:before="100" w:beforeAutospacing="1" w:after="100" w:afterAutospacing="1"/>
        <w:jc w:val="both"/>
        <w:outlineLvl w:val="3"/>
        <w:pPrChange w:id="334" w:author="Maciej Maciejewski" w:date="2024-01-01T17:20:00Z">
          <w:pPr>
            <w:overflowPunct/>
            <w:autoSpaceDE/>
            <w:adjustRightInd/>
            <w:spacing w:before="100" w:beforeAutospacing="1" w:after="100" w:afterAutospacing="1"/>
            <w:outlineLvl w:val="3"/>
          </w:pPr>
        </w:pPrChange>
      </w:pPr>
    </w:p>
    <w:p w14:paraId="3E209E27" w14:textId="7DC608CC" w:rsidR="0010663E" w:rsidRPr="00BB2B9F" w:rsidRDefault="00BB2B9F">
      <w:pPr>
        <w:ind w:firstLine="0"/>
        <w:jc w:val="both"/>
        <w:rPr>
          <w:b/>
          <w:bCs/>
          <w:sz w:val="32"/>
          <w:szCs w:val="32"/>
          <w:rPrChange w:id="335" w:author="Maciej Maciejewski" w:date="2024-01-03T16:58:00Z">
            <w:rPr/>
          </w:rPrChange>
        </w:rPr>
        <w:pPrChange w:id="336" w:author="Maciej Maciejewski" w:date="2024-01-03T16:58:00Z">
          <w:pPr>
            <w:overflowPunct/>
            <w:autoSpaceDE/>
            <w:adjustRightInd/>
            <w:spacing w:before="100" w:beforeAutospacing="1" w:after="100" w:afterAutospacing="1"/>
            <w:outlineLvl w:val="3"/>
          </w:pPr>
        </w:pPrChange>
      </w:pPr>
      <w:ins w:id="337" w:author="Maciej Maciejewski" w:date="2024-01-03T16:58:00Z">
        <w:r w:rsidRPr="00BB2B9F">
          <w:rPr>
            <w:b/>
            <w:bCs/>
            <w:sz w:val="32"/>
            <w:szCs w:val="32"/>
            <w:rPrChange w:id="338" w:author="Maciej Maciejewski" w:date="2024-01-03T16:58:00Z">
              <w:rPr/>
            </w:rPrChange>
          </w:rPr>
          <w:t xml:space="preserve">1.3 </w:t>
        </w:r>
      </w:ins>
      <w:del w:id="339" w:author="Maciej Maciejewski" w:date="2024-01-03T16:34:00Z">
        <w:r w:rsidR="0010663E" w:rsidRPr="00BB2B9F" w:rsidDel="00666666">
          <w:rPr>
            <w:b/>
            <w:bCs/>
            <w:sz w:val="32"/>
            <w:szCs w:val="32"/>
            <w:rPrChange w:id="340" w:author="Maciej Maciejewski" w:date="2024-01-03T16:58:00Z">
              <w:rPr/>
            </w:rPrChange>
          </w:rPr>
          <w:delText xml:space="preserve">1.3 </w:delText>
        </w:r>
      </w:del>
      <w:r w:rsidR="0010663E" w:rsidRPr="00BB2B9F">
        <w:rPr>
          <w:b/>
          <w:bCs/>
          <w:sz w:val="32"/>
          <w:szCs w:val="32"/>
          <w:rPrChange w:id="341" w:author="Maciej Maciejewski" w:date="2024-01-03T16:58:00Z">
            <w:rPr/>
          </w:rPrChange>
        </w:rPr>
        <w:t>Charakterystyka Zawartości Rozdziałów</w:t>
      </w:r>
    </w:p>
    <w:p w14:paraId="0460092D" w14:textId="77777777" w:rsidR="0010663E" w:rsidDel="00BD3C22" w:rsidRDefault="0010663E">
      <w:pPr>
        <w:overflowPunct/>
        <w:autoSpaceDE/>
        <w:adjustRightInd/>
        <w:spacing w:before="100" w:beforeAutospacing="1" w:after="100" w:afterAutospacing="1"/>
        <w:jc w:val="both"/>
        <w:rPr>
          <w:del w:id="342" w:author="Maciej Maciejewski" w:date="2023-12-31T16:31:00Z"/>
          <w:szCs w:val="24"/>
        </w:rPr>
        <w:pPrChange w:id="343" w:author="Maciej Maciejewski" w:date="2024-01-01T17:20:00Z">
          <w:pPr>
            <w:overflowPunct/>
            <w:autoSpaceDE/>
            <w:adjustRightInd/>
            <w:spacing w:before="100" w:beforeAutospacing="1" w:after="100" w:afterAutospacing="1"/>
          </w:pPr>
        </w:pPrChange>
      </w:pPr>
      <w:r>
        <w:rPr>
          <w:szCs w:val="24"/>
        </w:rPr>
        <w:t>W kolejnych rozdziałach przedstawiona zostanie głęboka analiza tematu crowdfundingu (Rozdział 2), szczegółowe wymagania i narzędzia wykorzystane do stworzenia platformy (Rozdział 3), a także specyfikacja zewnętrzna i wewnętrzna projektu (Rozdziały 4 i 5). Następnie, omówione zostaną procesy weryfikacji i walidacji platformy (Rozdział 6), po czym praca zostanie podsumowana, a wyniki i wnioski będą przedstawione w Rozdziale 7.</w:t>
      </w:r>
    </w:p>
    <w:p w14:paraId="734CB001" w14:textId="77777777" w:rsidR="0010663E" w:rsidDel="00BD3C22" w:rsidRDefault="0010663E">
      <w:pPr>
        <w:overflowPunct/>
        <w:autoSpaceDE/>
        <w:adjustRightInd/>
        <w:spacing w:before="100" w:beforeAutospacing="1" w:after="100" w:afterAutospacing="1"/>
        <w:jc w:val="both"/>
        <w:rPr>
          <w:del w:id="344" w:author="Maciej Maciejewski" w:date="2023-12-31T16:31:00Z"/>
          <w:szCs w:val="24"/>
        </w:rPr>
        <w:pPrChange w:id="345" w:author="Maciej Maciejewski" w:date="2024-01-01T17:20:00Z">
          <w:pPr>
            <w:overflowPunct/>
            <w:autoSpaceDE/>
            <w:adjustRightInd/>
            <w:spacing w:before="100" w:beforeAutospacing="1" w:after="100" w:afterAutospacing="1"/>
          </w:pPr>
        </w:pPrChange>
      </w:pPr>
    </w:p>
    <w:p w14:paraId="6008FA17" w14:textId="77777777" w:rsidR="0010663E" w:rsidRDefault="0010663E">
      <w:pPr>
        <w:overflowPunct/>
        <w:autoSpaceDE/>
        <w:adjustRightInd/>
        <w:spacing w:before="100" w:beforeAutospacing="1" w:after="100" w:afterAutospacing="1"/>
        <w:jc w:val="both"/>
        <w:rPr>
          <w:szCs w:val="24"/>
        </w:rPr>
        <w:pPrChange w:id="346" w:author="Maciej Maciejewski" w:date="2024-01-01T17:20:00Z">
          <w:pPr>
            <w:overflowPunct/>
            <w:autoSpaceDE/>
            <w:adjustRightInd/>
            <w:spacing w:before="100" w:beforeAutospacing="1" w:after="100" w:afterAutospacing="1"/>
          </w:pPr>
        </w:pPrChange>
      </w:pPr>
    </w:p>
    <w:p w14:paraId="536F3B91" w14:textId="77777777" w:rsidR="0010663E" w:rsidRDefault="0010663E">
      <w:pPr>
        <w:jc w:val="both"/>
        <w:rPr>
          <w:szCs w:val="24"/>
        </w:rPr>
        <w:pPrChange w:id="347" w:author="Maciej Maciejewski" w:date="2024-01-01T17:20:00Z">
          <w:pPr/>
        </w:pPrChange>
      </w:pPr>
    </w:p>
    <w:p w14:paraId="6D4D0323" w14:textId="77777777" w:rsidR="0010663E" w:rsidRDefault="0010663E">
      <w:pPr>
        <w:ind w:firstLine="0"/>
        <w:jc w:val="both"/>
        <w:rPr>
          <w:b/>
          <w:bCs/>
          <w:sz w:val="36"/>
          <w:szCs w:val="36"/>
        </w:rPr>
        <w:pPrChange w:id="348" w:author="Maciej Maciejewski" w:date="2024-01-01T17:20:00Z">
          <w:pPr/>
        </w:pPrChange>
      </w:pPr>
      <w:r>
        <w:rPr>
          <w:b/>
          <w:bCs/>
          <w:sz w:val="36"/>
          <w:szCs w:val="36"/>
        </w:rPr>
        <w:t>2.</w:t>
      </w:r>
      <w:r>
        <w:rPr>
          <w:sz w:val="36"/>
          <w:szCs w:val="36"/>
        </w:rPr>
        <w:t xml:space="preserve"> </w:t>
      </w:r>
      <w:r>
        <w:rPr>
          <w:b/>
          <w:bCs/>
          <w:sz w:val="36"/>
          <w:szCs w:val="36"/>
        </w:rPr>
        <w:t>Analiza tematu</w:t>
      </w:r>
    </w:p>
    <w:p w14:paraId="3E7E5146" w14:textId="77777777" w:rsidR="0010663E" w:rsidRDefault="0010663E">
      <w:pPr>
        <w:jc w:val="both"/>
        <w:rPr>
          <w:b/>
          <w:bCs/>
          <w:sz w:val="36"/>
          <w:szCs w:val="36"/>
        </w:rPr>
        <w:pPrChange w:id="349" w:author="Maciej Maciejewski" w:date="2024-01-01T17:20:00Z">
          <w:pPr/>
        </w:pPrChange>
      </w:pPr>
    </w:p>
    <w:p w14:paraId="0F00B224" w14:textId="77777777" w:rsidR="0010663E" w:rsidRDefault="0010663E">
      <w:pPr>
        <w:ind w:firstLine="0"/>
        <w:jc w:val="both"/>
        <w:rPr>
          <w:b/>
          <w:bCs/>
          <w:sz w:val="32"/>
          <w:szCs w:val="32"/>
        </w:rPr>
        <w:pPrChange w:id="350" w:author="Maciej Maciejewski" w:date="2024-01-01T17:20:00Z">
          <w:pPr/>
        </w:pPrChange>
      </w:pPr>
      <w:r>
        <w:rPr>
          <w:b/>
          <w:bCs/>
          <w:sz w:val="32"/>
          <w:szCs w:val="32"/>
        </w:rPr>
        <w:t>2.1 Sformułowanie problemu</w:t>
      </w:r>
    </w:p>
    <w:p w14:paraId="28BEBC09" w14:textId="77777777" w:rsidR="0010663E" w:rsidRDefault="0010663E">
      <w:pPr>
        <w:pStyle w:val="NormalnyWeb"/>
        <w:jc w:val="both"/>
        <w:pPrChange w:id="351" w:author="Maciej Maciejewski" w:date="2024-01-01T17:20:00Z">
          <w:pPr>
            <w:pStyle w:val="NormalnyWeb"/>
          </w:pPr>
        </w:pPrChange>
      </w:pPr>
      <w:r>
        <w:t xml:space="preserve">W ostatnich latach obserwuje się znaczny wzrost zainteresowania crowdfundingiem oraz projektami, które wykorzystują ten model finansowania. Równocześnie zauważalny jest wzrost popularności platform internetowych wspierających crowdfunding. W trakcie analizy dostępnych serwisów </w:t>
      </w:r>
      <w:proofErr w:type="spellStart"/>
      <w:r>
        <w:t>crowdfundingowych</w:t>
      </w:r>
      <w:proofErr w:type="spellEnd"/>
      <w:r>
        <w:t xml:space="preserve"> zidentyfikowano lukę rynkową, którą niniejsza praca ma na celu wypełnić.</w:t>
      </w:r>
    </w:p>
    <w:p w14:paraId="38407E83" w14:textId="77777777" w:rsidR="0010663E" w:rsidRDefault="0010663E">
      <w:pPr>
        <w:pStyle w:val="NormalnyWeb"/>
        <w:jc w:val="both"/>
        <w:pPrChange w:id="352" w:author="Maciej Maciejewski" w:date="2024-01-01T17:20:00Z">
          <w:pPr>
            <w:pStyle w:val="NormalnyWeb"/>
          </w:pPr>
        </w:pPrChange>
      </w:pPr>
      <w:r>
        <w:t xml:space="preserve">Obecne polskojęzyczne platformy </w:t>
      </w:r>
      <w:proofErr w:type="spellStart"/>
      <w:r>
        <w:t>crowdfundingowe</w:t>
      </w:r>
      <w:proofErr w:type="spellEnd"/>
      <w:r>
        <w:t xml:space="preserve"> często koncentrują się na zbiórkach charytatywnych lub projektach o bardziej prywatnym charakterze. Wiele z nich oferuje ograniczone możliwości prezentacji celów – zazwyczaj poprzez pojedyncze zdjęcie i tekstowy opis. W ramach tego projektu planowane jest stworzenie platformy z rozbudowanymi opcjami opisu projektu, skoncentrowanej na bardziej kreatywnych inicjatywach. Chociaż istnieją zaawansowane platformy </w:t>
      </w:r>
      <w:proofErr w:type="spellStart"/>
      <w:r>
        <w:t>crowdfundingowe</w:t>
      </w:r>
      <w:proofErr w:type="spellEnd"/>
      <w:r>
        <w:t>, większość z nich dostępna jest wyłącznie w języku angielskim, co może ograniczać ich zasięg w Polsce.</w:t>
      </w:r>
    </w:p>
    <w:p w14:paraId="1D4227E1" w14:textId="4EAE65C4" w:rsidR="0010663E" w:rsidRDefault="0010663E">
      <w:pPr>
        <w:pStyle w:val="NormalnyWeb"/>
        <w:jc w:val="both"/>
        <w:pPrChange w:id="353" w:author="Maciej Maciejewski" w:date="2024-01-01T17:20:00Z">
          <w:pPr>
            <w:pStyle w:val="NormalnyWeb"/>
          </w:pPr>
        </w:pPrChange>
      </w:pPr>
      <w:r>
        <w:t xml:space="preserve">Ponadto, crowdfunding wiąże się z pewnymi </w:t>
      </w:r>
      <w:del w:id="354" w:author="Maciej Maciejewski" w:date="2024-01-04T18:27:00Z">
        <w:r w:rsidDel="0085299A">
          <w:delText>ryzykami</w:delText>
        </w:r>
      </w:del>
      <w:ins w:id="355" w:author="Maciej Maciejewski" w:date="2024-01-04T18:27:00Z">
        <w:r w:rsidR="0085299A">
          <w:t>komplikacjami</w:t>
        </w:r>
      </w:ins>
      <w:r>
        <w:t>, w tym z możliwością, że twórca projektu nie zrealizuje obietnic mimo zebrania funduszy. Chociaż całkowite wyeliminowanie tego ryzyka może być trudne, w projekcie przewidziano implementację rozwiązań mających na celu zminimalizowanie ryzyka oszustw i zwiększenie ochrony dla osób wspierających projekty.</w:t>
      </w:r>
    </w:p>
    <w:p w14:paraId="0E00B6BC" w14:textId="77777777" w:rsidR="0010663E" w:rsidRDefault="0010663E">
      <w:pPr>
        <w:pStyle w:val="NormalnyWeb"/>
        <w:jc w:val="both"/>
        <w:pPrChange w:id="356" w:author="Maciej Maciejewski" w:date="2024-01-01T17:20:00Z">
          <w:pPr>
            <w:pStyle w:val="NormalnyWeb"/>
          </w:pPr>
        </w:pPrChange>
      </w:pPr>
    </w:p>
    <w:p w14:paraId="4C6F1586" w14:textId="64D3E64D" w:rsidR="0010663E" w:rsidRDefault="0010663E">
      <w:pPr>
        <w:ind w:firstLine="0"/>
        <w:jc w:val="both"/>
        <w:rPr>
          <w:b/>
          <w:bCs/>
          <w:sz w:val="32"/>
          <w:szCs w:val="32"/>
        </w:rPr>
        <w:pPrChange w:id="357" w:author="Maciej Maciejewski" w:date="2024-01-01T17:20:00Z">
          <w:pPr/>
        </w:pPrChange>
      </w:pPr>
      <w:r>
        <w:rPr>
          <w:b/>
          <w:bCs/>
          <w:sz w:val="32"/>
          <w:szCs w:val="32"/>
        </w:rPr>
        <w:t>2.1 Opis istniejących rozwiązań</w:t>
      </w:r>
    </w:p>
    <w:p w14:paraId="5C999D9B" w14:textId="77777777" w:rsidR="0010663E" w:rsidRDefault="0010663E">
      <w:pPr>
        <w:pStyle w:val="NormalnyWeb"/>
        <w:jc w:val="both"/>
        <w:pPrChange w:id="358" w:author="Maciej Maciejewski" w:date="2024-01-01T17:20:00Z">
          <w:pPr>
            <w:pStyle w:val="NormalnyWeb"/>
          </w:pPr>
        </w:pPrChange>
      </w:pPr>
      <w:r>
        <w:t xml:space="preserve">W ramach analizy rynku, istniejące rozwiązania </w:t>
      </w:r>
      <w:proofErr w:type="spellStart"/>
      <w:r>
        <w:t>crowdfundingowe</w:t>
      </w:r>
      <w:proofErr w:type="spellEnd"/>
      <w:r>
        <w:t xml:space="preserve"> można podzielić na dwie główne grupy: międzynarodowe i polskie. Wśród polskich stron, które przeanalizowałem, znalazły się takie platformy jak polakpotrafi.pl, siepomaga.pl i </w:t>
      </w:r>
      <w:proofErr w:type="spellStart"/>
      <w:r>
        <w:t>wspieram.to</w:t>
      </w:r>
      <w:proofErr w:type="spellEnd"/>
      <w:r>
        <w:t>, każda z nich charakteryzująca się swoimi zaletami i wadami.</w:t>
      </w:r>
    </w:p>
    <w:p w14:paraId="0C401AAE" w14:textId="77777777" w:rsidR="0010663E" w:rsidRDefault="0010663E">
      <w:pPr>
        <w:pStyle w:val="NormalnyWeb"/>
        <w:jc w:val="both"/>
        <w:pPrChange w:id="359" w:author="Maciej Maciejewski" w:date="2024-01-01T17:20:00Z">
          <w:pPr>
            <w:pStyle w:val="NormalnyWeb"/>
          </w:pPr>
        </w:pPrChange>
      </w:pPr>
      <w:r>
        <w:t>Polakpotrafi.pl, będąca jedną z pierwszych tego typu platform w Polsce, obecnie boryka się z problemem niejednolitego interfejsu użytkownika. Siepomaga.pl, skupiająca się na akcjach charytatywnych, odbiega od celów mojej platformy, która ma koncentrować się na bardziej kreatywnych projektach.</w:t>
      </w:r>
    </w:p>
    <w:p w14:paraId="124C30BF" w14:textId="6C30A4CC" w:rsidR="0010663E" w:rsidRDefault="0010663E">
      <w:pPr>
        <w:pStyle w:val="NormalnyWeb"/>
        <w:jc w:val="both"/>
        <w:pPrChange w:id="360" w:author="Maciej Maciejewski" w:date="2024-01-01T17:20:00Z">
          <w:pPr>
            <w:pStyle w:val="NormalnyWeb"/>
          </w:pPr>
        </w:pPrChange>
      </w:pPr>
      <w:r>
        <w:lastRenderedPageBreak/>
        <w:t xml:space="preserve">Najbardziej zbliżona do mojej koncepcji jest platforma </w:t>
      </w:r>
      <w:proofErr w:type="spellStart"/>
      <w:r>
        <w:t>wspieram.to</w:t>
      </w:r>
      <w:proofErr w:type="spellEnd"/>
      <w:r>
        <w:t xml:space="preserve">, która stosuje model kampanii </w:t>
      </w:r>
      <w:del w:id="361" w:author="Maciej Maciejewski" w:date="2024-01-03T16:34:00Z">
        <w:r w:rsidDel="00666666">
          <w:delText>"</w:delText>
        </w:r>
      </w:del>
      <w:ins w:id="362" w:author="Maciej Maciejewski" w:date="2024-01-03T16:34:00Z">
        <w:r w:rsidR="00666666">
          <w:t>„</w:t>
        </w:r>
      </w:ins>
      <w:r>
        <w:t>wszystko albo nic</w:t>
      </w:r>
      <w:del w:id="363" w:author="Maciej Maciejewski" w:date="2024-01-03T16:34:00Z">
        <w:r w:rsidDel="00666666">
          <w:delText>"</w:delText>
        </w:r>
      </w:del>
      <w:ins w:id="364" w:author="Maciej Maciejewski" w:date="2024-01-03T16:34:00Z">
        <w:r w:rsidR="00666666">
          <w:t>”</w:t>
        </w:r>
      </w:ins>
      <w:r>
        <w:t xml:space="preserve">. Jednakże, ten model, mimo że bezpieczny w kontekście unikania oszustw, może stwarzać ryzyko dla projektodawców, którzy inwestują własne środki. Oznacza on że zbiórkę uznaje się za udaną dopiero od 100% celu. Jeśli zbiórka jest nieudana cały zebrany fundusz zwracany jest do inwestorów. Alternatywny model „bierzesz ile zbierzesz” na </w:t>
      </w:r>
      <w:proofErr w:type="spellStart"/>
      <w:r>
        <w:t>wspieram.to</w:t>
      </w:r>
      <w:proofErr w:type="spellEnd"/>
      <w:r>
        <w:t xml:space="preserve"> wiąże się ze wzrostem </w:t>
      </w:r>
      <w:commentRangeStart w:id="365"/>
      <w:commentRangeStart w:id="366"/>
      <w:r>
        <w:t>prowizji</w:t>
      </w:r>
      <w:commentRangeEnd w:id="365"/>
      <w:r>
        <w:rPr>
          <w:rStyle w:val="Odwoaniedokomentarza"/>
        </w:rPr>
        <w:commentReference w:id="365"/>
      </w:r>
      <w:commentRangeEnd w:id="366"/>
      <w:r w:rsidR="00656D6A">
        <w:rPr>
          <w:rStyle w:val="Odwoaniedokomentarza"/>
        </w:rPr>
        <w:commentReference w:id="366"/>
      </w:r>
      <w:r>
        <w:t xml:space="preserve"> z 8.5% do 9.5%, co jest stosunkowo wysokim oprocentowaniem w porównaniu do innych platform. Taki system prowizji może wpływać na decyzje projektodawców oraz sukces finansowy kampanii. Chociaż ten model ma swoje ograniczenia, regularnie obserwuje się na </w:t>
      </w:r>
      <w:proofErr w:type="spellStart"/>
      <w:r>
        <w:t>wspieram.to</w:t>
      </w:r>
      <w:proofErr w:type="spellEnd"/>
      <w:r>
        <w:t xml:space="preserve"> udane kampanie, co świadczy o jego skuteczności w pewnych warunkach.</w:t>
      </w:r>
    </w:p>
    <w:p w14:paraId="0FF6D752" w14:textId="77777777" w:rsidR="0010663E" w:rsidDel="00B54424" w:rsidRDefault="0010663E">
      <w:pPr>
        <w:pStyle w:val="NormalnyWeb"/>
        <w:jc w:val="both"/>
        <w:rPr>
          <w:del w:id="367" w:author="Maciej Maciejewski" w:date="2023-12-31T16:18:00Z"/>
          <w:b/>
          <w:bCs/>
          <w:sz w:val="36"/>
          <w:szCs w:val="36"/>
        </w:rPr>
        <w:pPrChange w:id="368" w:author="Maciej Maciejewski" w:date="2024-01-01T17:20:00Z">
          <w:pPr>
            <w:pStyle w:val="NormalnyWeb"/>
          </w:pPr>
        </w:pPrChange>
      </w:pPr>
    </w:p>
    <w:p w14:paraId="64680144" w14:textId="77777777" w:rsidR="00B54424" w:rsidRDefault="00B54424">
      <w:pPr>
        <w:pStyle w:val="NormalnyWeb"/>
        <w:jc w:val="both"/>
        <w:rPr>
          <w:ins w:id="369" w:author="Maciej Maciejewski" w:date="2023-12-31T16:18:00Z"/>
        </w:rPr>
        <w:pPrChange w:id="370" w:author="Maciej Maciejewski" w:date="2024-01-01T17:20:00Z">
          <w:pPr>
            <w:pStyle w:val="NormalnyWeb"/>
          </w:pPr>
        </w:pPrChange>
      </w:pPr>
    </w:p>
    <w:p w14:paraId="0BAF26A8" w14:textId="77777777" w:rsidR="0010663E" w:rsidRDefault="0010663E">
      <w:pPr>
        <w:pStyle w:val="NormalnyWeb"/>
        <w:ind w:firstLine="0"/>
        <w:jc w:val="both"/>
        <w:rPr>
          <w:b/>
          <w:bCs/>
          <w:sz w:val="36"/>
          <w:szCs w:val="36"/>
        </w:rPr>
        <w:pPrChange w:id="371" w:author="Maciej Maciejewski" w:date="2024-01-01T17:20:00Z">
          <w:pPr>
            <w:pStyle w:val="NormalnyWeb"/>
          </w:pPr>
        </w:pPrChange>
      </w:pPr>
      <w:r>
        <w:rPr>
          <w:b/>
          <w:bCs/>
          <w:sz w:val="36"/>
          <w:szCs w:val="36"/>
        </w:rPr>
        <w:t>3.Wymagania i narzędzia</w:t>
      </w:r>
    </w:p>
    <w:p w14:paraId="596AA18B" w14:textId="77777777" w:rsidR="0010663E" w:rsidRDefault="0010663E">
      <w:pPr>
        <w:pStyle w:val="NormalnyWeb"/>
        <w:ind w:firstLine="0"/>
        <w:jc w:val="both"/>
        <w:rPr>
          <w:b/>
          <w:bCs/>
          <w:sz w:val="32"/>
          <w:szCs w:val="32"/>
        </w:rPr>
        <w:pPrChange w:id="372" w:author="Maciej Maciejewski" w:date="2024-01-01T17:20:00Z">
          <w:pPr>
            <w:pStyle w:val="NormalnyWeb"/>
          </w:pPr>
        </w:pPrChange>
      </w:pPr>
      <w:r>
        <w:rPr>
          <w:b/>
          <w:bCs/>
          <w:sz w:val="32"/>
          <w:szCs w:val="32"/>
        </w:rPr>
        <w:t xml:space="preserve">3.1 Wymagania funkcjonalne </w:t>
      </w:r>
    </w:p>
    <w:p w14:paraId="6AC43945" w14:textId="5232B91E" w:rsidR="0010663E" w:rsidRDefault="0010663E">
      <w:pPr>
        <w:jc w:val="both"/>
        <w:rPr>
          <w:szCs w:val="24"/>
        </w:rPr>
        <w:pPrChange w:id="373" w:author="Maciej Maciejewski" w:date="2024-01-01T17:20:00Z">
          <w:pPr/>
        </w:pPrChange>
      </w:pPr>
      <w:r>
        <w:rPr>
          <w:szCs w:val="24"/>
        </w:rPr>
        <w:t xml:space="preserve">Portal będzie </w:t>
      </w:r>
      <w:del w:id="374" w:author="Maciej Maciejewski" w:date="2024-01-03T16:24:00Z">
        <w:r w:rsidDel="00666666">
          <w:rPr>
            <w:szCs w:val="24"/>
          </w:rPr>
          <w:delText xml:space="preserve">miał </w:delText>
        </w:r>
      </w:del>
      <w:ins w:id="375" w:author="Maciej Maciejewski" w:date="2024-01-03T16:24:00Z">
        <w:r w:rsidR="00666666">
          <w:rPr>
            <w:szCs w:val="24"/>
          </w:rPr>
          <w:t xml:space="preserve">posiadał różną </w:t>
        </w:r>
      </w:ins>
      <w:r>
        <w:rPr>
          <w:szCs w:val="24"/>
        </w:rPr>
        <w:t xml:space="preserve">funkcjonalność zależnie od </w:t>
      </w:r>
      <w:del w:id="376" w:author="Maciej Maciejewski" w:date="2024-01-03T16:25:00Z">
        <w:r w:rsidDel="00666666">
          <w:rPr>
            <w:szCs w:val="24"/>
          </w:rPr>
          <w:delText xml:space="preserve">stanu </w:delText>
        </w:r>
      </w:del>
      <w:ins w:id="377" w:author="Maciej Maciejewski" w:date="2024-01-03T16:25:00Z">
        <w:r w:rsidR="00666666">
          <w:rPr>
            <w:szCs w:val="24"/>
          </w:rPr>
          <w:t xml:space="preserve">typu </w:t>
        </w:r>
      </w:ins>
      <w:r>
        <w:rPr>
          <w:szCs w:val="24"/>
        </w:rPr>
        <w:t xml:space="preserve">użytkownika. Rozpoznaję cztery </w:t>
      </w:r>
      <w:del w:id="378" w:author="Maciej Maciejewski" w:date="2024-01-03T16:25:00Z">
        <w:r w:rsidDel="00666666">
          <w:rPr>
            <w:szCs w:val="24"/>
          </w:rPr>
          <w:delText>stany</w:delText>
        </w:r>
      </w:del>
      <w:ins w:id="379" w:author="Maciej Maciejewski" w:date="2024-01-03T16:25:00Z">
        <w:r w:rsidR="00666666">
          <w:rPr>
            <w:szCs w:val="24"/>
          </w:rPr>
          <w:t>typy</w:t>
        </w:r>
      </w:ins>
      <w:r>
        <w:rPr>
          <w:szCs w:val="24"/>
        </w:rPr>
        <w:t>, użytkownik nie zalogowany, użytkownik zalogowany z statusem USER, z statusem ADMIN i statusem SUPER.</w:t>
      </w:r>
    </w:p>
    <w:p w14:paraId="04D5FBDD" w14:textId="77777777" w:rsidR="0010663E" w:rsidRDefault="0010663E">
      <w:pPr>
        <w:jc w:val="both"/>
        <w:rPr>
          <w:szCs w:val="24"/>
        </w:rPr>
        <w:pPrChange w:id="380" w:author="Maciej Maciejewski" w:date="2024-01-01T17:20:00Z">
          <w:pPr/>
        </w:pPrChange>
      </w:pPr>
    </w:p>
    <w:p w14:paraId="202C0110" w14:textId="5F7656AD" w:rsidR="0010663E" w:rsidRDefault="0010663E">
      <w:pPr>
        <w:jc w:val="both"/>
        <w:rPr>
          <w:szCs w:val="24"/>
        </w:rPr>
        <w:pPrChange w:id="381" w:author="Maciej Maciejewski" w:date="2024-01-01T17:20:00Z">
          <w:pPr/>
        </w:pPrChange>
      </w:pPr>
      <w:r>
        <w:rPr>
          <w:szCs w:val="24"/>
        </w:rPr>
        <w:t>Użytkownik nie zalogowany będzie miał jedynie dostęp do funkcjonalności publicznej. Ma dostęp do strony domowej gdzie wyświetla się kilka proponowanych projektów na podstawie jak blisko są do daty zakończenia</w:t>
      </w:r>
      <w:ins w:id="382" w:author="Maciej Maciejewski" w:date="2024-01-03T16:25:00Z">
        <w:r w:rsidR="00666666">
          <w:rPr>
            <w:szCs w:val="24"/>
          </w:rPr>
          <w:t xml:space="preserve">, jak niewiele wsparcia brakuje do celu </w:t>
        </w:r>
      </w:ins>
      <w:ins w:id="383" w:author="Maciej Maciejewski" w:date="2024-01-03T16:26:00Z">
        <w:r w:rsidR="00666666">
          <w:rPr>
            <w:szCs w:val="24"/>
          </w:rPr>
          <w:t xml:space="preserve">oraz te najnowsze. </w:t>
        </w:r>
      </w:ins>
      <w:del w:id="384" w:author="Maciej Maciejewski" w:date="2024-01-03T16:25:00Z">
        <w:r w:rsidDel="00666666">
          <w:rPr>
            <w:szCs w:val="24"/>
          </w:rPr>
          <w:delText xml:space="preserve"> albo te któr</w:delText>
        </w:r>
      </w:del>
      <w:ins w:id="385" w:author="PCArtur" w:date="2023-12-31T13:26:00Z">
        <w:del w:id="386" w:author="Maciej Maciejewski" w:date="2024-01-03T16:25:00Z">
          <w:r w:rsidR="0079244D" w:rsidDel="00666666">
            <w:rPr>
              <w:szCs w:val="24"/>
            </w:rPr>
            <w:delText>e</w:delText>
          </w:r>
        </w:del>
      </w:ins>
      <w:del w:id="387" w:author="Maciej Maciejewski" w:date="2024-01-03T16:25:00Z">
        <w:r w:rsidDel="00666666">
          <w:rPr>
            <w:szCs w:val="24"/>
          </w:rPr>
          <w:delText xml:space="preserve">ym </w:delText>
        </w:r>
      </w:del>
      <w:ins w:id="388" w:author="PCArtur" w:date="2023-12-31T13:26:00Z">
        <w:del w:id="389" w:author="Maciej Maciejewski" w:date="2024-01-03T16:25:00Z">
          <w:r w:rsidR="0079244D" w:rsidDel="00666666">
            <w:rPr>
              <w:szCs w:val="24"/>
            </w:rPr>
            <w:delText xml:space="preserve"> </w:delText>
          </w:r>
        </w:del>
      </w:ins>
      <w:ins w:id="390" w:author="PCArtur" w:date="2023-12-31T13:27:00Z">
        <w:del w:id="391" w:author="Maciej Maciejewski" w:date="2024-01-03T16:25:00Z">
          <w:r w:rsidR="0079244D" w:rsidDel="00666666">
            <w:rPr>
              <w:szCs w:val="24"/>
            </w:rPr>
            <w:delText xml:space="preserve">już </w:delText>
          </w:r>
        </w:del>
      </w:ins>
      <w:ins w:id="392" w:author="PCArtur" w:date="2023-12-31T13:26:00Z">
        <w:del w:id="393" w:author="Maciej Maciejewski" w:date="2024-01-03T16:25:00Z">
          <w:r w:rsidR="0079244D" w:rsidDel="00666666">
            <w:rPr>
              <w:szCs w:val="24"/>
            </w:rPr>
            <w:delText xml:space="preserve">osiągnęły zadany </w:delText>
          </w:r>
        </w:del>
      </w:ins>
      <w:ins w:id="394" w:author="PCArtur" w:date="2023-12-31T13:27:00Z">
        <w:del w:id="395" w:author="Maciej Maciejewski" w:date="2024-01-03T16:25:00Z">
          <w:r w:rsidR="0079244D" w:rsidDel="00666666">
            <w:rPr>
              <w:szCs w:val="24"/>
            </w:rPr>
            <w:delText xml:space="preserve">poziom </w:delText>
          </w:r>
        </w:del>
      </w:ins>
      <w:del w:id="396" w:author="Maciej Maciejewski" w:date="2024-01-03T16:25:00Z">
        <w:r w:rsidDel="00666666">
          <w:rPr>
            <w:szCs w:val="24"/>
          </w:rPr>
          <w:delText xml:space="preserve">niewiele brakuje do osiągnięcia 100% docelowej kwoty. </w:delText>
        </w:r>
      </w:del>
      <w:r>
        <w:rPr>
          <w:szCs w:val="24"/>
        </w:rPr>
        <w:t xml:space="preserve">Może też szukać konkretnego projektu na liście projektów lub ją przefiltrować w celu przejrzenia tylko tych które mogą go zainteresować. Z strony konkretnego projektu można przejść na stronę </w:t>
      </w:r>
      <w:del w:id="397" w:author="PCArtur" w:date="2023-12-31T13:22:00Z">
        <w:r w:rsidDel="006C1FC8">
          <w:rPr>
            <w:szCs w:val="24"/>
          </w:rPr>
          <w:delText>użytkownika który dany</w:delText>
        </w:r>
      </w:del>
      <w:proofErr w:type="spellStart"/>
      <w:ins w:id="398" w:author="PCArtur" w:date="2023-12-31T13:22:00Z">
        <w:r w:rsidR="006C1FC8">
          <w:rPr>
            <w:szCs w:val="24"/>
          </w:rPr>
          <w:t>włąsciciela</w:t>
        </w:r>
        <w:proofErr w:type="spellEnd"/>
        <w:r w:rsidR="006C1FC8">
          <w:rPr>
            <w:szCs w:val="24"/>
          </w:rPr>
          <w:t xml:space="preserve"> projektu </w:t>
        </w:r>
      </w:ins>
      <w:del w:id="399" w:author="PCArtur" w:date="2023-12-31T13:22:00Z">
        <w:r w:rsidDel="006C1FC8">
          <w:rPr>
            <w:szCs w:val="24"/>
          </w:rPr>
          <w:delText xml:space="preserve"> projekt założył </w:delText>
        </w:r>
      </w:del>
      <w:ins w:id="400" w:author="PCArtur" w:date="2023-12-31T13:22:00Z">
        <w:r w:rsidR="006C1FC8">
          <w:rPr>
            <w:szCs w:val="24"/>
          </w:rPr>
          <w:t xml:space="preserve">która </w:t>
        </w:r>
      </w:ins>
      <w:del w:id="401" w:author="PCArtur" w:date="2023-12-31T13:22:00Z">
        <w:r w:rsidDel="006C1FC8">
          <w:rPr>
            <w:szCs w:val="24"/>
          </w:rPr>
          <w:delText xml:space="preserve">gdzie można znaleźć </w:delText>
        </w:r>
      </w:del>
      <w:ins w:id="402" w:author="PCArtur" w:date="2023-12-31T13:22:00Z">
        <w:r w:rsidR="006C1FC8">
          <w:rPr>
            <w:szCs w:val="24"/>
          </w:rPr>
          <w:t>zawiera szczegółowe informacje</w:t>
        </w:r>
      </w:ins>
      <w:ins w:id="403" w:author="PCArtur" w:date="2023-12-31T13:24:00Z">
        <w:r w:rsidR="006C1FC8">
          <w:rPr>
            <w:szCs w:val="24"/>
          </w:rPr>
          <w:t>, w tym dane o inicjatorze zbiórki oraz innych projektach z nim związanych</w:t>
        </w:r>
      </w:ins>
      <w:del w:id="404" w:author="PCArtur" w:date="2023-12-31T13:23:00Z">
        <w:r w:rsidDel="006C1FC8">
          <w:rPr>
            <w:szCs w:val="24"/>
          </w:rPr>
          <w:delText xml:space="preserve">więcej </w:delText>
        </w:r>
      </w:del>
      <w:del w:id="405" w:author="PCArtur" w:date="2023-12-31T13:24:00Z">
        <w:r w:rsidDel="006C1FC8">
          <w:rPr>
            <w:szCs w:val="24"/>
          </w:rPr>
          <w:delText>informacj</w:delText>
        </w:r>
      </w:del>
      <w:del w:id="406" w:author="PCArtur" w:date="2023-12-31T13:23:00Z">
        <w:r w:rsidDel="006C1FC8">
          <w:rPr>
            <w:szCs w:val="24"/>
          </w:rPr>
          <w:delText>i</w:delText>
        </w:r>
      </w:del>
      <w:del w:id="407" w:author="PCArtur" w:date="2023-12-31T13:24:00Z">
        <w:r w:rsidDel="006C1FC8">
          <w:rPr>
            <w:szCs w:val="24"/>
          </w:rPr>
          <w:delText xml:space="preserve"> o tym kim jest i jego inne </w:delText>
        </w:r>
        <w:commentRangeStart w:id="408"/>
        <w:r w:rsidDel="006C1FC8">
          <w:rPr>
            <w:szCs w:val="24"/>
          </w:rPr>
          <w:delText>zbiórki</w:delText>
        </w:r>
      </w:del>
      <w:commentRangeEnd w:id="408"/>
      <w:ins w:id="409" w:author="PCArtur" w:date="2023-12-31T13:24:00Z">
        <w:r w:rsidR="006C1FC8">
          <w:rPr>
            <w:szCs w:val="24"/>
          </w:rPr>
          <w:t>.</w:t>
        </w:r>
      </w:ins>
      <w:r>
        <w:rPr>
          <w:rStyle w:val="Odwoaniedokomentarza"/>
          <w:szCs w:val="24"/>
        </w:rPr>
        <w:commentReference w:id="408"/>
      </w:r>
      <w:ins w:id="410" w:author="Maciej Maciejewski" w:date="2024-01-03T16:28:00Z">
        <w:r w:rsidR="00666666">
          <w:rPr>
            <w:szCs w:val="24"/>
          </w:rPr>
          <w:t xml:space="preserve"> </w:t>
        </w:r>
      </w:ins>
      <w:del w:id="411" w:author="Maciej Maciejewski" w:date="2024-01-03T16:28:00Z">
        <w:r w:rsidDel="00666666">
          <w:rPr>
            <w:szCs w:val="24"/>
          </w:rPr>
          <w:delText xml:space="preserve">. </w:delText>
        </w:r>
      </w:del>
      <w:r>
        <w:rPr>
          <w:szCs w:val="24"/>
        </w:rPr>
        <w:t xml:space="preserve">Oprócz tego mogą skorzystać z opcji która wyświetli losowy, obecnie trwający projekt oraz opcji założenia konta lub zalogowania się na już istniejącego użytkownika. W trakcie dodawania konta użytkownika sprawdzane są odpowiednie warunki takie jak </w:t>
      </w:r>
      <w:ins w:id="412" w:author="PCArtur" w:date="2023-12-31T13:28:00Z">
        <w:r w:rsidR="0079244D">
          <w:rPr>
            <w:szCs w:val="24"/>
          </w:rPr>
          <w:t xml:space="preserve">zgodność </w:t>
        </w:r>
      </w:ins>
      <w:del w:id="413" w:author="PCArtur" w:date="2023-12-31T13:28:00Z">
        <w:r w:rsidDel="0079244D">
          <w:rPr>
            <w:szCs w:val="24"/>
          </w:rPr>
          <w:delText xml:space="preserve">czy </w:delText>
        </w:r>
      </w:del>
      <w:r>
        <w:rPr>
          <w:szCs w:val="24"/>
        </w:rPr>
        <w:t>nazw</w:t>
      </w:r>
      <w:ins w:id="414" w:author="Maciej Maciejewski" w:date="2023-12-31T16:43:00Z">
        <w:r w:rsidR="00E64F3E">
          <w:rPr>
            <w:szCs w:val="24"/>
          </w:rPr>
          <w:t>y</w:t>
        </w:r>
      </w:ins>
      <w:del w:id="415" w:author="Maciej Maciejewski" w:date="2023-12-31T16:43:00Z">
        <w:r w:rsidDel="00E64F3E">
          <w:rPr>
            <w:szCs w:val="24"/>
          </w:rPr>
          <w:delText>a</w:delText>
        </w:r>
      </w:del>
      <w:r>
        <w:rPr>
          <w:szCs w:val="24"/>
        </w:rPr>
        <w:t xml:space="preserve"> użytkownika </w:t>
      </w:r>
      <w:ins w:id="416" w:author="PCArtur" w:date="2023-12-31T13:29:00Z">
        <w:r w:rsidR="0079244D">
          <w:rPr>
            <w:szCs w:val="24"/>
          </w:rPr>
          <w:t>i hasła z</w:t>
        </w:r>
      </w:ins>
      <w:ins w:id="417" w:author="PCArtur" w:date="2023-12-31T13:28:00Z">
        <w:r w:rsidR="0079244D">
          <w:rPr>
            <w:szCs w:val="24"/>
          </w:rPr>
          <w:t xml:space="preserve"> regułami bezpieczeństwa</w:t>
        </w:r>
      </w:ins>
      <w:del w:id="418" w:author="PCArtur" w:date="2023-12-31T13:28:00Z">
        <w:r w:rsidDel="0079244D">
          <w:rPr>
            <w:szCs w:val="24"/>
          </w:rPr>
          <w:delText>nie zawiera zakazanych znaków</w:delText>
        </w:r>
      </w:del>
      <w:r>
        <w:rPr>
          <w:szCs w:val="24"/>
        </w:rPr>
        <w:t xml:space="preserve">, </w:t>
      </w:r>
      <w:ins w:id="419" w:author="PCArtur" w:date="2023-12-31T13:29:00Z">
        <w:r w:rsidR="0079244D">
          <w:rPr>
            <w:szCs w:val="24"/>
          </w:rPr>
          <w:t xml:space="preserve">poprawność </w:t>
        </w:r>
      </w:ins>
      <w:del w:id="420" w:author="PCArtur" w:date="2023-12-31T13:29:00Z">
        <w:r w:rsidDel="0079244D">
          <w:rPr>
            <w:szCs w:val="24"/>
          </w:rPr>
          <w:delText xml:space="preserve">czy </w:delText>
        </w:r>
      </w:del>
      <w:ins w:id="421" w:author="PCArtur" w:date="2023-12-31T13:29:00Z">
        <w:r w:rsidR="0079244D">
          <w:rPr>
            <w:szCs w:val="24"/>
          </w:rPr>
          <w:t xml:space="preserve">adresu </w:t>
        </w:r>
      </w:ins>
      <w:r>
        <w:rPr>
          <w:szCs w:val="24"/>
        </w:rPr>
        <w:t>email</w:t>
      </w:r>
      <w:del w:id="422" w:author="PCArtur" w:date="2023-12-31T13:29:00Z">
        <w:r w:rsidDel="0079244D">
          <w:rPr>
            <w:szCs w:val="24"/>
          </w:rPr>
          <w:delText xml:space="preserve"> jest poprawny lub czy hasło jest odpowiednio silne</w:delText>
        </w:r>
      </w:del>
      <w:r>
        <w:rPr>
          <w:szCs w:val="24"/>
        </w:rPr>
        <w:t>.</w:t>
      </w:r>
    </w:p>
    <w:p w14:paraId="533189FE" w14:textId="77777777" w:rsidR="0010663E" w:rsidRDefault="0010663E">
      <w:pPr>
        <w:jc w:val="both"/>
        <w:rPr>
          <w:szCs w:val="24"/>
        </w:rPr>
        <w:pPrChange w:id="423" w:author="Maciej Maciejewski" w:date="2024-01-01T17:20:00Z">
          <w:pPr/>
        </w:pPrChange>
      </w:pPr>
    </w:p>
    <w:p w14:paraId="2E87C48B" w14:textId="3E1D5C0C" w:rsidR="0010663E" w:rsidDel="00562A84" w:rsidRDefault="0010663E">
      <w:pPr>
        <w:jc w:val="both"/>
        <w:rPr>
          <w:del w:id="424" w:author="Maciej Maciejewski" w:date="2024-01-05T15:29:00Z"/>
          <w:szCs w:val="24"/>
        </w:rPr>
        <w:pPrChange w:id="425" w:author="Maciej Maciejewski" w:date="2024-01-01T17:20:00Z">
          <w:pPr/>
        </w:pPrChange>
      </w:pPr>
      <w:r>
        <w:rPr>
          <w:szCs w:val="24"/>
        </w:rPr>
        <w:t>Użytkownik typu USER ma dostęp do funkcjonalności publicznej z dodatkowymi opcjami. Przy przeglądaniu konkretnego projektu stworzonego prze innego użytkownika może on zdecydować się na wsparcie projektu wpłatą lub jeśli zdecyduje</w:t>
      </w:r>
      <w:ins w:id="426" w:author="PCArtur" w:date="2023-12-31T13:30:00Z">
        <w:r w:rsidR="0079244D">
          <w:rPr>
            <w:szCs w:val="24"/>
          </w:rPr>
          <w:t>,</w:t>
        </w:r>
      </w:ins>
      <w:r>
        <w:rPr>
          <w:szCs w:val="24"/>
        </w:rPr>
        <w:t xml:space="preserve"> że projekt jest podejrzany może o tym poinformować administrację serwisu</w:t>
      </w:r>
      <w:del w:id="427" w:author="PCArtur" w:date="2023-12-31T13:30:00Z">
        <w:r w:rsidDel="0079244D">
          <w:rPr>
            <w:szCs w:val="24"/>
          </w:rPr>
          <w:delText xml:space="preserve"> poprzez odpowiedni przycisk</w:delText>
        </w:r>
      </w:del>
      <w:r>
        <w:rPr>
          <w:szCs w:val="24"/>
        </w:rPr>
        <w:t xml:space="preserve">. Jeśli użytkownik jest twórcą projektu nie może go wesprzeć kwotą ani poddać pod wątpliwość jego uczciwość. Zamiast tego może go modyfikować w ograniczonym zakresie. Dodatkowo może pod projektem napisać </w:t>
      </w:r>
      <w:del w:id="428" w:author="PCArtur" w:date="2023-12-31T13:30:00Z">
        <w:r w:rsidDel="0079244D">
          <w:rPr>
            <w:szCs w:val="24"/>
          </w:rPr>
          <w:delText xml:space="preserve">post </w:delText>
        </w:r>
      </w:del>
      <w:ins w:id="429" w:author="PCArtur" w:date="2023-12-31T13:30:00Z">
        <w:r w:rsidR="0079244D">
          <w:rPr>
            <w:szCs w:val="24"/>
          </w:rPr>
          <w:t xml:space="preserve">notatkę </w:t>
        </w:r>
      </w:ins>
      <w:r>
        <w:rPr>
          <w:szCs w:val="24"/>
        </w:rPr>
        <w:t>w któr</w:t>
      </w:r>
      <w:del w:id="430" w:author="PCArtur" w:date="2023-12-31T13:31:00Z">
        <w:r w:rsidDel="0079244D">
          <w:rPr>
            <w:szCs w:val="24"/>
          </w:rPr>
          <w:delText>ym</w:delText>
        </w:r>
      </w:del>
      <w:ins w:id="431" w:author="PCArtur" w:date="2023-12-31T13:31:00Z">
        <w:r w:rsidR="0079244D">
          <w:rPr>
            <w:szCs w:val="24"/>
          </w:rPr>
          <w:t>ej</w:t>
        </w:r>
      </w:ins>
      <w:r>
        <w:rPr>
          <w:szCs w:val="24"/>
        </w:rPr>
        <w:t xml:space="preserve"> </w:t>
      </w:r>
      <w:del w:id="432" w:author="PCArtur" w:date="2023-12-31T13:31:00Z">
        <w:r w:rsidDel="0079244D">
          <w:rPr>
            <w:szCs w:val="24"/>
          </w:rPr>
          <w:delText xml:space="preserve">między innymi </w:delText>
        </w:r>
      </w:del>
      <w:r>
        <w:rPr>
          <w:szCs w:val="24"/>
        </w:rPr>
        <w:t>może poinformować innych użytkowników o postępie albo inną informację związaną z projekt</w:t>
      </w:r>
      <w:ins w:id="433" w:author="Maciej Maciejewski" w:date="2024-01-05T15:29:00Z">
        <w:r w:rsidR="00562A84">
          <w:rPr>
            <w:szCs w:val="24"/>
          </w:rPr>
          <w:t xml:space="preserve">em. </w:t>
        </w:r>
      </w:ins>
      <w:del w:id="434" w:author="Maciej Maciejewski" w:date="2024-01-05T15:29:00Z">
        <w:r w:rsidDel="00562A84">
          <w:rPr>
            <w:szCs w:val="24"/>
          </w:rPr>
          <w:delText>em.</w:delText>
        </w:r>
      </w:del>
    </w:p>
    <w:p w14:paraId="298BD839" w14:textId="77777777" w:rsidR="0010663E" w:rsidDel="00562A84" w:rsidRDefault="0010663E">
      <w:pPr>
        <w:jc w:val="both"/>
        <w:rPr>
          <w:del w:id="435" w:author="Maciej Maciejewski" w:date="2024-01-05T15:29:00Z"/>
          <w:szCs w:val="24"/>
        </w:rPr>
        <w:pPrChange w:id="436" w:author="Maciej Maciejewski" w:date="2024-01-01T17:20:00Z">
          <w:pPr/>
        </w:pPrChange>
      </w:pPr>
    </w:p>
    <w:p w14:paraId="28CE40AC" w14:textId="79A252F9" w:rsidR="00E64F3E" w:rsidDel="00E64F3E" w:rsidRDefault="0010663E">
      <w:pPr>
        <w:ind w:firstLine="0"/>
        <w:jc w:val="both"/>
        <w:rPr>
          <w:del w:id="437" w:author="Maciej Maciejewski" w:date="2023-12-31T16:46:00Z"/>
          <w:moveTo w:id="438" w:author="Maciej Maciejewski" w:date="2023-12-31T16:46:00Z"/>
          <w:szCs w:val="24"/>
        </w:rPr>
        <w:pPrChange w:id="439" w:author="Maciej Maciejewski" w:date="2024-01-05T15:29:00Z">
          <w:pPr/>
        </w:pPrChange>
      </w:pPr>
      <w:del w:id="440" w:author="Maciej Maciejewski" w:date="2024-01-05T15:29:00Z">
        <w:r w:rsidDel="00562A84">
          <w:rPr>
            <w:szCs w:val="24"/>
          </w:rPr>
          <w:delText>Oczywiście u</w:delText>
        </w:r>
      </w:del>
      <w:ins w:id="441" w:author="PCArtur" w:date="2023-12-31T13:31:00Z">
        <w:del w:id="442" w:author="Maciej Maciejewski" w:date="2024-01-05T15:29:00Z">
          <w:r w:rsidR="0079244D" w:rsidDel="00562A84">
            <w:rPr>
              <w:szCs w:val="24"/>
            </w:rPr>
            <w:delText>U</w:delText>
          </w:r>
        </w:del>
      </w:ins>
      <w:del w:id="443" w:author="Maciej Maciejewski" w:date="2024-01-05T15:29:00Z">
        <w:r w:rsidDel="00562A84">
          <w:rPr>
            <w:szCs w:val="24"/>
          </w:rPr>
          <w:delText xml:space="preserve">żytkownik typu USER może tworzyć nowe projekty poprzez odpowiedni formularz. Formularz składa się z </w:delText>
        </w:r>
      </w:del>
      <w:ins w:id="444" w:author="PCArtur" w:date="2023-12-31T13:35:00Z">
        <w:del w:id="445" w:author="Maciej Maciejewski" w:date="2024-01-05T15:29:00Z">
          <w:r w:rsidR="0079244D" w:rsidDel="00562A84">
            <w:rPr>
              <w:szCs w:val="24"/>
            </w:rPr>
            <w:delText xml:space="preserve">pięciu </w:delText>
          </w:r>
        </w:del>
      </w:ins>
      <w:del w:id="446" w:author="Maciej Maciejewski" w:date="2024-01-05T15:29:00Z">
        <w:r w:rsidDel="00562A84">
          <w:rPr>
            <w:szCs w:val="24"/>
          </w:rPr>
          <w:delText>5 podstron. Na pierwszej podstronie użytkownik podaję nazwę projektu</w:delText>
        </w:r>
      </w:del>
      <w:ins w:id="447" w:author="PCArtur" w:date="2023-12-31T13:32:00Z">
        <w:del w:id="448" w:author="Maciej Maciejewski" w:date="2024-01-05T15:29:00Z">
          <w:r w:rsidR="0079244D" w:rsidDel="00562A84">
            <w:rPr>
              <w:szCs w:val="24"/>
            </w:rPr>
            <w:delText>,</w:delText>
          </w:r>
        </w:del>
      </w:ins>
      <w:del w:id="449" w:author="Maciej Maciejewski" w:date="2024-01-05T15:29:00Z">
        <w:r w:rsidDel="00562A84">
          <w:rPr>
            <w:szCs w:val="24"/>
          </w:rPr>
          <w:delText xml:space="preserve"> zdjęcie </w:delText>
        </w:r>
      </w:del>
      <w:ins w:id="450" w:author="PCArtur" w:date="2023-12-31T13:34:00Z">
        <w:del w:id="451" w:author="Maciej Maciejewski" w:date="2024-01-05T15:29:00Z">
          <w:r w:rsidR="0079244D" w:rsidDel="00562A84">
            <w:rPr>
              <w:szCs w:val="24"/>
            </w:rPr>
            <w:delText xml:space="preserve">które będzie wyświetlane w </w:delText>
          </w:r>
        </w:del>
      </w:ins>
      <w:del w:id="452" w:author="Maciej Maciejewski" w:date="2024-01-05T15:29:00Z">
        <w:r w:rsidDel="00562A84">
          <w:rPr>
            <w:szCs w:val="24"/>
          </w:rPr>
          <w:delText>jakie chciałby zamieścić jako nagłówek</w:delText>
        </w:r>
      </w:del>
      <w:ins w:id="453" w:author="PCArtur" w:date="2023-12-31T13:34:00Z">
        <w:del w:id="454" w:author="Maciej Maciejewski" w:date="2024-01-05T15:29:00Z">
          <w:r w:rsidR="0079244D" w:rsidDel="00562A84">
            <w:rPr>
              <w:szCs w:val="24"/>
            </w:rPr>
            <w:delText>u</w:delText>
          </w:r>
        </w:del>
      </w:ins>
      <w:del w:id="455" w:author="Maciej Maciejewski" w:date="2024-01-05T15:29:00Z">
        <w:r w:rsidDel="00562A84">
          <w:rPr>
            <w:szCs w:val="24"/>
          </w:rPr>
          <w:delText xml:space="preserve"> zbiórki oraz może wybrać kilka z</w:delText>
        </w:r>
      </w:del>
      <w:ins w:id="456" w:author="PCArtur" w:date="2023-12-31T13:33:00Z">
        <w:del w:id="457" w:author="Maciej Maciejewski" w:date="2024-01-05T15:29:00Z">
          <w:r w:rsidR="0079244D" w:rsidDel="00562A84">
            <w:rPr>
              <w:szCs w:val="24"/>
            </w:rPr>
            <w:delText xml:space="preserve">e słów kluczowych/ kategorii </w:delText>
          </w:r>
        </w:del>
      </w:ins>
      <w:del w:id="458" w:author="Maciej Maciejewski" w:date="2024-01-05T15:29:00Z">
        <w:r w:rsidDel="00562A84">
          <w:rPr>
            <w:szCs w:val="24"/>
          </w:rPr>
          <w:delText xml:space="preserve"> </w:delText>
        </w:r>
        <w:commentRangeStart w:id="459"/>
        <w:r w:rsidDel="00562A84">
          <w:rPr>
            <w:szCs w:val="24"/>
          </w:rPr>
          <w:delText xml:space="preserve">tagów/typów </w:delText>
        </w:r>
        <w:commentRangeEnd w:id="459"/>
        <w:r w:rsidDel="00562A84">
          <w:rPr>
            <w:rStyle w:val="Odwoaniedokomentarza"/>
          </w:rPr>
          <w:commentReference w:id="459"/>
        </w:r>
        <w:r w:rsidDel="00562A84">
          <w:rPr>
            <w:szCs w:val="24"/>
          </w:rPr>
          <w:delText xml:space="preserve">takich jak sztuka, muzyka czy technologia dzięki czemu łatwiej będzie trafić </w:delText>
        </w:r>
      </w:del>
      <w:ins w:id="460" w:author="PCArtur" w:date="2023-12-31T13:34:00Z">
        <w:del w:id="461" w:author="Maciej Maciejewski" w:date="2024-01-05T15:29:00Z">
          <w:r w:rsidR="0079244D" w:rsidDel="00562A84">
            <w:rPr>
              <w:szCs w:val="24"/>
            </w:rPr>
            <w:delText xml:space="preserve">dotrzeć </w:delText>
          </w:r>
        </w:del>
      </w:ins>
      <w:del w:id="462" w:author="Maciej Maciejewski" w:date="2024-01-05T15:29:00Z">
        <w:r w:rsidDel="00562A84">
          <w:rPr>
            <w:szCs w:val="24"/>
          </w:rPr>
          <w:delText xml:space="preserve">do grupy docelowej. Na następnej podstronie użytkownik podaję cel pieniężny jaki chciałby osiągnąć, planowaną datę końcową zbiórki oraz krótki opis. </w:delText>
        </w:r>
      </w:del>
      <w:ins w:id="463" w:author="PCArtur" w:date="2023-12-31T13:35:00Z">
        <w:del w:id="464" w:author="Maciej Maciejewski" w:date="2024-01-05T15:29:00Z">
          <w:r w:rsidR="0079244D" w:rsidDel="00562A84">
            <w:rPr>
              <w:szCs w:val="24"/>
            </w:rPr>
            <w:delText>Na</w:delText>
          </w:r>
        </w:del>
      </w:ins>
      <w:del w:id="465" w:author="Maciej Maciejewski" w:date="2024-01-05T15:29:00Z">
        <w:r w:rsidDel="00562A84">
          <w:rPr>
            <w:szCs w:val="24"/>
          </w:rPr>
          <w:delText xml:space="preserve">Od </w:delText>
        </w:r>
      </w:del>
      <w:ins w:id="466" w:author="PCArtur" w:date="2023-12-31T13:35:00Z">
        <w:del w:id="467" w:author="Maciej Maciejewski" w:date="2024-01-05T15:29:00Z">
          <w:r w:rsidR="0079244D" w:rsidDel="00562A84">
            <w:rPr>
              <w:szCs w:val="24"/>
            </w:rPr>
            <w:delText xml:space="preserve">trzeciej </w:delText>
          </w:r>
        </w:del>
      </w:ins>
      <w:del w:id="468" w:author="Maciej Maciejewski" w:date="2024-01-05T15:29:00Z">
        <w:r w:rsidDel="00562A84">
          <w:rPr>
            <w:szCs w:val="24"/>
          </w:rPr>
          <w:delText>3 podstronie należy wprowadzić dokładny opis celu projektu. Opis może składać się z kilku elementów którymi mogą być paragrafy tekstu lub zdjęcia. Kolejność elementów można zmieniać lub całkowicie usuwać.</w:delText>
        </w:r>
      </w:del>
      <w:moveToRangeStart w:id="469" w:author="Maciej Maciejewski" w:date="2023-12-31T16:46:00Z" w:name="move154933607"/>
      <w:moveTo w:id="470" w:author="Maciej Maciejewski" w:date="2023-12-31T16:46:00Z">
        <w:del w:id="471" w:author="Maciej Maciejewski" w:date="2024-01-05T15:29:00Z">
          <w:r w:rsidR="00E64F3E" w:rsidDel="00562A84">
            <w:rPr>
              <w:szCs w:val="24"/>
            </w:rPr>
            <w:delText>Na dwóch ostatnich podstronach można dodać benefity dla osób które wesprą zbiórkę pewną kwotą i dodatkowe cele które mogą zostać dodane do efektu końcowego zbiórki jeśli całkowita zebrana kwota osiągnie odpowiednią wartość.</w:delText>
          </w:r>
        </w:del>
      </w:moveTo>
    </w:p>
    <w:p w14:paraId="0B93CF2B" w14:textId="77777777" w:rsidR="00E64F3E" w:rsidRDefault="00E64F3E">
      <w:pPr>
        <w:jc w:val="both"/>
        <w:rPr>
          <w:moveTo w:id="472" w:author="Maciej Maciejewski" w:date="2023-12-31T16:46:00Z"/>
          <w:szCs w:val="24"/>
        </w:rPr>
        <w:pPrChange w:id="473" w:author="Maciej Maciejewski" w:date="2024-01-05T15:29:00Z">
          <w:pPr/>
        </w:pPrChange>
      </w:pPr>
    </w:p>
    <w:p w14:paraId="407F5F71" w14:textId="6340B94C" w:rsidR="00E64F3E" w:rsidDel="00E64F3E" w:rsidRDefault="00E64F3E">
      <w:pPr>
        <w:jc w:val="both"/>
        <w:rPr>
          <w:del w:id="474" w:author="Maciej Maciejewski" w:date="2023-12-31T16:46:00Z"/>
          <w:moveTo w:id="475" w:author="Maciej Maciejewski" w:date="2023-12-31T16:46:00Z"/>
          <w:szCs w:val="24"/>
        </w:rPr>
        <w:pPrChange w:id="476" w:author="Maciej Maciejewski" w:date="2024-01-01T17:20:00Z">
          <w:pPr/>
        </w:pPrChange>
      </w:pPr>
      <w:moveTo w:id="477" w:author="Maciej Maciejewski" w:date="2023-12-31T16:46:00Z">
        <w:del w:id="478" w:author="Maciej Maciejewski" w:date="2023-12-31T16:46:00Z">
          <w:r w:rsidDel="00E64F3E">
            <w:rPr>
              <w:szCs w:val="24"/>
            </w:rPr>
            <w:delText>Po stworzeniu zbiórki musi ona być najpierw sprawdzona przez administrację serwisu czy nie łamie żadnych z zasad i czy nie wygląda zbyt podejrzanie.</w:delText>
          </w:r>
        </w:del>
      </w:moveTo>
    </w:p>
    <w:moveToRangeEnd w:id="469"/>
    <w:p w14:paraId="778C5CD0" w14:textId="77777777" w:rsidR="00E64F3E" w:rsidDel="00E64F3E" w:rsidRDefault="00E64F3E">
      <w:pPr>
        <w:ind w:firstLine="0"/>
        <w:jc w:val="both"/>
        <w:rPr>
          <w:del w:id="479" w:author="Maciej Maciejewski" w:date="2023-12-31T16:46:00Z"/>
          <w:szCs w:val="24"/>
        </w:rPr>
        <w:pPrChange w:id="480" w:author="Maciej Maciejewski" w:date="2024-01-01T17:20:00Z">
          <w:pPr/>
        </w:pPrChange>
      </w:pPr>
    </w:p>
    <w:p w14:paraId="1FCAE929" w14:textId="77777777" w:rsidR="0010663E" w:rsidRDefault="0010663E">
      <w:pPr>
        <w:ind w:firstLine="0"/>
        <w:jc w:val="both"/>
        <w:rPr>
          <w:szCs w:val="24"/>
        </w:rPr>
        <w:pPrChange w:id="481" w:author="Maciej Maciejewski" w:date="2024-01-01T17:20:00Z">
          <w:pPr/>
        </w:pPrChange>
      </w:pPr>
    </w:p>
    <w:p w14:paraId="465F8C0E" w14:textId="2229577A" w:rsidR="0010663E" w:rsidRDefault="00562A84">
      <w:pPr>
        <w:jc w:val="both"/>
        <w:rPr>
          <w:ins w:id="482" w:author="Maciej Maciejewski" w:date="2023-12-31T16:46:00Z"/>
          <w:szCs w:val="24"/>
        </w:rPr>
        <w:pPrChange w:id="483" w:author="Maciej Maciejewski" w:date="2024-01-01T17:20:00Z">
          <w:pPr/>
        </w:pPrChange>
      </w:pPr>
      <w:ins w:id="484" w:author="Maciej Maciejewski" w:date="2024-01-05T15:29:00Z">
        <w:r>
          <w:rPr>
            <w:szCs w:val="24"/>
          </w:rPr>
          <w:t xml:space="preserve">Oczywiście </w:t>
        </w:r>
      </w:ins>
      <w:ins w:id="485" w:author="Maciej Maciejewski" w:date="2024-01-05T15:30:00Z">
        <w:r>
          <w:rPr>
            <w:szCs w:val="24"/>
          </w:rPr>
          <w:t>normalny użytkownik, czyli użytkownik typu USER, ma możliwość stworzenia własnego projektu poprzez wykorzystanie specjalnie przygotowanej do tego strony i formularzu który zawiera</w:t>
        </w:r>
      </w:ins>
      <w:ins w:id="486" w:author="Maciej Maciejewski" w:date="2024-01-05T15:29:00Z">
        <w:r>
          <w:rPr>
            <w:szCs w:val="24"/>
          </w:rPr>
          <w:t xml:space="preserve"> .</w:t>
        </w:r>
      </w:ins>
      <w:r w:rsidR="0010663E">
        <w:rPr>
          <w:szCs w:val="24"/>
        </w:rPr>
        <w:t xml:space="preserve">Projekty są weryfikowane na dwóch etapach. Najpierw w </w:t>
      </w:r>
      <w:proofErr w:type="spellStart"/>
      <w:r w:rsidR="0010663E">
        <w:rPr>
          <w:szCs w:val="24"/>
        </w:rPr>
        <w:t>frontedndzie</w:t>
      </w:r>
      <w:proofErr w:type="spellEnd"/>
      <w:r w:rsidR="0010663E">
        <w:rPr>
          <w:szCs w:val="24"/>
        </w:rPr>
        <w:t xml:space="preserve"> gdzie sprawdzane jest czy poszczególne wartości spełniają odpowiednie wymagania. Jak na przykład czy planowana data zakończenia jest później niż dzisiejsza data albo czy nazwa projektu nie zawiera żadnych zakazanych znaków. Drugi etap odbywa się po stronie </w:t>
      </w:r>
      <w:proofErr w:type="spellStart"/>
      <w:r w:rsidR="0010663E">
        <w:rPr>
          <w:szCs w:val="24"/>
        </w:rPr>
        <w:t>backendu</w:t>
      </w:r>
      <w:proofErr w:type="spellEnd"/>
      <w:r w:rsidR="0010663E">
        <w:rPr>
          <w:szCs w:val="24"/>
        </w:rPr>
        <w:t xml:space="preserve"> gdzie sprawdzane jest czy projekt spełnia wymagan</w:t>
      </w:r>
      <w:ins w:id="487" w:author="Maciej Maciejewski" w:date="2024-01-01T19:40:00Z">
        <w:r w:rsidR="00907D0D">
          <w:rPr>
            <w:szCs w:val="24"/>
          </w:rPr>
          <w:t>i</w:t>
        </w:r>
      </w:ins>
      <w:r w:rsidR="0010663E">
        <w:rPr>
          <w:szCs w:val="24"/>
        </w:rPr>
        <w:t xml:space="preserve">a pod względem bazy </w:t>
      </w:r>
      <w:r w:rsidR="0010663E">
        <w:rPr>
          <w:szCs w:val="24"/>
        </w:rPr>
        <w:lastRenderedPageBreak/>
        <w:t xml:space="preserve">danych, jeśli nie to do </w:t>
      </w:r>
      <w:r w:rsidR="0010663E" w:rsidRPr="00907D0D">
        <w:rPr>
          <w:szCs w:val="24"/>
        </w:rPr>
        <w:t>front</w:t>
      </w:r>
      <w:ins w:id="488" w:author="Maciej Maciejewski" w:date="2023-12-31T16:48:00Z">
        <w:r w:rsidR="00E64F3E" w:rsidRPr="00907D0D">
          <w:rPr>
            <w:szCs w:val="24"/>
            <w:rPrChange w:id="489" w:author="Maciej Maciejewski" w:date="2024-01-01T19:40:00Z">
              <w:rPr>
                <w:szCs w:val="24"/>
                <w:highlight w:val="yellow"/>
              </w:rPr>
            </w:rPrChange>
          </w:rPr>
          <w:t>u</w:t>
        </w:r>
      </w:ins>
      <w:del w:id="490" w:author="Maciej Maciejewski" w:date="2023-12-31T16:48:00Z">
        <w:r w:rsidR="0010663E" w:rsidRPr="00313B6F" w:rsidDel="00E64F3E">
          <w:rPr>
            <w:szCs w:val="24"/>
            <w:highlight w:val="yellow"/>
            <w:rPrChange w:id="491" w:author="PCArtur" w:date="2023-12-31T13:37:00Z">
              <w:rPr>
                <w:szCs w:val="24"/>
              </w:rPr>
            </w:rPrChange>
          </w:rPr>
          <w:delText>a</w:delText>
        </w:r>
      </w:del>
      <w:r w:rsidR="0010663E">
        <w:rPr>
          <w:szCs w:val="24"/>
        </w:rPr>
        <w:t xml:space="preserve"> wysyłana jest wiadomość o konkretnym będzie na podstawie której </w:t>
      </w:r>
      <w:del w:id="492" w:author="Maciej Maciejewski" w:date="2024-01-01T19:40:00Z">
        <w:r w:rsidR="0010663E" w:rsidRPr="00313B6F" w:rsidDel="00907D0D">
          <w:rPr>
            <w:szCs w:val="24"/>
            <w:highlight w:val="yellow"/>
            <w:rPrChange w:id="493" w:author="PCArtur" w:date="2023-12-31T13:37:00Z">
              <w:rPr>
                <w:szCs w:val="24"/>
              </w:rPr>
            </w:rPrChange>
          </w:rPr>
          <w:delText>front</w:delText>
        </w:r>
        <w:r w:rsidR="0010663E" w:rsidDel="00907D0D">
          <w:rPr>
            <w:szCs w:val="24"/>
          </w:rPr>
          <w:delText xml:space="preserve"> informuje użytkownika co poszło </w:delText>
        </w:r>
        <w:commentRangeStart w:id="494"/>
        <w:r w:rsidR="0010663E" w:rsidDel="00907D0D">
          <w:rPr>
            <w:szCs w:val="24"/>
          </w:rPr>
          <w:delText xml:space="preserve">nie </w:delText>
        </w:r>
        <w:commentRangeEnd w:id="494"/>
        <w:r w:rsidR="0010663E" w:rsidDel="00907D0D">
          <w:rPr>
            <w:rStyle w:val="Odwoaniedokomentarza"/>
          </w:rPr>
          <w:commentReference w:id="494"/>
        </w:r>
        <w:r w:rsidR="0010663E" w:rsidDel="00907D0D">
          <w:rPr>
            <w:szCs w:val="24"/>
          </w:rPr>
          <w:delText>tak</w:delText>
        </w:r>
      </w:del>
      <w:ins w:id="495" w:author="PCArtur" w:date="2023-12-31T13:37:00Z">
        <w:del w:id="496" w:author="Maciej Maciejewski" w:date="2024-01-01T19:40:00Z">
          <w:r w:rsidR="00313B6F" w:rsidDel="00907D0D">
            <w:rPr>
              <w:szCs w:val="24"/>
            </w:rPr>
            <w:delText>o wykrytych błędach</w:delText>
          </w:r>
        </w:del>
      </w:ins>
      <w:del w:id="497" w:author="Maciej Maciejewski" w:date="2024-01-01T19:40:00Z">
        <w:r w:rsidR="0010663E" w:rsidDel="00907D0D">
          <w:rPr>
            <w:szCs w:val="24"/>
          </w:rPr>
          <w:delText>.</w:delText>
        </w:r>
      </w:del>
      <w:ins w:id="498" w:author="Maciej Maciejewski" w:date="2024-01-01T19:40:00Z">
        <w:r w:rsidR="00907D0D">
          <w:rPr>
            <w:szCs w:val="24"/>
          </w:rPr>
          <w:t>strona informuje użytkownika co należy poprawić.</w:t>
        </w:r>
      </w:ins>
    </w:p>
    <w:p w14:paraId="3005D019" w14:textId="77777777" w:rsidR="00E64F3E" w:rsidRDefault="00E64F3E">
      <w:pPr>
        <w:jc w:val="both"/>
        <w:rPr>
          <w:ins w:id="499" w:author="Maciej Maciejewski" w:date="2023-12-31T16:46:00Z"/>
          <w:szCs w:val="24"/>
        </w:rPr>
        <w:pPrChange w:id="500" w:author="Maciej Maciejewski" w:date="2024-01-01T17:20:00Z">
          <w:pPr/>
        </w:pPrChange>
      </w:pPr>
    </w:p>
    <w:p w14:paraId="508943A0" w14:textId="40AF69D5" w:rsidR="00E64F3E" w:rsidRDefault="00E64F3E">
      <w:pPr>
        <w:jc w:val="both"/>
        <w:rPr>
          <w:szCs w:val="24"/>
        </w:rPr>
        <w:pPrChange w:id="501" w:author="Maciej Maciejewski" w:date="2024-01-01T17:20:00Z">
          <w:pPr/>
        </w:pPrChange>
      </w:pPr>
      <w:ins w:id="502" w:author="Maciej Maciejewski" w:date="2023-12-31T16:46:00Z">
        <w:r>
          <w:rPr>
            <w:szCs w:val="24"/>
          </w:rPr>
          <w:t>Po stworzeniu zbiórki musi ona być najpierw sprawdzona przez administrację serwisu czy nie łamie żadnych z zasad i czy nie wygląda zbyt podejrzanie.</w:t>
        </w:r>
      </w:ins>
    </w:p>
    <w:p w14:paraId="5A8CDDD6" w14:textId="77777777" w:rsidR="0010663E" w:rsidDel="00E64F3E" w:rsidRDefault="0010663E">
      <w:pPr>
        <w:jc w:val="both"/>
        <w:rPr>
          <w:del w:id="503" w:author="Maciej Maciejewski" w:date="2023-12-31T16:46:00Z"/>
          <w:szCs w:val="24"/>
        </w:rPr>
        <w:pPrChange w:id="504" w:author="Maciej Maciejewski" w:date="2024-01-01T17:20:00Z">
          <w:pPr/>
        </w:pPrChange>
      </w:pPr>
    </w:p>
    <w:p w14:paraId="69273208" w14:textId="61728F4A" w:rsidR="0010663E" w:rsidDel="00E64F3E" w:rsidRDefault="0010663E">
      <w:pPr>
        <w:jc w:val="both"/>
        <w:rPr>
          <w:moveFrom w:id="505" w:author="Maciej Maciejewski" w:date="2023-12-31T16:46:00Z"/>
          <w:szCs w:val="24"/>
        </w:rPr>
        <w:pPrChange w:id="506" w:author="Maciej Maciejewski" w:date="2024-01-01T17:20:00Z">
          <w:pPr/>
        </w:pPrChange>
      </w:pPr>
      <w:moveFromRangeStart w:id="507" w:author="Maciej Maciejewski" w:date="2023-12-31T16:46:00Z" w:name="move154933607"/>
      <w:moveFrom w:id="508" w:author="Maciej Maciejewski" w:date="2023-12-31T16:46:00Z">
        <w:r w:rsidDel="00E64F3E">
          <w:rPr>
            <w:szCs w:val="24"/>
          </w:rPr>
          <w:t>Na dwóch ostatnich podstronach można dodać benefity dla osób które wesprą zbiórkę pewną kwotą i dodatkowe cele które mogą zostać dodane do efektu końcowego zbiórki jeśli całkowita zebrana kwota osiągnie odpowiednią wartość.</w:t>
        </w:r>
      </w:moveFrom>
    </w:p>
    <w:p w14:paraId="1FB74E33" w14:textId="02F0042B" w:rsidR="0010663E" w:rsidDel="00E64F3E" w:rsidRDefault="0010663E">
      <w:pPr>
        <w:jc w:val="both"/>
        <w:rPr>
          <w:moveFrom w:id="509" w:author="Maciej Maciejewski" w:date="2023-12-31T16:46:00Z"/>
          <w:szCs w:val="24"/>
        </w:rPr>
        <w:pPrChange w:id="510" w:author="Maciej Maciejewski" w:date="2024-01-01T17:20:00Z">
          <w:pPr/>
        </w:pPrChange>
      </w:pPr>
    </w:p>
    <w:p w14:paraId="563FC694" w14:textId="486E08C9" w:rsidR="0010663E" w:rsidDel="00E64F3E" w:rsidRDefault="0010663E">
      <w:pPr>
        <w:jc w:val="both"/>
        <w:rPr>
          <w:moveFrom w:id="511" w:author="Maciej Maciejewski" w:date="2023-12-31T16:46:00Z"/>
          <w:szCs w:val="24"/>
        </w:rPr>
        <w:pPrChange w:id="512" w:author="Maciej Maciejewski" w:date="2024-01-01T17:20:00Z">
          <w:pPr/>
        </w:pPrChange>
      </w:pPr>
      <w:moveFrom w:id="513" w:author="Maciej Maciejewski" w:date="2023-12-31T16:46:00Z">
        <w:r w:rsidDel="00E64F3E">
          <w:rPr>
            <w:szCs w:val="24"/>
          </w:rPr>
          <w:t>Po stworzeniu zbiórki musi ona być najpierw sprawdzona przez administrację serwisu czy nie łamie żadnych z zasad i czy nie wygląda zbyt podejrzanie.</w:t>
        </w:r>
      </w:moveFrom>
    </w:p>
    <w:moveFromRangeEnd w:id="507"/>
    <w:p w14:paraId="67B2039D" w14:textId="77777777" w:rsidR="0010663E" w:rsidRDefault="0010663E">
      <w:pPr>
        <w:ind w:firstLine="0"/>
        <w:jc w:val="both"/>
        <w:rPr>
          <w:szCs w:val="24"/>
        </w:rPr>
        <w:pPrChange w:id="514" w:author="Maciej Maciejewski" w:date="2024-01-01T17:20:00Z">
          <w:pPr/>
        </w:pPrChange>
      </w:pPr>
    </w:p>
    <w:p w14:paraId="334194CC" w14:textId="7D9FF778" w:rsidR="0010663E" w:rsidRDefault="0010663E">
      <w:pPr>
        <w:jc w:val="both"/>
        <w:rPr>
          <w:szCs w:val="24"/>
        </w:rPr>
        <w:pPrChange w:id="515" w:author="Maciej Maciejewski" w:date="2024-01-01T17:20:00Z">
          <w:pPr/>
        </w:pPrChange>
      </w:pPr>
      <w:r>
        <w:rPr>
          <w:szCs w:val="24"/>
        </w:rPr>
        <w:t>Zalogowany użytkownik USER ma dostęp do strony z swoimi zbiórkami, tymi które się udały i które się nie udały, gdzie może je łatwo i szybko podejrzeć. Jeśli projekt został odrzucony przez moderację nie znajdzie się na liście publicznej projektów ale znajdzie się tutaj.</w:t>
      </w:r>
    </w:p>
    <w:p w14:paraId="75F62C20" w14:textId="77777777" w:rsidR="0010663E" w:rsidRDefault="0010663E">
      <w:pPr>
        <w:jc w:val="both"/>
        <w:rPr>
          <w:szCs w:val="24"/>
        </w:rPr>
        <w:pPrChange w:id="516" w:author="Maciej Maciejewski" w:date="2024-01-01T17:20:00Z">
          <w:pPr/>
        </w:pPrChange>
      </w:pPr>
    </w:p>
    <w:p w14:paraId="0007B58D" w14:textId="77777777" w:rsidR="0010663E" w:rsidRDefault="0010663E">
      <w:pPr>
        <w:jc w:val="both"/>
        <w:rPr>
          <w:szCs w:val="24"/>
        </w:rPr>
        <w:pPrChange w:id="517" w:author="Maciej Maciejewski" w:date="2024-01-01T17:20:00Z">
          <w:pPr/>
        </w:pPrChange>
      </w:pPr>
      <w:r>
        <w:rPr>
          <w:szCs w:val="24"/>
        </w:rPr>
        <w:t>Dodatkowo każdy zalogowany użytkownik ma dostęp do strony z informacjami o swoim koncie. Gdzie może podać dodatkowe informacje o sobie lub do pewnego stopnia zmodyfikować te które już podał.</w:t>
      </w:r>
    </w:p>
    <w:p w14:paraId="42CC8151" w14:textId="77777777" w:rsidR="0010663E" w:rsidRDefault="0010663E">
      <w:pPr>
        <w:jc w:val="both"/>
        <w:rPr>
          <w:szCs w:val="24"/>
        </w:rPr>
        <w:pPrChange w:id="518" w:author="Maciej Maciejewski" w:date="2024-01-01T17:20:00Z">
          <w:pPr/>
        </w:pPrChange>
      </w:pPr>
    </w:p>
    <w:p w14:paraId="3A89E8E1" w14:textId="1C9DF1B9" w:rsidR="0010663E" w:rsidRDefault="0010663E">
      <w:pPr>
        <w:jc w:val="both"/>
        <w:rPr>
          <w:szCs w:val="24"/>
        </w:rPr>
        <w:pPrChange w:id="519" w:author="Maciej Maciejewski" w:date="2024-01-01T17:20:00Z">
          <w:pPr/>
        </w:pPrChange>
      </w:pPr>
      <w:r>
        <w:rPr>
          <w:szCs w:val="24"/>
        </w:rPr>
        <w:t xml:space="preserve">Użytkownicy typu ADMIN są administratorami serwisu. Mają dostęp do pełnej funkcjonalności publicznej. Poza tym mają dostęp do listy projektów które zostały zgłoszone prze innych użytkowników jako podejrzane. Na podstawie informacji podanych na stronie projektu lub ich braku mogą podjąć decyzje o przedwczesnym zamknięciu akcji jeśli uznają ją za dostatecznie podejrzaną. </w:t>
      </w:r>
      <w:ins w:id="520" w:author="Maciej Maciejewski" w:date="2024-01-03T16:32:00Z">
        <w:r w:rsidR="00666666">
          <w:rPr>
            <w:szCs w:val="24"/>
          </w:rPr>
          <w:t xml:space="preserve">Dodatkowo zatwierdzają lub odrzucają stworzone projekty zanim staną się publiczne. </w:t>
        </w:r>
      </w:ins>
      <w:del w:id="521" w:author="Maciej Maciejewski" w:date="2024-01-01T19:39:00Z">
        <w:r w:rsidDel="00907D0D">
          <w:rPr>
            <w:szCs w:val="24"/>
          </w:rPr>
          <w:delText xml:space="preserve">Dodatkowo jeśli znajdą użytkownika który ma </w:delText>
        </w:r>
        <w:r w:rsidRPr="00313B6F" w:rsidDel="00907D0D">
          <w:rPr>
            <w:szCs w:val="24"/>
            <w:highlight w:val="yellow"/>
            <w:rPrChange w:id="522" w:author="PCArtur" w:date="2023-12-31T13:39:00Z">
              <w:rPr>
                <w:szCs w:val="24"/>
              </w:rPr>
            </w:rPrChange>
          </w:rPr>
          <w:delText>złą histori</w:delText>
        </w:r>
      </w:del>
      <w:del w:id="523" w:author="Maciej Maciejewski" w:date="2023-12-31T16:48:00Z">
        <w:r w:rsidRPr="00313B6F" w:rsidDel="00E64F3E">
          <w:rPr>
            <w:szCs w:val="24"/>
            <w:highlight w:val="yellow"/>
            <w:rPrChange w:id="524" w:author="PCArtur" w:date="2023-12-31T13:39:00Z">
              <w:rPr>
                <w:szCs w:val="24"/>
              </w:rPr>
            </w:rPrChange>
          </w:rPr>
          <w:delText>ą</w:delText>
        </w:r>
      </w:del>
      <w:del w:id="525" w:author="Maciej Maciejewski" w:date="2024-01-01T19:39:00Z">
        <w:r w:rsidDel="00907D0D">
          <w:rPr>
            <w:szCs w:val="24"/>
          </w:rPr>
          <w:delText xml:space="preserve"> mogą zablokować jego konto.</w:delText>
        </w:r>
      </w:del>
    </w:p>
    <w:p w14:paraId="57B7C8CB" w14:textId="77777777" w:rsidR="0010663E" w:rsidRDefault="0010663E">
      <w:pPr>
        <w:jc w:val="both"/>
        <w:rPr>
          <w:szCs w:val="24"/>
        </w:rPr>
        <w:pPrChange w:id="526" w:author="Maciej Maciejewski" w:date="2024-01-01T17:20:00Z">
          <w:pPr/>
        </w:pPrChange>
      </w:pPr>
    </w:p>
    <w:p w14:paraId="409EF168" w14:textId="77777777" w:rsidR="0010663E" w:rsidRDefault="0010663E">
      <w:pPr>
        <w:jc w:val="both"/>
        <w:rPr>
          <w:szCs w:val="24"/>
        </w:rPr>
        <w:pPrChange w:id="527" w:author="Maciej Maciejewski" w:date="2024-01-01T17:20:00Z">
          <w:pPr/>
        </w:pPrChange>
      </w:pPr>
      <w:r>
        <w:rPr>
          <w:szCs w:val="24"/>
        </w:rPr>
        <w:t>Ostatnim typem użytkownika  jest typ SUPER którego jedynym celem jest dodawanie i blokowanie użytkowników typu ADMIN.</w:t>
      </w:r>
    </w:p>
    <w:p w14:paraId="2C9FFE92" w14:textId="77777777" w:rsidR="0010663E" w:rsidRDefault="0010663E">
      <w:pPr>
        <w:jc w:val="both"/>
        <w:rPr>
          <w:szCs w:val="24"/>
        </w:rPr>
        <w:pPrChange w:id="528" w:author="Maciej Maciejewski" w:date="2024-01-01T17:20:00Z">
          <w:pPr/>
        </w:pPrChange>
      </w:pPr>
    </w:p>
    <w:p w14:paraId="10F5EE13" w14:textId="77777777" w:rsidR="0010663E" w:rsidRDefault="0010663E">
      <w:pPr>
        <w:jc w:val="both"/>
        <w:rPr>
          <w:szCs w:val="24"/>
        </w:rPr>
        <w:pPrChange w:id="529" w:author="Maciej Maciejewski" w:date="2024-01-01T17:20:00Z">
          <w:pPr/>
        </w:pPrChange>
      </w:pPr>
    </w:p>
    <w:p w14:paraId="45BB09DF" w14:textId="77777777" w:rsidR="0010663E" w:rsidDel="00B54424" w:rsidRDefault="0010663E">
      <w:pPr>
        <w:jc w:val="both"/>
        <w:rPr>
          <w:del w:id="530" w:author="Maciej Maciejewski" w:date="2023-12-31T16:19:00Z"/>
          <w:b/>
          <w:bCs/>
          <w:sz w:val="28"/>
          <w:szCs w:val="28"/>
        </w:rPr>
        <w:pPrChange w:id="531" w:author="Maciej Maciejewski" w:date="2024-01-01T17:20:00Z">
          <w:pPr/>
        </w:pPrChange>
      </w:pPr>
    </w:p>
    <w:p w14:paraId="337687FB" w14:textId="77777777" w:rsidR="0010663E" w:rsidDel="00B54424" w:rsidRDefault="0010663E">
      <w:pPr>
        <w:jc w:val="both"/>
        <w:rPr>
          <w:del w:id="532" w:author="Maciej Maciejewski" w:date="2023-12-31T16:19:00Z"/>
          <w:b/>
          <w:bCs/>
          <w:sz w:val="28"/>
          <w:szCs w:val="28"/>
        </w:rPr>
        <w:pPrChange w:id="533" w:author="Maciej Maciejewski" w:date="2024-01-01T17:20:00Z">
          <w:pPr/>
        </w:pPrChange>
      </w:pPr>
    </w:p>
    <w:p w14:paraId="654B6519" w14:textId="77777777" w:rsidR="0010663E" w:rsidDel="00B54424" w:rsidRDefault="0010663E">
      <w:pPr>
        <w:jc w:val="both"/>
        <w:rPr>
          <w:del w:id="534" w:author="Maciej Maciejewski" w:date="2023-12-31T16:19:00Z"/>
          <w:b/>
          <w:bCs/>
          <w:sz w:val="28"/>
          <w:szCs w:val="28"/>
        </w:rPr>
        <w:pPrChange w:id="535" w:author="Maciej Maciejewski" w:date="2024-01-01T17:20:00Z">
          <w:pPr/>
        </w:pPrChange>
      </w:pPr>
    </w:p>
    <w:p w14:paraId="187263C6" w14:textId="77777777" w:rsidR="0010663E" w:rsidDel="00B54424" w:rsidRDefault="0010663E">
      <w:pPr>
        <w:jc w:val="both"/>
        <w:rPr>
          <w:del w:id="536" w:author="Maciej Maciejewski" w:date="2023-12-31T16:19:00Z"/>
          <w:b/>
          <w:bCs/>
          <w:sz w:val="28"/>
          <w:szCs w:val="28"/>
        </w:rPr>
        <w:pPrChange w:id="537" w:author="Maciej Maciejewski" w:date="2024-01-01T17:20:00Z">
          <w:pPr/>
        </w:pPrChange>
      </w:pPr>
    </w:p>
    <w:p w14:paraId="776A67C9" w14:textId="77777777" w:rsidR="0010663E" w:rsidDel="00B54424" w:rsidRDefault="0010663E">
      <w:pPr>
        <w:jc w:val="both"/>
        <w:rPr>
          <w:del w:id="538" w:author="Maciej Maciejewski" w:date="2023-12-31T16:19:00Z"/>
          <w:b/>
          <w:bCs/>
          <w:sz w:val="28"/>
          <w:szCs w:val="28"/>
        </w:rPr>
        <w:pPrChange w:id="539" w:author="Maciej Maciejewski" w:date="2024-01-01T17:20:00Z">
          <w:pPr/>
        </w:pPrChange>
      </w:pPr>
    </w:p>
    <w:p w14:paraId="481C8773" w14:textId="77777777" w:rsidR="0010663E" w:rsidDel="00B54424" w:rsidRDefault="0010663E">
      <w:pPr>
        <w:jc w:val="both"/>
        <w:rPr>
          <w:del w:id="540" w:author="Maciej Maciejewski" w:date="2023-12-31T16:19:00Z"/>
          <w:b/>
          <w:bCs/>
          <w:sz w:val="28"/>
          <w:szCs w:val="28"/>
        </w:rPr>
        <w:pPrChange w:id="541" w:author="Maciej Maciejewski" w:date="2024-01-01T17:20:00Z">
          <w:pPr/>
        </w:pPrChange>
      </w:pPr>
    </w:p>
    <w:p w14:paraId="09852351" w14:textId="77777777" w:rsidR="0010663E" w:rsidDel="00B54424" w:rsidRDefault="0010663E">
      <w:pPr>
        <w:jc w:val="both"/>
        <w:rPr>
          <w:del w:id="542" w:author="Maciej Maciejewski" w:date="2023-12-31T16:19:00Z"/>
          <w:b/>
          <w:bCs/>
          <w:sz w:val="28"/>
          <w:szCs w:val="28"/>
        </w:rPr>
        <w:pPrChange w:id="543" w:author="Maciej Maciejewski" w:date="2024-01-01T17:20:00Z">
          <w:pPr/>
        </w:pPrChange>
      </w:pPr>
    </w:p>
    <w:p w14:paraId="53A89A6A" w14:textId="77777777" w:rsidR="0010663E" w:rsidRDefault="0010663E">
      <w:pPr>
        <w:ind w:firstLine="0"/>
        <w:jc w:val="both"/>
        <w:rPr>
          <w:b/>
          <w:bCs/>
          <w:sz w:val="32"/>
          <w:szCs w:val="32"/>
        </w:rPr>
        <w:pPrChange w:id="544" w:author="Maciej Maciejewski" w:date="2024-01-01T17:20:00Z">
          <w:pPr/>
        </w:pPrChange>
      </w:pPr>
      <w:r>
        <w:rPr>
          <w:b/>
          <w:bCs/>
          <w:sz w:val="32"/>
          <w:szCs w:val="32"/>
        </w:rPr>
        <w:t xml:space="preserve">3.2 Wymagania niefunkcjonalne </w:t>
      </w:r>
    </w:p>
    <w:p w14:paraId="0638B2FF" w14:textId="77777777" w:rsidR="0010663E" w:rsidRDefault="0010663E">
      <w:pPr>
        <w:jc w:val="both"/>
        <w:rPr>
          <w:b/>
          <w:bCs/>
          <w:sz w:val="28"/>
          <w:szCs w:val="28"/>
        </w:rPr>
        <w:pPrChange w:id="545" w:author="Maciej Maciejewski" w:date="2024-01-01T17:20:00Z">
          <w:pPr/>
        </w:pPrChange>
      </w:pPr>
    </w:p>
    <w:p w14:paraId="483795FC" w14:textId="18830846" w:rsidR="0010663E" w:rsidRDefault="0010663E">
      <w:pPr>
        <w:jc w:val="both"/>
        <w:rPr>
          <w:szCs w:val="24"/>
        </w:rPr>
        <w:pPrChange w:id="546" w:author="Maciej Maciejewski" w:date="2024-01-01T17:20:00Z">
          <w:pPr/>
        </w:pPrChange>
      </w:pPr>
      <w:r>
        <w:rPr>
          <w:szCs w:val="24"/>
        </w:rPr>
        <w:t xml:space="preserve">W trakcie realizowania projektu największą wagę </w:t>
      </w:r>
      <w:del w:id="547" w:author="PCArtur" w:date="2023-12-31T13:40:00Z">
        <w:r w:rsidDel="00313B6F">
          <w:rPr>
            <w:szCs w:val="24"/>
          </w:rPr>
          <w:delText xml:space="preserve">przykładałem </w:delText>
        </w:r>
      </w:del>
      <w:ins w:id="548" w:author="PCArtur" w:date="2023-12-31T13:40:00Z">
        <w:r w:rsidR="00313B6F">
          <w:rPr>
            <w:szCs w:val="24"/>
          </w:rPr>
          <w:t xml:space="preserve">przyłożono </w:t>
        </w:r>
      </w:ins>
      <w:r>
        <w:rPr>
          <w:szCs w:val="24"/>
        </w:rPr>
        <w:t xml:space="preserve">do bezpieczeństwa serwisu, po stronie </w:t>
      </w:r>
      <w:proofErr w:type="spellStart"/>
      <w:r>
        <w:rPr>
          <w:szCs w:val="24"/>
        </w:rPr>
        <w:t>frontednu</w:t>
      </w:r>
      <w:proofErr w:type="spellEnd"/>
      <w:r>
        <w:rPr>
          <w:szCs w:val="24"/>
        </w:rPr>
        <w:t xml:space="preserve"> jak i </w:t>
      </w:r>
      <w:proofErr w:type="spellStart"/>
      <w:r>
        <w:rPr>
          <w:szCs w:val="24"/>
        </w:rPr>
        <w:t>backendu</w:t>
      </w:r>
      <w:proofErr w:type="spellEnd"/>
      <w:r>
        <w:rPr>
          <w:szCs w:val="24"/>
        </w:rPr>
        <w:t>. Zaimplementowa</w:t>
      </w:r>
      <w:del w:id="549" w:author="PCArtur" w:date="2023-12-31T13:40:00Z">
        <w:r w:rsidDel="00313B6F">
          <w:rPr>
            <w:szCs w:val="24"/>
          </w:rPr>
          <w:delText>łem</w:delText>
        </w:r>
      </w:del>
      <w:ins w:id="550" w:author="PCArtur" w:date="2023-12-31T13:40:00Z">
        <w:r w:rsidR="00313B6F">
          <w:rPr>
            <w:szCs w:val="24"/>
          </w:rPr>
          <w:t>no</w:t>
        </w:r>
      </w:ins>
      <w:r>
        <w:rPr>
          <w:szCs w:val="24"/>
        </w:rPr>
        <w:t xml:space="preserve"> kilka rodzajów zabezpieczeń takich jak</w:t>
      </w:r>
      <w:ins w:id="551" w:author="PCArtur" w:date="2023-12-31T13:40:00Z">
        <w:r w:rsidR="00313B6F">
          <w:rPr>
            <w:szCs w:val="24"/>
          </w:rPr>
          <w:t>:</w:t>
        </w:r>
      </w:ins>
      <w:r>
        <w:rPr>
          <w:szCs w:val="24"/>
        </w:rPr>
        <w:t xml:space="preserve"> JWT</w:t>
      </w:r>
      <w:ins w:id="552" w:author="Maciej Maciejewski" w:date="2024-01-03T16:34:00Z">
        <w:r w:rsidR="00666666">
          <w:rPr>
            <w:szCs w:val="24"/>
          </w:rPr>
          <w:t xml:space="preserve"> (Jason Web </w:t>
        </w:r>
        <w:proofErr w:type="spellStart"/>
        <w:r w:rsidR="00666666">
          <w:rPr>
            <w:szCs w:val="24"/>
          </w:rPr>
          <w:t>Token</w:t>
        </w:r>
        <w:proofErr w:type="spellEnd"/>
        <w:r w:rsidR="00666666">
          <w:rPr>
            <w:szCs w:val="24"/>
          </w:rPr>
          <w:t>)</w:t>
        </w:r>
      </w:ins>
      <w:r>
        <w:rPr>
          <w:szCs w:val="24"/>
        </w:rPr>
        <w:t xml:space="preserve">, </w:t>
      </w:r>
      <w:proofErr w:type="spellStart"/>
      <w:r>
        <w:rPr>
          <w:szCs w:val="24"/>
        </w:rPr>
        <w:t>routr</w:t>
      </w:r>
      <w:proofErr w:type="spellEnd"/>
      <w:r>
        <w:rPr>
          <w:szCs w:val="24"/>
        </w:rPr>
        <w:t xml:space="preserve"> </w:t>
      </w:r>
      <w:proofErr w:type="spellStart"/>
      <w:r>
        <w:rPr>
          <w:szCs w:val="24"/>
        </w:rPr>
        <w:t>guards</w:t>
      </w:r>
      <w:proofErr w:type="spellEnd"/>
      <w:r>
        <w:rPr>
          <w:szCs w:val="24"/>
        </w:rPr>
        <w:t xml:space="preserve"> i własna </w:t>
      </w:r>
      <w:proofErr w:type="spellStart"/>
      <w:r>
        <w:rPr>
          <w:szCs w:val="24"/>
        </w:rPr>
        <w:t>configuracja</w:t>
      </w:r>
      <w:proofErr w:type="spellEnd"/>
      <w:r>
        <w:rPr>
          <w:szCs w:val="24"/>
        </w:rPr>
        <w:t xml:space="preserve"> CORS. </w:t>
      </w:r>
    </w:p>
    <w:p w14:paraId="1781CAFA" w14:textId="77777777" w:rsidR="0010663E" w:rsidRDefault="0010663E">
      <w:pPr>
        <w:jc w:val="both"/>
        <w:rPr>
          <w:szCs w:val="24"/>
        </w:rPr>
        <w:pPrChange w:id="553" w:author="Maciej Maciejewski" w:date="2024-01-01T17:20:00Z">
          <w:pPr/>
        </w:pPrChange>
      </w:pPr>
    </w:p>
    <w:p w14:paraId="695497E8" w14:textId="04E86E90" w:rsidR="0010663E" w:rsidRDefault="0010663E">
      <w:pPr>
        <w:jc w:val="both"/>
        <w:rPr>
          <w:szCs w:val="24"/>
        </w:rPr>
        <w:pPrChange w:id="554" w:author="Maciej Maciejewski" w:date="2024-01-01T17:20:00Z">
          <w:pPr/>
        </w:pPrChange>
      </w:pPr>
      <w:r>
        <w:rPr>
          <w:szCs w:val="24"/>
        </w:rPr>
        <w:t xml:space="preserve">Dzięki JWT spora część </w:t>
      </w:r>
      <w:proofErr w:type="spellStart"/>
      <w:r>
        <w:rPr>
          <w:szCs w:val="24"/>
        </w:rPr>
        <w:t>endpointów</w:t>
      </w:r>
      <w:proofErr w:type="spellEnd"/>
      <w:r>
        <w:rPr>
          <w:szCs w:val="24"/>
        </w:rPr>
        <w:t xml:space="preserve"> przyjmie zapytanie tylko wtedy kiedy otrzyma także </w:t>
      </w:r>
      <w:ins w:id="555" w:author="Maciej Maciejewski" w:date="2024-01-03T16:35:00Z">
        <w:r w:rsidR="00E67886">
          <w:rPr>
            <w:szCs w:val="24"/>
          </w:rPr>
          <w:t xml:space="preserve">nagłówek zawierający poprawny i aktywny </w:t>
        </w:r>
        <w:proofErr w:type="spellStart"/>
        <w:r w:rsidR="00E67886">
          <w:rPr>
            <w:szCs w:val="24"/>
          </w:rPr>
          <w:t>token</w:t>
        </w:r>
        <w:proofErr w:type="spellEnd"/>
        <w:r w:rsidR="00E67886">
          <w:rPr>
            <w:szCs w:val="24"/>
          </w:rPr>
          <w:t xml:space="preserve"> identyfikujący</w:t>
        </w:r>
      </w:ins>
      <w:del w:id="556" w:author="Maciej Maciejewski" w:date="2024-01-03T16:35:00Z">
        <w:r w:rsidDel="00E67886">
          <w:rPr>
            <w:szCs w:val="24"/>
          </w:rPr>
          <w:delText xml:space="preserve">poprawny </w:delText>
        </w:r>
      </w:del>
      <w:del w:id="557" w:author="Maciej Maciejewski" w:date="2024-01-03T16:34:00Z">
        <w:r w:rsidDel="00E67886">
          <w:rPr>
            <w:szCs w:val="24"/>
          </w:rPr>
          <w:delText>token</w:delText>
        </w:r>
      </w:del>
      <w:r>
        <w:rPr>
          <w:szCs w:val="24"/>
        </w:rPr>
        <w:t xml:space="preserve"> </w:t>
      </w:r>
      <w:del w:id="558" w:author="Maciej Maciejewski" w:date="2024-01-03T16:35:00Z">
        <w:r w:rsidDel="00E67886">
          <w:rPr>
            <w:szCs w:val="24"/>
          </w:rPr>
          <w:delText xml:space="preserve">od </w:delText>
        </w:r>
      </w:del>
      <w:ins w:id="559" w:author="Maciej Maciejewski" w:date="2024-01-03T16:35:00Z">
        <w:r w:rsidR="00E67886">
          <w:rPr>
            <w:szCs w:val="24"/>
          </w:rPr>
          <w:t xml:space="preserve">dla </w:t>
        </w:r>
      </w:ins>
      <w:r>
        <w:rPr>
          <w:szCs w:val="24"/>
        </w:rPr>
        <w:t xml:space="preserve">istniejącego użytkownika. Dodatkowo dzięki ustawieniu limitu czasu na JWT, </w:t>
      </w:r>
      <w:proofErr w:type="spellStart"/>
      <w:r>
        <w:rPr>
          <w:szCs w:val="24"/>
        </w:rPr>
        <w:t>token</w:t>
      </w:r>
      <w:proofErr w:type="spellEnd"/>
      <w:r>
        <w:rPr>
          <w:szCs w:val="24"/>
        </w:rPr>
        <w:t xml:space="preserve"> przypisany konkretnemu użytkownikowi ma ważność 8 godzin, po tym czasie użytkownik musi logować się ponownie do serwisu. </w:t>
      </w:r>
    </w:p>
    <w:p w14:paraId="6D549D3C" w14:textId="77777777" w:rsidR="0010663E" w:rsidRDefault="0010663E">
      <w:pPr>
        <w:jc w:val="both"/>
        <w:rPr>
          <w:szCs w:val="24"/>
        </w:rPr>
        <w:pPrChange w:id="560" w:author="Maciej Maciejewski" w:date="2024-01-01T17:20:00Z">
          <w:pPr/>
        </w:pPrChange>
      </w:pPr>
    </w:p>
    <w:p w14:paraId="6220ED99" w14:textId="1C2AEB0D" w:rsidR="0010663E" w:rsidRDefault="00E67886">
      <w:pPr>
        <w:ind w:firstLine="708"/>
        <w:jc w:val="both"/>
        <w:rPr>
          <w:szCs w:val="24"/>
        </w:rPr>
        <w:pPrChange w:id="561" w:author="Maciej Maciejewski" w:date="2024-01-03T16:37:00Z">
          <w:pPr/>
        </w:pPrChange>
      </w:pPr>
      <w:ins w:id="562" w:author="Maciej Maciejewski" w:date="2024-01-03T16:37:00Z">
        <w:r>
          <w:rPr>
            <w:szCs w:val="24"/>
          </w:rPr>
          <w:t>Mechanizm</w:t>
        </w:r>
      </w:ins>
      <w:ins w:id="563" w:author="Maciej Maciejewski" w:date="2024-01-03T16:38:00Z">
        <w:r>
          <w:rPr>
            <w:szCs w:val="24"/>
          </w:rPr>
          <w:t xml:space="preserve"> Router </w:t>
        </w:r>
        <w:proofErr w:type="spellStart"/>
        <w:r>
          <w:rPr>
            <w:szCs w:val="24"/>
          </w:rPr>
          <w:t>Guard</w:t>
        </w:r>
        <w:proofErr w:type="spellEnd"/>
        <w:r>
          <w:rPr>
            <w:szCs w:val="24"/>
          </w:rPr>
          <w:t xml:space="preserve"> ()</w:t>
        </w:r>
      </w:ins>
      <w:del w:id="564" w:author="Maciej Maciejewski" w:date="2024-01-03T16:37:00Z">
        <w:r w:rsidR="0010663E" w:rsidDel="00E67886">
          <w:rPr>
            <w:szCs w:val="24"/>
          </w:rPr>
          <w:delText>Router guards</w:delText>
        </w:r>
      </w:del>
      <w:del w:id="565" w:author="Maciej Maciejewski" w:date="2024-01-03T16:36:00Z">
        <w:r w:rsidR="0010663E" w:rsidDel="00E67886">
          <w:rPr>
            <w:szCs w:val="24"/>
          </w:rPr>
          <w:delText xml:space="preserve"> zapewnia</w:delText>
        </w:r>
      </w:del>
      <w:ins w:id="566" w:author="PCArtur" w:date="2023-12-31T13:41:00Z">
        <w:del w:id="567" w:author="Maciej Maciejewski" w:date="2024-01-03T16:37:00Z">
          <w:r w:rsidR="00313B6F" w:rsidDel="00E67886">
            <w:rPr>
              <w:szCs w:val="24"/>
            </w:rPr>
            <w:delText>,</w:delText>
          </w:r>
        </w:del>
      </w:ins>
      <w:del w:id="568" w:author="Maciej Maciejewski" w:date="2024-01-03T16:37:00Z">
        <w:r w:rsidR="0010663E" w:rsidDel="00E67886">
          <w:rPr>
            <w:szCs w:val="24"/>
          </w:rPr>
          <w:delText xml:space="preserve"> że w frontendzie</w:delText>
        </w:r>
      </w:del>
      <w:r w:rsidR="0010663E">
        <w:rPr>
          <w:szCs w:val="24"/>
        </w:rPr>
        <w:t xml:space="preserve"> przekierowania miedzy stronami będą odbywać się tylko jeśli zostaną spełnione odpowiednie warunki</w:t>
      </w:r>
      <w:ins w:id="569" w:author="PCArtur" w:date="2023-12-31T13:41:00Z">
        <w:r w:rsidR="00313B6F">
          <w:rPr>
            <w:szCs w:val="24"/>
          </w:rPr>
          <w:t>,</w:t>
        </w:r>
      </w:ins>
      <w:r w:rsidR="0010663E">
        <w:rPr>
          <w:szCs w:val="24"/>
        </w:rPr>
        <w:t xml:space="preserve"> a</w:t>
      </w:r>
      <w:ins w:id="570" w:author="Maciej Maciejewski" w:date="2024-01-03T16:36:00Z">
        <w:r>
          <w:rPr>
            <w:szCs w:val="24"/>
          </w:rPr>
          <w:t xml:space="preserve"> własna konfiguracja</w:t>
        </w:r>
      </w:ins>
      <w:r w:rsidR="0010663E">
        <w:rPr>
          <w:szCs w:val="24"/>
        </w:rPr>
        <w:t xml:space="preserve"> CORS zapewnia</w:t>
      </w:r>
      <w:ins w:id="571" w:author="Maciej Maciejewski" w:date="2024-01-03T16:36:00Z">
        <w:r>
          <w:rPr>
            <w:szCs w:val="24"/>
          </w:rPr>
          <w:t xml:space="preserve"> że zapytania</w:t>
        </w:r>
      </w:ins>
      <w:r w:rsidR="0010663E">
        <w:rPr>
          <w:szCs w:val="24"/>
        </w:rPr>
        <w:t xml:space="preserve"> mogą być przyjmowane jedynie od zaufanego źródła. </w:t>
      </w:r>
    </w:p>
    <w:p w14:paraId="2447E884" w14:textId="77777777" w:rsidR="0010663E" w:rsidRDefault="0010663E">
      <w:pPr>
        <w:jc w:val="both"/>
        <w:rPr>
          <w:szCs w:val="24"/>
        </w:rPr>
        <w:pPrChange w:id="572" w:author="Maciej Maciejewski" w:date="2024-01-01T17:20:00Z">
          <w:pPr/>
        </w:pPrChange>
      </w:pPr>
    </w:p>
    <w:p w14:paraId="75AFD2F0" w14:textId="77777777" w:rsidR="0010663E" w:rsidRDefault="0010663E">
      <w:pPr>
        <w:jc w:val="both"/>
        <w:rPr>
          <w:szCs w:val="24"/>
        </w:rPr>
        <w:pPrChange w:id="573" w:author="Maciej Maciejewski" w:date="2024-01-01T17:20:00Z">
          <w:pPr/>
        </w:pPrChange>
      </w:pPr>
      <w:r>
        <w:rPr>
          <w:szCs w:val="24"/>
        </w:rPr>
        <w:t xml:space="preserve">Dodatkowo aby zapewnić bezpieczeństwo </w:t>
      </w:r>
      <w:ins w:id="574" w:author="PCArtur" w:date="2023-12-31T13:41:00Z">
        <w:r w:rsidR="00313B6F">
          <w:rPr>
            <w:szCs w:val="24"/>
          </w:rPr>
          <w:t xml:space="preserve">transmisji </w:t>
        </w:r>
      </w:ins>
      <w:del w:id="575" w:author="PCArtur" w:date="2023-12-31T13:41:00Z">
        <w:r w:rsidDel="00313B6F">
          <w:rPr>
            <w:szCs w:val="24"/>
          </w:rPr>
          <w:delText xml:space="preserve">przesyłanych danych starałem się </w:delText>
        </w:r>
      </w:del>
      <w:ins w:id="576" w:author="PCArtur" w:date="2023-12-31T13:41:00Z">
        <w:r w:rsidR="00313B6F">
          <w:rPr>
            <w:szCs w:val="24"/>
          </w:rPr>
          <w:t xml:space="preserve">ograniczono </w:t>
        </w:r>
      </w:ins>
      <w:del w:id="577" w:author="PCArtur" w:date="2023-12-31T13:41:00Z">
        <w:r w:rsidDel="00313B6F">
          <w:rPr>
            <w:szCs w:val="24"/>
          </w:rPr>
          <w:delText xml:space="preserve">ograniczyć </w:delText>
        </w:r>
      </w:del>
      <w:ins w:id="578" w:author="PCArtur" w:date="2023-12-31T13:41:00Z">
        <w:r w:rsidR="00313B6F">
          <w:rPr>
            <w:szCs w:val="24"/>
          </w:rPr>
          <w:t xml:space="preserve">ilość </w:t>
        </w:r>
      </w:ins>
      <w:r>
        <w:rPr>
          <w:szCs w:val="24"/>
        </w:rPr>
        <w:t>przesyłan</w:t>
      </w:r>
      <w:del w:id="579" w:author="PCArtur" w:date="2023-12-31T13:41:00Z">
        <w:r w:rsidDel="00313B6F">
          <w:rPr>
            <w:szCs w:val="24"/>
          </w:rPr>
          <w:delText>e</w:delText>
        </w:r>
      </w:del>
      <w:ins w:id="580" w:author="PCArtur" w:date="2023-12-31T13:41:00Z">
        <w:r w:rsidR="00313B6F">
          <w:rPr>
            <w:szCs w:val="24"/>
          </w:rPr>
          <w:t>ych</w:t>
        </w:r>
      </w:ins>
      <w:r>
        <w:rPr>
          <w:szCs w:val="24"/>
        </w:rPr>
        <w:t xml:space="preserve"> informacj</w:t>
      </w:r>
      <w:del w:id="581" w:author="PCArtur" w:date="2023-12-31T13:42:00Z">
        <w:r w:rsidDel="00313B6F">
          <w:rPr>
            <w:szCs w:val="24"/>
          </w:rPr>
          <w:delText>e</w:delText>
        </w:r>
      </w:del>
      <w:ins w:id="582" w:author="PCArtur" w:date="2023-12-31T13:42:00Z">
        <w:r w:rsidR="00313B6F">
          <w:rPr>
            <w:szCs w:val="24"/>
          </w:rPr>
          <w:t>i</w:t>
        </w:r>
      </w:ins>
      <w:r>
        <w:rPr>
          <w:szCs w:val="24"/>
        </w:rPr>
        <w:t xml:space="preserve"> do </w:t>
      </w:r>
      <w:del w:id="583" w:author="PCArtur" w:date="2023-12-31T13:42:00Z">
        <w:r w:rsidDel="00313B6F">
          <w:rPr>
            <w:szCs w:val="24"/>
          </w:rPr>
          <w:delText xml:space="preserve">całkowitego </w:delText>
        </w:r>
      </w:del>
      <w:r>
        <w:rPr>
          <w:szCs w:val="24"/>
        </w:rPr>
        <w:t>wymaganego minimum</w:t>
      </w:r>
      <w:ins w:id="584" w:author="PCArtur" w:date="2023-12-31T13:42:00Z">
        <w:r w:rsidR="00313B6F">
          <w:rPr>
            <w:szCs w:val="24"/>
          </w:rPr>
          <w:t>,</w:t>
        </w:r>
      </w:ins>
      <w:r>
        <w:rPr>
          <w:szCs w:val="24"/>
        </w:rPr>
        <w:t xml:space="preserve"> a </w:t>
      </w:r>
      <w:ins w:id="585" w:author="PCArtur" w:date="2023-12-31T13:42:00Z">
        <w:r w:rsidR="00313B6F">
          <w:rPr>
            <w:szCs w:val="24"/>
          </w:rPr>
          <w:t xml:space="preserve">wrażliwe dane </w:t>
        </w:r>
      </w:ins>
      <w:del w:id="586" w:author="PCArtur" w:date="2023-12-31T13:42:00Z">
        <w:r w:rsidDel="00313B6F">
          <w:rPr>
            <w:szCs w:val="24"/>
          </w:rPr>
          <w:delText xml:space="preserve">takie informacje </w:delText>
        </w:r>
      </w:del>
      <w:ins w:id="587" w:author="PCArtur" w:date="2023-12-31T13:42:00Z">
        <w:r w:rsidR="00313B6F">
          <w:rPr>
            <w:szCs w:val="24"/>
          </w:rPr>
          <w:t xml:space="preserve">np. </w:t>
        </w:r>
      </w:ins>
      <w:del w:id="588" w:author="PCArtur" w:date="2023-12-31T13:42:00Z">
        <w:r w:rsidDel="00313B6F">
          <w:rPr>
            <w:szCs w:val="24"/>
          </w:rPr>
          <w:delText xml:space="preserve">jak </w:delText>
        </w:r>
      </w:del>
      <w:r>
        <w:rPr>
          <w:szCs w:val="24"/>
        </w:rPr>
        <w:t>hasło są szyfrowane.</w:t>
      </w:r>
    </w:p>
    <w:p w14:paraId="753C29DC" w14:textId="77777777" w:rsidR="0010663E" w:rsidDel="003B27C7" w:rsidRDefault="0010663E">
      <w:pPr>
        <w:jc w:val="both"/>
        <w:rPr>
          <w:del w:id="589" w:author="Maciej Maciejewski" w:date="2023-12-31T16:54:00Z"/>
          <w:szCs w:val="24"/>
        </w:rPr>
        <w:pPrChange w:id="590" w:author="Maciej Maciejewski" w:date="2024-01-01T17:20:00Z">
          <w:pPr/>
        </w:pPrChange>
      </w:pPr>
    </w:p>
    <w:p w14:paraId="2AAAADFA" w14:textId="787538A8" w:rsidR="00E64F3E" w:rsidRDefault="0010663E">
      <w:pPr>
        <w:ind w:firstLine="0"/>
        <w:jc w:val="both"/>
        <w:rPr>
          <w:ins w:id="591" w:author="Maciej Maciejewski" w:date="2023-12-31T16:50:00Z"/>
          <w:szCs w:val="24"/>
        </w:rPr>
        <w:pPrChange w:id="592" w:author="Maciej Maciejewski" w:date="2024-01-01T17:20:00Z">
          <w:pPr/>
        </w:pPrChange>
      </w:pPr>
      <w:commentRangeStart w:id="593"/>
      <w:del w:id="594" w:author="Maciej Maciejewski" w:date="2023-12-31T16:54:00Z">
        <w:r w:rsidDel="003B27C7">
          <w:rPr>
            <w:szCs w:val="24"/>
          </w:rPr>
          <w:delText>Aby przestrzegać zasad RODO dla użytkowników którzy nie stworzyli żadnego projektu upubliczniane są tylko i wyłącznie ich nazwy użytkowników, jeśli wpłacili na jakąś akcję organizator akcji może sprawdzić ich e-mail w celu ewentualnego kontaktu, natomiast jeśli użytkownik założy zbiórkę musi zaakceptować regulamin</w:delText>
        </w:r>
      </w:del>
      <w:ins w:id="595" w:author="PCArtur" w:date="2023-12-31T13:43:00Z">
        <w:del w:id="596" w:author="Maciej Maciejewski" w:date="2023-12-31T16:54:00Z">
          <w:r w:rsidR="00313B6F" w:rsidDel="003B27C7">
            <w:rPr>
              <w:szCs w:val="24"/>
            </w:rPr>
            <w:delText>,</w:delText>
          </w:r>
        </w:del>
      </w:ins>
      <w:del w:id="597" w:author="Maciej Maciejewski" w:date="2023-12-31T16:54:00Z">
        <w:r w:rsidDel="003B27C7">
          <w:rPr>
            <w:szCs w:val="24"/>
          </w:rPr>
          <w:delText xml:space="preserve"> przez co z strony projektu będzie można się przenieść na stronę projektodawcy gdzie będzie więcej informacji o nim.</w:delText>
        </w:r>
        <w:commentRangeEnd w:id="593"/>
        <w:r w:rsidR="00313B6F" w:rsidDel="003B27C7">
          <w:rPr>
            <w:rStyle w:val="Odwoaniedokomentarza"/>
          </w:rPr>
          <w:commentReference w:id="593"/>
        </w:r>
      </w:del>
    </w:p>
    <w:p w14:paraId="1CF14326" w14:textId="7286B23A" w:rsidR="00E64F3E" w:rsidRDefault="00E64F3E">
      <w:pPr>
        <w:jc w:val="both"/>
        <w:rPr>
          <w:szCs w:val="24"/>
        </w:rPr>
        <w:pPrChange w:id="598" w:author="Maciej Maciejewski" w:date="2024-01-01T17:20:00Z">
          <w:pPr/>
        </w:pPrChange>
      </w:pPr>
      <w:commentRangeStart w:id="599"/>
      <w:ins w:id="600" w:author="Maciej Maciejewski" w:date="2023-12-31T16:50:00Z">
        <w:r>
          <w:rPr>
            <w:szCs w:val="24"/>
          </w:rPr>
          <w:t>Aby przestrzegać zasad RODO użytkownicy którzy ni</w:t>
        </w:r>
      </w:ins>
      <w:ins w:id="601" w:author="Maciej Maciejewski" w:date="2023-12-31T16:51:00Z">
        <w:r>
          <w:rPr>
            <w:szCs w:val="24"/>
          </w:rPr>
          <w:t xml:space="preserve">e skorzystali z żadnej znaczącej funkcjonalności są niewidoczni dla reszty użytkowników. Jeśli </w:t>
        </w:r>
      </w:ins>
      <w:ins w:id="602" w:author="Maciej Maciejewski" w:date="2023-12-31T16:52:00Z">
        <w:r>
          <w:rPr>
            <w:szCs w:val="24"/>
          </w:rPr>
          <w:t xml:space="preserve">osoba korzystająca z serwisu zdecydowała się wesprzeć </w:t>
        </w:r>
        <w:r w:rsidR="003B27C7">
          <w:rPr>
            <w:szCs w:val="24"/>
          </w:rPr>
          <w:t>konkretny projekt, jego twórca ma wgląd tylko i wyłącznie do nazwy użytkownika i adresu email w celu ewentualnego kontaktu. Natomiast</w:t>
        </w:r>
      </w:ins>
      <w:ins w:id="603" w:author="Maciej Maciejewski" w:date="2023-12-31T16:53:00Z">
        <w:r w:rsidR="003B27C7">
          <w:rPr>
            <w:szCs w:val="24"/>
          </w:rPr>
          <w:t xml:space="preserve"> jeśli</w:t>
        </w:r>
      </w:ins>
      <w:ins w:id="604" w:author="Maciej Maciejewski" w:date="2023-12-31T16:55:00Z">
        <w:r w:rsidR="00CC2BE4">
          <w:rPr>
            <w:szCs w:val="24"/>
          </w:rPr>
          <w:t>,</w:t>
        </w:r>
      </w:ins>
      <w:ins w:id="605" w:author="Maciej Maciejewski" w:date="2023-12-31T16:53:00Z">
        <w:r w:rsidR="003B27C7">
          <w:rPr>
            <w:szCs w:val="24"/>
          </w:rPr>
          <w:t xml:space="preserve"> użytkownik utworzył projekt inne osoby korzystające z strony mają wgląd w jego profil</w:t>
        </w:r>
      </w:ins>
      <w:ins w:id="606" w:author="Maciej Maciejewski" w:date="2023-12-31T16:55:00Z">
        <w:r w:rsidR="00CC2BE4">
          <w:rPr>
            <w:szCs w:val="24"/>
          </w:rPr>
          <w:t>,</w:t>
        </w:r>
      </w:ins>
      <w:ins w:id="607" w:author="Maciej Maciejewski" w:date="2023-12-31T16:53:00Z">
        <w:r w:rsidR="003B27C7">
          <w:rPr>
            <w:szCs w:val="24"/>
          </w:rPr>
          <w:t xml:space="preserve"> gdzie podanie informacji prywatnych jest opcjonalne.</w:t>
        </w:r>
      </w:ins>
      <w:commentRangeEnd w:id="599"/>
      <w:ins w:id="608" w:author="Maciej Maciejewski" w:date="2023-12-31T16:54:00Z">
        <w:r w:rsidR="00CC2BE4">
          <w:rPr>
            <w:rStyle w:val="Odwoaniedokomentarza"/>
          </w:rPr>
          <w:commentReference w:id="599"/>
        </w:r>
      </w:ins>
    </w:p>
    <w:p w14:paraId="59ABB6AA" w14:textId="77777777" w:rsidR="0010663E" w:rsidRDefault="0010663E">
      <w:pPr>
        <w:jc w:val="both"/>
        <w:rPr>
          <w:szCs w:val="24"/>
        </w:rPr>
        <w:pPrChange w:id="609" w:author="Maciej Maciejewski" w:date="2024-01-01T17:20:00Z">
          <w:pPr/>
        </w:pPrChange>
      </w:pPr>
    </w:p>
    <w:p w14:paraId="2B8B8CA6" w14:textId="231D8202" w:rsidR="0010663E" w:rsidRDefault="0010663E">
      <w:pPr>
        <w:jc w:val="both"/>
        <w:rPr>
          <w:szCs w:val="24"/>
        </w:rPr>
        <w:pPrChange w:id="610" w:author="Maciej Maciejewski" w:date="2024-01-01T17:20:00Z">
          <w:pPr/>
        </w:pPrChange>
      </w:pPr>
      <w:commentRangeStart w:id="611"/>
      <w:r>
        <w:rPr>
          <w:szCs w:val="24"/>
        </w:rPr>
        <w:t xml:space="preserve">Durzą wagę </w:t>
      </w:r>
      <w:del w:id="612" w:author="PCArtur" w:date="2023-12-31T13:43:00Z">
        <w:r w:rsidDel="00313B6F">
          <w:rPr>
            <w:szCs w:val="24"/>
          </w:rPr>
          <w:delText xml:space="preserve">przykładałem </w:delText>
        </w:r>
      </w:del>
      <w:ins w:id="613" w:author="PCArtur" w:date="2023-12-31T13:43:00Z">
        <w:r w:rsidR="00313B6F">
          <w:rPr>
            <w:szCs w:val="24"/>
          </w:rPr>
          <w:t xml:space="preserve">przyłożono </w:t>
        </w:r>
      </w:ins>
      <w:r>
        <w:rPr>
          <w:szCs w:val="24"/>
        </w:rPr>
        <w:t xml:space="preserve">również do stworzenia intuicyjnego i łatwego w użyciu interfejsu z którego mógłby skorzystać </w:t>
      </w:r>
      <w:commentRangeStart w:id="614"/>
      <w:del w:id="615" w:author="Maciej Maciejewski" w:date="2023-12-31T16:56:00Z">
        <w:r w:rsidDel="00CC2BE4">
          <w:rPr>
            <w:szCs w:val="24"/>
          </w:rPr>
          <w:delText>każdy użytkownik</w:delText>
        </w:r>
        <w:commentRangeEnd w:id="614"/>
        <w:r w:rsidR="00313B6F" w:rsidDel="00CC2BE4">
          <w:rPr>
            <w:rStyle w:val="Odwoaniedokomentarza"/>
          </w:rPr>
          <w:commentReference w:id="614"/>
        </w:r>
      </w:del>
      <w:ins w:id="616" w:author="Maciej Maciejewski" w:date="2023-12-31T16:56:00Z">
        <w:r w:rsidR="00CC2BE4">
          <w:rPr>
            <w:szCs w:val="24"/>
          </w:rPr>
          <w:t xml:space="preserve">jak najwięcej </w:t>
        </w:r>
      </w:ins>
      <w:ins w:id="617" w:author="Maciej Maciejewski" w:date="2023-12-31T17:00:00Z">
        <w:r w:rsidR="00CC2BE4">
          <w:rPr>
            <w:szCs w:val="24"/>
          </w:rPr>
          <w:t>użytkowników</w:t>
        </w:r>
      </w:ins>
      <w:r>
        <w:rPr>
          <w:szCs w:val="24"/>
        </w:rPr>
        <w:t xml:space="preserve">. </w:t>
      </w:r>
      <w:ins w:id="618" w:author="PCArtur" w:date="2023-12-31T13:45:00Z">
        <w:r w:rsidR="00313B6F">
          <w:rPr>
            <w:szCs w:val="24"/>
          </w:rPr>
          <w:t xml:space="preserve">Istotne jest </w:t>
        </w:r>
      </w:ins>
      <w:del w:id="619" w:author="PCArtur" w:date="2023-12-31T13:45:00Z">
        <w:r w:rsidDel="00313B6F">
          <w:rPr>
            <w:szCs w:val="24"/>
          </w:rPr>
          <w:delText xml:space="preserve">Ważne dla mnie było </w:delText>
        </w:r>
      </w:del>
      <w:r>
        <w:rPr>
          <w:szCs w:val="24"/>
        </w:rPr>
        <w:t xml:space="preserve">aby do każdej funkcji aplikacji można było </w:t>
      </w:r>
      <w:ins w:id="620" w:author="PCArtur" w:date="2023-12-31T13:45:00Z">
        <w:r w:rsidR="00313B6F">
          <w:rPr>
            <w:szCs w:val="24"/>
          </w:rPr>
          <w:t xml:space="preserve">uzyskać dostęp </w:t>
        </w:r>
      </w:ins>
      <w:del w:id="621" w:author="PCArtur" w:date="2023-12-31T13:45:00Z">
        <w:r w:rsidDel="00313B6F">
          <w:rPr>
            <w:szCs w:val="24"/>
          </w:rPr>
          <w:delText xml:space="preserve">się dostać </w:delText>
        </w:r>
      </w:del>
      <w:r>
        <w:rPr>
          <w:szCs w:val="24"/>
        </w:rPr>
        <w:t xml:space="preserve">w jak najmniejszej liczbie przejść i żeby każde przejście było świadome, jeśli użytkownik </w:t>
      </w:r>
      <w:ins w:id="622" w:author="PCArtur" w:date="2023-12-31T13:46:00Z">
        <w:r w:rsidR="00313B6F">
          <w:rPr>
            <w:szCs w:val="24"/>
          </w:rPr>
          <w:t>jest czymś zainteresowany</w:t>
        </w:r>
      </w:ins>
      <w:del w:id="623" w:author="PCArtur" w:date="2023-12-31T13:46:00Z">
        <w:r w:rsidDel="00313B6F">
          <w:rPr>
            <w:szCs w:val="24"/>
          </w:rPr>
          <w:delText>czegoś szuka</w:delText>
        </w:r>
      </w:del>
      <w:ins w:id="624" w:author="PCArtur" w:date="2023-12-31T13:45:00Z">
        <w:r w:rsidR="00313B6F">
          <w:rPr>
            <w:szCs w:val="24"/>
          </w:rPr>
          <w:t>,</w:t>
        </w:r>
      </w:ins>
      <w:r>
        <w:rPr>
          <w:szCs w:val="24"/>
        </w:rPr>
        <w:t xml:space="preserve"> to </w:t>
      </w:r>
      <w:ins w:id="625" w:author="PCArtur" w:date="2023-12-31T13:46:00Z">
        <w:r w:rsidR="00313B6F">
          <w:rPr>
            <w:szCs w:val="24"/>
          </w:rPr>
          <w:t xml:space="preserve">powinien </w:t>
        </w:r>
      </w:ins>
      <w:del w:id="626" w:author="PCArtur" w:date="2023-12-31T13:46:00Z">
        <w:r w:rsidDel="00313B6F">
          <w:rPr>
            <w:szCs w:val="24"/>
          </w:rPr>
          <w:delText xml:space="preserve">żeby </w:delText>
        </w:r>
      </w:del>
      <w:r>
        <w:rPr>
          <w:szCs w:val="24"/>
        </w:rPr>
        <w:t>od razu wiedzi</w:t>
      </w:r>
      <w:del w:id="627" w:author="PCArtur" w:date="2023-12-31T13:46:00Z">
        <w:r w:rsidDel="00313B6F">
          <w:rPr>
            <w:szCs w:val="24"/>
          </w:rPr>
          <w:delText>ał</w:delText>
        </w:r>
      </w:del>
      <w:ins w:id="628" w:author="PCArtur" w:date="2023-12-31T13:46:00Z">
        <w:r w:rsidR="00313B6F">
          <w:rPr>
            <w:szCs w:val="24"/>
          </w:rPr>
          <w:t>eć</w:t>
        </w:r>
      </w:ins>
      <w:r>
        <w:rPr>
          <w:szCs w:val="24"/>
        </w:rPr>
        <w:t xml:space="preserve"> gdzie tego szukać. Spora część obecnie dostępnych rozwiązań strony </w:t>
      </w:r>
      <w:proofErr w:type="spellStart"/>
      <w:r>
        <w:rPr>
          <w:szCs w:val="24"/>
        </w:rPr>
        <w:t>croudfundingowej</w:t>
      </w:r>
      <w:proofErr w:type="spellEnd"/>
      <w:r>
        <w:rPr>
          <w:szCs w:val="24"/>
        </w:rPr>
        <w:t xml:space="preserve"> miała opcje które znajdowały się dla mnie w nie oczywistych miejscach albo opcja była nie</w:t>
      </w:r>
      <w:del w:id="629" w:author="PCArtur" w:date="2023-12-31T13:46:00Z">
        <w:r w:rsidDel="00FB1286">
          <w:rPr>
            <w:szCs w:val="24"/>
          </w:rPr>
          <w:delText xml:space="preserve"> </w:delText>
        </w:r>
      </w:del>
      <w:r>
        <w:rPr>
          <w:szCs w:val="24"/>
        </w:rPr>
        <w:t>widoczn</w:t>
      </w:r>
      <w:del w:id="630" w:author="PCArtur" w:date="2023-12-31T13:46:00Z">
        <w:r w:rsidDel="00FB1286">
          <w:rPr>
            <w:szCs w:val="24"/>
          </w:rPr>
          <w:delText>y</w:delText>
        </w:r>
      </w:del>
      <w:ins w:id="631" w:author="PCArtur" w:date="2023-12-31T13:46:00Z">
        <w:r w:rsidR="00FB1286">
          <w:rPr>
            <w:szCs w:val="24"/>
          </w:rPr>
          <w:t>a</w:t>
        </w:r>
      </w:ins>
      <w:r>
        <w:rPr>
          <w:szCs w:val="24"/>
        </w:rPr>
        <w:t xml:space="preserve"> z powodu jej umieszczenia </w:t>
      </w:r>
      <w:del w:id="632" w:author="Maciej Maciejewski" w:date="2023-12-31T16:56:00Z">
        <w:r w:rsidDel="00CC2BE4">
          <w:rPr>
            <w:szCs w:val="24"/>
          </w:rPr>
          <w:delText xml:space="preserve">i </w:delText>
        </w:r>
        <w:commentRangeStart w:id="633"/>
        <w:r w:rsidDel="00CC2BE4">
          <w:rPr>
            <w:szCs w:val="24"/>
          </w:rPr>
          <w:delText>koloru</w:delText>
        </w:r>
        <w:commentRangeEnd w:id="633"/>
        <w:r w:rsidR="00FB1286" w:rsidDel="00CC2BE4">
          <w:rPr>
            <w:rStyle w:val="Odwoaniedokomentarza"/>
          </w:rPr>
          <w:commentReference w:id="633"/>
        </w:r>
        <w:r w:rsidDel="00CC2BE4">
          <w:rPr>
            <w:szCs w:val="24"/>
          </w:rPr>
          <w:delText>.</w:delText>
        </w:r>
      </w:del>
      <w:ins w:id="634" w:author="Maciej Maciejewski" w:date="2023-12-31T16:56:00Z">
        <w:r w:rsidR="00CC2BE4">
          <w:rPr>
            <w:szCs w:val="24"/>
          </w:rPr>
          <w:t xml:space="preserve">lub kolorystyki, </w:t>
        </w:r>
      </w:ins>
      <w:ins w:id="635" w:author="Maciej Maciejewski" w:date="2023-12-31T16:57:00Z">
        <w:r w:rsidR="00CC2BE4">
          <w:rPr>
            <w:szCs w:val="24"/>
          </w:rPr>
          <w:t>jak na przykład szary przycisk na czarnym tle.</w:t>
        </w:r>
        <w:commentRangeEnd w:id="611"/>
        <w:r w:rsidR="00CC2BE4">
          <w:rPr>
            <w:rStyle w:val="Odwoaniedokomentarza"/>
          </w:rPr>
          <w:commentReference w:id="611"/>
        </w:r>
      </w:ins>
    </w:p>
    <w:p w14:paraId="239F7D92" w14:textId="77777777" w:rsidR="0010663E" w:rsidDel="00C46F66" w:rsidRDefault="0010663E">
      <w:pPr>
        <w:jc w:val="both"/>
        <w:rPr>
          <w:del w:id="636" w:author="Maciej Maciejewski" w:date="2023-12-31T17:15:00Z"/>
          <w:szCs w:val="24"/>
        </w:rPr>
        <w:pPrChange w:id="637" w:author="Maciej Maciejewski" w:date="2024-01-01T17:20:00Z">
          <w:pPr/>
        </w:pPrChange>
      </w:pPr>
    </w:p>
    <w:p w14:paraId="38A10588" w14:textId="5A86A1EB" w:rsidR="0010663E" w:rsidDel="00C46F66" w:rsidRDefault="00FB1286">
      <w:pPr>
        <w:ind w:firstLine="0"/>
        <w:jc w:val="both"/>
        <w:rPr>
          <w:del w:id="638" w:author="Maciej Maciejewski" w:date="2023-12-31T17:15:00Z"/>
          <w:szCs w:val="24"/>
        </w:rPr>
        <w:pPrChange w:id="639" w:author="Maciej Maciejewski" w:date="2024-01-01T17:20:00Z">
          <w:pPr/>
        </w:pPrChange>
      </w:pPr>
      <w:commentRangeStart w:id="640"/>
      <w:ins w:id="641" w:author="PCArtur" w:date="2023-12-31T13:48:00Z">
        <w:del w:id="642" w:author="Maciej Maciejewski" w:date="2023-12-31T17:15:00Z">
          <w:r w:rsidDel="00C46F66">
            <w:rPr>
              <w:szCs w:val="24"/>
            </w:rPr>
            <w:delText>W celu zapewnienai kodu wysokiej jakości zastosowano reguły</w:delText>
          </w:r>
        </w:del>
      </w:ins>
      <w:ins w:id="643" w:author="PCArtur" w:date="2023-12-31T13:49:00Z">
        <w:del w:id="644" w:author="Maciej Maciejewski" w:date="2023-12-31T17:15:00Z">
          <w:r w:rsidDel="00C46F66">
            <w:rPr>
              <w:szCs w:val="24"/>
            </w:rPr>
            <w:delText xml:space="preserve"> czystego kodu (ang. </w:delText>
          </w:r>
        </w:del>
      </w:ins>
      <w:ins w:id="645" w:author="PCArtur" w:date="2023-12-31T13:48:00Z">
        <w:del w:id="646" w:author="Maciej Maciejewski" w:date="2023-12-31T17:15:00Z">
          <w:r w:rsidDel="00C46F66">
            <w:rPr>
              <w:szCs w:val="24"/>
            </w:rPr>
            <w:delText xml:space="preserve"> </w:delText>
          </w:r>
        </w:del>
      </w:ins>
      <w:ins w:id="647" w:author="PCArtur" w:date="2023-12-31T13:49:00Z">
        <w:del w:id="648" w:author="Maciej Maciejewski" w:date="2023-12-31T17:15:00Z">
          <w:r w:rsidDel="00C46F66">
            <w:rPr>
              <w:szCs w:val="24"/>
            </w:rPr>
            <w:delText>C</w:delText>
          </w:r>
        </w:del>
      </w:ins>
      <w:ins w:id="649" w:author="PCArtur" w:date="2023-12-31T13:48:00Z">
        <w:del w:id="650" w:author="Maciej Maciejewski" w:date="2023-12-31T17:15:00Z">
          <w:r w:rsidDel="00C46F66">
            <w:rPr>
              <w:szCs w:val="24"/>
            </w:rPr>
            <w:delText>lean</w:delText>
          </w:r>
        </w:del>
      </w:ins>
      <w:ins w:id="651" w:author="PCArtur" w:date="2023-12-31T13:49:00Z">
        <w:del w:id="652" w:author="Maciej Maciejewski" w:date="2023-12-31T17:15:00Z">
          <w:r w:rsidDel="00C46F66">
            <w:rPr>
              <w:szCs w:val="24"/>
            </w:rPr>
            <w:delText xml:space="preserve"> c</w:delText>
          </w:r>
        </w:del>
      </w:ins>
      <w:ins w:id="653" w:author="PCArtur" w:date="2023-12-31T13:48:00Z">
        <w:del w:id="654" w:author="Maciej Maciejewski" w:date="2023-12-31T17:15:00Z">
          <w:r w:rsidDel="00C46F66">
            <w:rPr>
              <w:szCs w:val="24"/>
            </w:rPr>
            <w:delText>ode</w:delText>
          </w:r>
        </w:del>
      </w:ins>
      <w:ins w:id="655" w:author="PCArtur" w:date="2023-12-31T13:49:00Z">
        <w:del w:id="656" w:author="Maciej Maciejewski" w:date="2023-12-31T17:15:00Z">
          <w:r w:rsidDel="00C46F66">
            <w:rPr>
              <w:szCs w:val="24"/>
            </w:rPr>
            <w:delText xml:space="preserve">) </w:delText>
          </w:r>
        </w:del>
      </w:ins>
      <w:ins w:id="657" w:author="PCArtur" w:date="2023-12-31T13:48:00Z">
        <w:del w:id="658" w:author="Maciej Maciejewski" w:date="2023-12-31T17:15:00Z">
          <w:r w:rsidDel="00C46F66">
            <w:rPr>
              <w:szCs w:val="24"/>
            </w:rPr>
            <w:delText xml:space="preserve"> </w:delText>
          </w:r>
        </w:del>
      </w:ins>
      <w:commentRangeStart w:id="659"/>
      <w:del w:id="660" w:author="Maciej Maciejewski" w:date="2023-12-31T17:15:00Z">
        <w:r w:rsidR="0010663E" w:rsidDel="00C46F66">
          <w:rPr>
            <w:szCs w:val="24"/>
          </w:rPr>
          <w:delText xml:space="preserve">Aby </w:delText>
        </w:r>
        <w:commentRangeEnd w:id="659"/>
        <w:r w:rsidDel="00C46F66">
          <w:rPr>
            <w:rStyle w:val="Odwoaniedokomentarza"/>
          </w:rPr>
          <w:commentReference w:id="659"/>
        </w:r>
        <w:commentRangeStart w:id="661"/>
        <w:r w:rsidR="0010663E" w:rsidDel="00C46F66">
          <w:rPr>
            <w:szCs w:val="24"/>
          </w:rPr>
          <w:delText xml:space="preserve">utrzymać </w:delText>
        </w:r>
        <w:commentRangeEnd w:id="661"/>
        <w:r w:rsidR="0010663E" w:rsidDel="00C46F66">
          <w:rPr>
            <w:rStyle w:val="Odwoaniedokomentarza"/>
          </w:rPr>
          <w:commentReference w:id="661"/>
        </w:r>
        <w:r w:rsidR="0010663E" w:rsidDel="00C46F66">
          <w:rPr>
            <w:szCs w:val="24"/>
          </w:rPr>
          <w:delText xml:space="preserve">dobrą jakość kodu starałem się aby był on w jak największym stopniu </w:delText>
        </w:r>
        <w:commentRangeStart w:id="662"/>
        <w:r w:rsidR="0010663E" w:rsidDel="00C46F66">
          <w:rPr>
            <w:szCs w:val="24"/>
          </w:rPr>
          <w:delText xml:space="preserve">samogotujący </w:delText>
        </w:r>
        <w:commentRangeEnd w:id="662"/>
        <w:r w:rsidDel="00C46F66">
          <w:rPr>
            <w:rStyle w:val="Odwoaniedokomentarza"/>
          </w:rPr>
          <w:commentReference w:id="662"/>
        </w:r>
        <w:r w:rsidR="0010663E" w:rsidDel="00C46F66">
          <w:rPr>
            <w:szCs w:val="24"/>
          </w:rPr>
          <w:delText>się co wpłynęło negatywnie na długość nazw funkcji i klas ale pozytywnie na jego czytelność i zrozumienie. Dodatkowo starałem się aby kod był jak najprostszy do modyfikacji i diagnostyki. Dla zachowania łatwości modyfikacji kod został podzielony w taki sposób aby ułatwić wprowadzanie zmian jak na przykład oddzielenie tabeli haseł od tabeli użytkowników aby łatwiej było wprowadzić ewentualne zmiany do mechanizmu rejestracji i weryfikacji użytkownika. W celu ułatwienia diagnostyki zastosowałem Logback, logowanie informacji w springu, oraz własne błędy i mechanizm ich obsługi.</w:delText>
        </w:r>
        <w:commentRangeEnd w:id="640"/>
        <w:r w:rsidDel="00C46F66">
          <w:rPr>
            <w:rStyle w:val="Odwoaniedokomentarza"/>
          </w:rPr>
          <w:commentReference w:id="640"/>
        </w:r>
      </w:del>
    </w:p>
    <w:p w14:paraId="145E14CA" w14:textId="77777777" w:rsidR="0010663E" w:rsidRDefault="0010663E">
      <w:pPr>
        <w:ind w:firstLine="0"/>
        <w:jc w:val="both"/>
        <w:rPr>
          <w:szCs w:val="24"/>
        </w:rPr>
        <w:pPrChange w:id="663" w:author="Maciej Maciejewski" w:date="2024-01-01T17:20:00Z">
          <w:pPr/>
        </w:pPrChange>
      </w:pPr>
    </w:p>
    <w:p w14:paraId="78504FD0" w14:textId="3EA231C4" w:rsidR="0010663E" w:rsidRDefault="00CC2BE4">
      <w:pPr>
        <w:jc w:val="both"/>
        <w:rPr>
          <w:szCs w:val="24"/>
        </w:rPr>
        <w:pPrChange w:id="664" w:author="Maciej Maciejewski" w:date="2024-01-01T17:20:00Z">
          <w:pPr/>
        </w:pPrChange>
      </w:pPr>
      <w:commentRangeStart w:id="665"/>
      <w:ins w:id="666" w:author="Maciej Maciejewski" w:date="2023-12-31T17:02:00Z">
        <w:r>
          <w:rPr>
            <w:szCs w:val="24"/>
          </w:rPr>
          <w:t>W celu zapewnienia wysokiej jakości kodu</w:t>
        </w:r>
        <w:r w:rsidR="00342CB5">
          <w:rPr>
            <w:szCs w:val="24"/>
          </w:rPr>
          <w:t xml:space="preserve"> zastosowana się do reguł czystego kodu (ang. </w:t>
        </w:r>
        <w:proofErr w:type="spellStart"/>
        <w:r w:rsidR="00342CB5">
          <w:rPr>
            <w:szCs w:val="24"/>
          </w:rPr>
          <w:t>Clean</w:t>
        </w:r>
        <w:proofErr w:type="spellEnd"/>
        <w:r w:rsidR="00342CB5">
          <w:rPr>
            <w:szCs w:val="24"/>
          </w:rPr>
          <w:t xml:space="preserve"> </w:t>
        </w:r>
        <w:proofErr w:type="spellStart"/>
        <w:r w:rsidR="00342CB5">
          <w:rPr>
            <w:szCs w:val="24"/>
          </w:rPr>
          <w:t>code</w:t>
        </w:r>
        <w:proofErr w:type="spellEnd"/>
        <w:r w:rsidR="00342CB5">
          <w:rPr>
            <w:szCs w:val="24"/>
          </w:rPr>
          <w:t xml:space="preserve">). Aby kod był jak </w:t>
        </w:r>
      </w:ins>
      <w:ins w:id="667" w:author="Maciej Maciejewski" w:date="2023-12-31T17:03:00Z">
        <w:r w:rsidR="00342CB5">
          <w:rPr>
            <w:szCs w:val="24"/>
          </w:rPr>
          <w:t>najbardziej czytelny starałem się aby był on w jak największym stopniu samo komentujący się</w:t>
        </w:r>
      </w:ins>
      <w:ins w:id="668" w:author="Maciej Maciejewski" w:date="2023-12-31T17:04:00Z">
        <w:r w:rsidR="00342CB5">
          <w:rPr>
            <w:szCs w:val="24"/>
          </w:rPr>
          <w:t>, oznacza to że w kodzie nie powinno się stosować komentarzy a same nazwy funkcji i obiektów powinny tłumaczyć do czego służą i co robią</w:t>
        </w:r>
      </w:ins>
      <w:ins w:id="669" w:author="Maciej Maciejewski" w:date="2023-12-31T17:05:00Z">
        <w:r w:rsidR="00342CB5">
          <w:rPr>
            <w:szCs w:val="24"/>
          </w:rPr>
          <w:t xml:space="preserve">, niestety znaczenie komplikuje to ich nazewnictwo. </w:t>
        </w:r>
      </w:ins>
      <w:ins w:id="670" w:author="Maciej Maciejewski" w:date="2023-12-31T17:06:00Z">
        <w:r w:rsidR="00342CB5">
          <w:rPr>
            <w:szCs w:val="24"/>
          </w:rPr>
          <w:t>Dodatkowo trzymałem się zasady aby każda funkcjonalność by</w:t>
        </w:r>
      </w:ins>
      <w:ins w:id="671" w:author="Maciej Maciejewski" w:date="2023-12-31T17:07:00Z">
        <w:r w:rsidR="00342CB5">
          <w:rPr>
            <w:szCs w:val="24"/>
          </w:rPr>
          <w:t xml:space="preserve">ła odpowiednio podzielona na </w:t>
        </w:r>
      </w:ins>
      <w:ins w:id="672" w:author="Maciej Maciejewski" w:date="2023-12-31T17:09:00Z">
        <w:r w:rsidR="00342CB5">
          <w:rPr>
            <w:szCs w:val="24"/>
          </w:rPr>
          <w:t xml:space="preserve">pod funkcję, </w:t>
        </w:r>
      </w:ins>
      <w:ins w:id="673" w:author="Maciej Maciejewski" w:date="2023-12-31T17:11:00Z">
        <w:r w:rsidR="00342CB5">
          <w:rPr>
            <w:szCs w:val="24"/>
          </w:rPr>
          <w:t xml:space="preserve">co pozytywnie wpływa na </w:t>
        </w:r>
      </w:ins>
      <w:ins w:id="674" w:author="Maciej Maciejewski" w:date="2023-12-31T17:12:00Z">
        <w:r w:rsidR="00342CB5">
          <w:rPr>
            <w:szCs w:val="24"/>
          </w:rPr>
          <w:t>łatwość prowadzania modyfikacji do kodu.</w:t>
        </w:r>
      </w:ins>
      <w:ins w:id="675" w:author="Maciej Maciejewski" w:date="2023-12-31T17:11:00Z">
        <w:r w:rsidR="00342CB5">
          <w:rPr>
            <w:szCs w:val="24"/>
          </w:rPr>
          <w:t xml:space="preserve"> </w:t>
        </w:r>
      </w:ins>
      <w:ins w:id="676" w:author="Maciej Maciejewski" w:date="2023-12-31T17:12:00Z">
        <w:r w:rsidR="00342CB5">
          <w:rPr>
            <w:szCs w:val="24"/>
          </w:rPr>
          <w:t>S</w:t>
        </w:r>
      </w:ins>
      <w:ins w:id="677" w:author="Maciej Maciejewski" w:date="2023-12-31T17:09:00Z">
        <w:r w:rsidR="00342CB5">
          <w:rPr>
            <w:szCs w:val="24"/>
          </w:rPr>
          <w:t>tarłem się</w:t>
        </w:r>
      </w:ins>
      <w:ins w:id="678" w:author="Maciej Maciejewski" w:date="2023-12-31T17:12:00Z">
        <w:r w:rsidR="00342CB5">
          <w:rPr>
            <w:szCs w:val="24"/>
          </w:rPr>
          <w:t xml:space="preserve"> także</w:t>
        </w:r>
      </w:ins>
      <w:ins w:id="679" w:author="Maciej Maciejewski" w:date="2023-12-31T17:09:00Z">
        <w:r w:rsidR="00342CB5">
          <w:rPr>
            <w:szCs w:val="24"/>
          </w:rPr>
          <w:t xml:space="preserve"> ograniczyć liczbę przesyłanych parametrów pakując je w obiekt </w:t>
        </w:r>
      </w:ins>
      <w:ins w:id="680" w:author="Maciej Maciejewski" w:date="2023-12-31T17:10:00Z">
        <w:r w:rsidR="00342CB5">
          <w:rPr>
            <w:szCs w:val="24"/>
          </w:rPr>
          <w:t xml:space="preserve">dla łatwiejszego </w:t>
        </w:r>
      </w:ins>
      <w:ins w:id="681" w:author="Maciej Maciejewski" w:date="2023-12-31T17:11:00Z">
        <w:r w:rsidR="00342CB5">
          <w:rPr>
            <w:szCs w:val="24"/>
          </w:rPr>
          <w:t>zrozumienia działania.</w:t>
        </w:r>
      </w:ins>
    </w:p>
    <w:p w14:paraId="3C12D4E0" w14:textId="77777777" w:rsidR="0010663E" w:rsidRDefault="0010663E">
      <w:pPr>
        <w:jc w:val="both"/>
        <w:rPr>
          <w:b/>
          <w:bCs/>
          <w:sz w:val="28"/>
          <w:szCs w:val="28"/>
        </w:rPr>
        <w:pPrChange w:id="682" w:author="Maciej Maciejewski" w:date="2024-01-01T17:20:00Z">
          <w:pPr/>
        </w:pPrChange>
      </w:pPr>
    </w:p>
    <w:p w14:paraId="397D6806" w14:textId="04C6D886" w:rsidR="0010663E" w:rsidRDefault="00C46F66">
      <w:pPr>
        <w:jc w:val="both"/>
        <w:rPr>
          <w:b/>
          <w:bCs/>
          <w:sz w:val="28"/>
          <w:szCs w:val="28"/>
        </w:rPr>
        <w:pPrChange w:id="683" w:author="Maciej Maciejewski" w:date="2024-01-01T17:20:00Z">
          <w:pPr/>
        </w:pPrChange>
      </w:pPr>
      <w:ins w:id="684" w:author="Maciej Maciejewski" w:date="2023-12-31T17:12:00Z">
        <w:r>
          <w:rPr>
            <w:szCs w:val="24"/>
          </w:rPr>
          <w:t xml:space="preserve">W celu ułatwienia diagnostyki zastosowałem </w:t>
        </w:r>
        <w:proofErr w:type="spellStart"/>
        <w:r>
          <w:rPr>
            <w:szCs w:val="24"/>
          </w:rPr>
          <w:t>Logback</w:t>
        </w:r>
      </w:ins>
      <w:proofErr w:type="spellEnd"/>
      <w:ins w:id="685" w:author="Maciej Maciejewski" w:date="2023-12-31T17:13:00Z">
        <w:r>
          <w:rPr>
            <w:szCs w:val="24"/>
          </w:rPr>
          <w:t xml:space="preserve"> (</w:t>
        </w:r>
      </w:ins>
      <w:ins w:id="686" w:author="Maciej Maciejewski" w:date="2023-12-31T17:12:00Z">
        <w:r>
          <w:rPr>
            <w:szCs w:val="24"/>
          </w:rPr>
          <w:t>logowanie informacji w springu</w:t>
        </w:r>
      </w:ins>
      <w:ins w:id="687" w:author="Maciej Maciejewski" w:date="2023-12-31T17:13:00Z">
        <w:r>
          <w:rPr>
            <w:szCs w:val="24"/>
          </w:rPr>
          <w:t>)</w:t>
        </w:r>
      </w:ins>
      <w:ins w:id="688" w:author="Maciej Maciejewski" w:date="2023-12-31T17:12:00Z">
        <w:r>
          <w:rPr>
            <w:szCs w:val="24"/>
          </w:rPr>
          <w:t xml:space="preserve"> oraz własne błędy i mechanizm ich obsługi</w:t>
        </w:r>
      </w:ins>
      <w:ins w:id="689" w:author="Maciej Maciejewski" w:date="2023-12-31T17:13:00Z">
        <w:r>
          <w:rPr>
            <w:szCs w:val="24"/>
          </w:rPr>
          <w:t xml:space="preserve">, dzięki czemu nie tylko łatwiej jest wyłapać błędy w </w:t>
        </w:r>
      </w:ins>
      <w:ins w:id="690" w:author="Maciej Maciejewski" w:date="2023-12-31T17:14:00Z">
        <w:r>
          <w:rPr>
            <w:szCs w:val="24"/>
          </w:rPr>
          <w:t>trakcie</w:t>
        </w:r>
      </w:ins>
      <w:ins w:id="691" w:author="Maciej Maciejewski" w:date="2023-12-31T17:13:00Z">
        <w:r>
          <w:rPr>
            <w:szCs w:val="24"/>
          </w:rPr>
          <w:t xml:space="preserve"> działania aplikac</w:t>
        </w:r>
      </w:ins>
      <w:ins w:id="692" w:author="Maciej Maciejewski" w:date="2023-12-31T17:14:00Z">
        <w:r>
          <w:rPr>
            <w:szCs w:val="24"/>
          </w:rPr>
          <w:t>ji, ale możliwe jest obsłużenie błędu w taki sposób aby aplikacja w dalszym ciągu mogła pracować poprawnie.</w:t>
        </w:r>
      </w:ins>
      <w:commentRangeEnd w:id="665"/>
      <w:ins w:id="693" w:author="Maciej Maciejewski" w:date="2023-12-31T17:15:00Z">
        <w:r>
          <w:rPr>
            <w:rStyle w:val="Odwoaniedokomentarza"/>
          </w:rPr>
          <w:commentReference w:id="665"/>
        </w:r>
      </w:ins>
    </w:p>
    <w:p w14:paraId="1B0C6F12" w14:textId="77777777" w:rsidR="0010663E" w:rsidRDefault="0010663E" w:rsidP="0010663E">
      <w:pPr>
        <w:rPr>
          <w:b/>
          <w:bCs/>
          <w:sz w:val="28"/>
          <w:szCs w:val="28"/>
        </w:rPr>
      </w:pPr>
    </w:p>
    <w:p w14:paraId="470DC48E" w14:textId="77777777" w:rsidR="0010663E" w:rsidRDefault="0010663E" w:rsidP="0010663E">
      <w:pPr>
        <w:rPr>
          <w:b/>
          <w:bCs/>
          <w:sz w:val="28"/>
          <w:szCs w:val="28"/>
        </w:rPr>
      </w:pPr>
    </w:p>
    <w:p w14:paraId="763A4C35" w14:textId="77777777" w:rsidR="0010663E" w:rsidDel="0085299A" w:rsidRDefault="0010663E" w:rsidP="0010663E">
      <w:pPr>
        <w:rPr>
          <w:del w:id="694" w:author="Maciej Maciejewski" w:date="2024-01-04T18:33:00Z"/>
          <w:b/>
          <w:bCs/>
          <w:sz w:val="28"/>
          <w:szCs w:val="28"/>
        </w:rPr>
      </w:pPr>
    </w:p>
    <w:p w14:paraId="358A782D" w14:textId="77777777" w:rsidR="0010663E" w:rsidDel="0085299A" w:rsidRDefault="0010663E" w:rsidP="0010663E">
      <w:pPr>
        <w:rPr>
          <w:del w:id="695" w:author="Maciej Maciejewski" w:date="2024-01-04T18:33:00Z"/>
          <w:b/>
          <w:bCs/>
          <w:sz w:val="28"/>
          <w:szCs w:val="28"/>
        </w:rPr>
      </w:pPr>
    </w:p>
    <w:p w14:paraId="1C3137FB" w14:textId="79A01D2C" w:rsidR="0010663E" w:rsidRDefault="0010663E" w:rsidP="00B54424">
      <w:pPr>
        <w:ind w:firstLine="0"/>
        <w:rPr>
          <w:b/>
          <w:bCs/>
          <w:sz w:val="32"/>
          <w:szCs w:val="32"/>
        </w:rPr>
      </w:pPr>
      <w:r>
        <w:rPr>
          <w:b/>
          <w:bCs/>
          <w:sz w:val="32"/>
          <w:szCs w:val="32"/>
        </w:rPr>
        <w:t xml:space="preserve">3.3 Przypadki </w:t>
      </w:r>
      <w:commentRangeStart w:id="696"/>
      <w:r>
        <w:rPr>
          <w:b/>
          <w:bCs/>
          <w:sz w:val="32"/>
          <w:szCs w:val="32"/>
        </w:rPr>
        <w:t>użycia</w:t>
      </w:r>
      <w:commentRangeEnd w:id="696"/>
      <w:r>
        <w:rPr>
          <w:rStyle w:val="Odwoaniedokomentarza"/>
          <w:sz w:val="32"/>
          <w:szCs w:val="32"/>
        </w:rPr>
        <w:commentReference w:id="696"/>
      </w:r>
    </w:p>
    <w:p w14:paraId="273D65A9" w14:textId="77777777" w:rsidR="0010663E" w:rsidRDefault="0010663E" w:rsidP="0010663E">
      <w:pPr>
        <w:rPr>
          <w:b/>
          <w:bCs/>
          <w:sz w:val="32"/>
          <w:szCs w:val="32"/>
        </w:rPr>
      </w:pPr>
    </w:p>
    <w:p w14:paraId="7971D730" w14:textId="77777777" w:rsidR="0010663E" w:rsidRDefault="0010663E" w:rsidP="00B54424">
      <w:pPr>
        <w:ind w:firstLine="0"/>
        <w:rPr>
          <w:b/>
          <w:bCs/>
          <w:sz w:val="32"/>
          <w:szCs w:val="32"/>
        </w:rPr>
      </w:pPr>
      <w:r>
        <w:rPr>
          <w:b/>
          <w:bCs/>
          <w:sz w:val="32"/>
          <w:szCs w:val="32"/>
        </w:rPr>
        <w:t>3.4 Opis narzędzi</w:t>
      </w:r>
    </w:p>
    <w:p w14:paraId="1F5941A1" w14:textId="77777777" w:rsidR="0010663E" w:rsidRDefault="0010663E" w:rsidP="0010663E">
      <w:pPr>
        <w:rPr>
          <w:b/>
          <w:bCs/>
          <w:sz w:val="32"/>
          <w:szCs w:val="32"/>
        </w:rPr>
      </w:pPr>
    </w:p>
    <w:p w14:paraId="3E377443" w14:textId="77777777" w:rsidR="0010663E" w:rsidRDefault="0010663E" w:rsidP="00B54424">
      <w:pPr>
        <w:ind w:firstLine="0"/>
        <w:rPr>
          <w:b/>
          <w:bCs/>
          <w:sz w:val="28"/>
          <w:szCs w:val="28"/>
        </w:rPr>
      </w:pPr>
      <w:r>
        <w:rPr>
          <w:b/>
          <w:bCs/>
          <w:sz w:val="28"/>
          <w:szCs w:val="28"/>
        </w:rPr>
        <w:t xml:space="preserve">3.4.1 Języki </w:t>
      </w:r>
      <w:commentRangeStart w:id="697"/>
      <w:commentRangeStart w:id="698"/>
      <w:commentRangeStart w:id="699"/>
      <w:r>
        <w:rPr>
          <w:b/>
          <w:bCs/>
          <w:sz w:val="28"/>
          <w:szCs w:val="28"/>
        </w:rPr>
        <w:t>programowania</w:t>
      </w:r>
      <w:commentRangeEnd w:id="697"/>
      <w:r>
        <w:rPr>
          <w:rStyle w:val="Odwoaniedokomentarza"/>
        </w:rPr>
        <w:commentReference w:id="697"/>
      </w:r>
      <w:commentRangeEnd w:id="698"/>
      <w:r w:rsidR="00656D6A">
        <w:rPr>
          <w:rStyle w:val="Odwoaniedokomentarza"/>
        </w:rPr>
        <w:commentReference w:id="698"/>
      </w:r>
      <w:commentRangeEnd w:id="699"/>
      <w:r w:rsidR="00D80496">
        <w:rPr>
          <w:rStyle w:val="Odwoaniedokomentarza"/>
        </w:rPr>
        <w:commentReference w:id="699"/>
      </w:r>
    </w:p>
    <w:p w14:paraId="7073FFB6" w14:textId="77777777" w:rsidR="0010663E" w:rsidRDefault="0010663E" w:rsidP="0010663E">
      <w:pPr>
        <w:rPr>
          <w:b/>
          <w:bCs/>
          <w:sz w:val="28"/>
          <w:szCs w:val="28"/>
        </w:rPr>
      </w:pPr>
    </w:p>
    <w:p w14:paraId="2D25CD00" w14:textId="3FF3AC0B" w:rsidR="0010663E" w:rsidRDefault="0010663E">
      <w:pPr>
        <w:pStyle w:val="NormalnyWeb"/>
        <w:jc w:val="both"/>
        <w:rPr>
          <w:lang w:eastAsia="ja-JP"/>
        </w:rPr>
        <w:pPrChange w:id="700" w:author="Maciej Maciejewski" w:date="2024-01-01T17:19:00Z">
          <w:pPr>
            <w:pStyle w:val="NormalnyWeb"/>
          </w:pPr>
        </w:pPrChange>
      </w:pPr>
      <w:r>
        <w:t xml:space="preserve">Aplikacja </w:t>
      </w:r>
      <w:ins w:id="701" w:author="PCArtur" w:date="2023-12-31T13:50:00Z">
        <w:r w:rsidR="00FB1286">
          <w:t xml:space="preserve">została </w:t>
        </w:r>
      </w:ins>
      <w:r>
        <w:t xml:space="preserve">stworzona </w:t>
      </w:r>
      <w:del w:id="702" w:author="PCArtur" w:date="2023-12-31T13:50:00Z">
        <w:r w:rsidDel="00FB1286">
          <w:delText xml:space="preserve">jest w większości </w:delText>
        </w:r>
      </w:del>
      <w:r>
        <w:t xml:space="preserve">z wykorzystaniem dwóch języków programowania: Java dla strony </w:t>
      </w:r>
      <w:del w:id="703" w:author="Maciej Maciejewski" w:date="2024-01-03T16:59:00Z">
        <w:r w:rsidDel="00BB2B9F">
          <w:delText xml:space="preserve">backendowej </w:delText>
        </w:r>
      </w:del>
      <w:ins w:id="704" w:author="Maciej Maciejewski" w:date="2024-01-03T16:59:00Z">
        <w:r w:rsidR="00BB2B9F">
          <w:t xml:space="preserve">serwerowej  </w:t>
        </w:r>
      </w:ins>
      <w:r>
        <w:t xml:space="preserve">i </w:t>
      </w:r>
      <w:proofErr w:type="spellStart"/>
      <w:r>
        <w:t>TypeScript</w:t>
      </w:r>
      <w:proofErr w:type="spellEnd"/>
      <w:r>
        <w:t xml:space="preserve"> dla </w:t>
      </w:r>
      <w:del w:id="705" w:author="Maciej Maciejewski" w:date="2024-01-03T16:59:00Z">
        <w:r w:rsidDel="00BB2B9F">
          <w:delText>frontendu</w:delText>
        </w:r>
      </w:del>
      <w:ins w:id="706" w:author="Maciej Maciejewski" w:date="2024-01-03T16:59:00Z">
        <w:r w:rsidR="00BB2B9F">
          <w:t xml:space="preserve">interfejsu </w:t>
        </w:r>
      </w:ins>
      <w:ins w:id="707" w:author="Maciej Maciejewski" w:date="2024-01-04T18:33:00Z">
        <w:r w:rsidR="0085299A">
          <w:t>użytkownika</w:t>
        </w:r>
      </w:ins>
      <w:r>
        <w:t>.</w:t>
      </w:r>
    </w:p>
    <w:p w14:paraId="1E36316C" w14:textId="798619B5" w:rsidR="0010663E" w:rsidRDefault="0010663E">
      <w:pPr>
        <w:pStyle w:val="NormalnyWeb"/>
        <w:jc w:val="both"/>
        <w:pPrChange w:id="708" w:author="Maciej Maciejewski" w:date="2024-01-01T17:19:00Z">
          <w:pPr>
            <w:pStyle w:val="NormalnyWeb"/>
          </w:pPr>
        </w:pPrChange>
      </w:pPr>
      <w:r>
        <w:t xml:space="preserve">W trakcie wybierania technologii do stworzenia </w:t>
      </w:r>
      <w:proofErr w:type="spellStart"/>
      <w:r>
        <w:t>frontendu</w:t>
      </w:r>
      <w:proofErr w:type="spellEnd"/>
      <w:r>
        <w:t xml:space="preserve"> głównie rozpatrywane były dwie opcje: JavaScript i </w:t>
      </w:r>
      <w:proofErr w:type="spellStart"/>
      <w:r>
        <w:t>TypeScript</w:t>
      </w:r>
      <w:proofErr w:type="spellEnd"/>
      <w:r>
        <w:t>. JavaScript jest jednym z najbardziej popularnych narzędzi do tworzenia stron internetowych. Jest łatwo dostępny, nie wymaga żadnych dodatkowych narzędzi do uruchomienia i cechuje się duż</w:t>
      </w:r>
      <w:ins w:id="709" w:author="Maciej Maciejewski" w:date="2023-12-31T17:16:00Z">
        <w:r w:rsidR="00C46F66">
          <w:t>ym wsparciem społeczności</w:t>
        </w:r>
      </w:ins>
      <w:del w:id="710" w:author="Maciej Maciejewski" w:date="2023-12-31T17:16:00Z">
        <w:r w:rsidDel="00C46F66">
          <w:delText xml:space="preserve">ą </w:delText>
        </w:r>
        <w:r w:rsidRPr="00FB1286" w:rsidDel="00C46F66">
          <w:rPr>
            <w:highlight w:val="yellow"/>
            <w:rPrChange w:id="711" w:author="PCArtur" w:date="2023-12-31T13:51:00Z">
              <w:rPr/>
            </w:rPrChange>
          </w:rPr>
          <w:delText>społecznością wsparcia</w:delText>
        </w:r>
      </w:del>
      <w:r>
        <w:t xml:space="preserve">, dzięki czemu istnieje wiele gotowych materiałów pomocniczych. Jego największą zaletą jest </w:t>
      </w:r>
      <w:del w:id="712" w:author="PCArtur" w:date="2023-12-31T13:51:00Z">
        <w:r w:rsidDel="00FB1286">
          <w:delText xml:space="preserve">jednak </w:delText>
        </w:r>
      </w:del>
      <w:r>
        <w:t>prostota i szybkość tworzenia</w:t>
      </w:r>
      <w:ins w:id="713" w:author="PCArtur" w:date="2023-12-31T13:51:00Z">
        <w:r w:rsidR="00FB1286">
          <w:t xml:space="preserve"> kodu</w:t>
        </w:r>
      </w:ins>
      <w:r>
        <w:t>, wynikająca z dynamicznego typowania,</w:t>
      </w:r>
      <w:ins w:id="714" w:author="Maciej Maciejewski" w:date="2023-12-31T17:18:00Z">
        <w:r w:rsidR="00C46F66">
          <w:t xml:space="preserve"> z</w:t>
        </w:r>
      </w:ins>
      <w:ins w:id="715" w:author="Maciej Maciejewski" w:date="2023-12-31T17:19:00Z">
        <w:r w:rsidR="00C46F66">
          <w:t>walnia to programistę z obowiązku deklarowania typów w trakcie pisania programu, przypisanie typu odbywa się w tra</w:t>
        </w:r>
      </w:ins>
      <w:ins w:id="716" w:author="Maciej Maciejewski" w:date="2023-12-31T17:20:00Z">
        <w:r w:rsidR="00C46F66">
          <w:t>kcie działania aplikacji.</w:t>
        </w:r>
      </w:ins>
      <w:ins w:id="717" w:author="Maciej Maciejewski" w:date="2023-12-31T17:18:00Z">
        <w:r w:rsidR="00C46F66" w:rsidDel="00C46F66">
          <w:t xml:space="preserve"> </w:t>
        </w:r>
      </w:ins>
      <w:del w:id="718" w:author="Maciej Maciejewski" w:date="2023-12-31T17:18:00Z">
        <w:r w:rsidDel="00C46F66">
          <w:delText xml:space="preserve"> </w:delText>
        </w:r>
      </w:del>
      <w:commentRangeStart w:id="719"/>
      <w:del w:id="720" w:author="Maciej Maciejewski" w:date="2023-12-31T17:16:00Z">
        <w:r w:rsidDel="00C46F66">
          <w:delText>co pozwala na szybką iterację i elastyczność w rozwoju projektów.</w:delText>
        </w:r>
        <w:commentRangeEnd w:id="719"/>
        <w:r w:rsidR="00FB1286" w:rsidDel="00C46F66">
          <w:rPr>
            <w:rStyle w:val="Odwoaniedokomentarza"/>
          </w:rPr>
          <w:commentReference w:id="719"/>
        </w:r>
      </w:del>
    </w:p>
    <w:p w14:paraId="2012CD75" w14:textId="68E088EA" w:rsidR="0010663E" w:rsidDel="00257070" w:rsidRDefault="00257070">
      <w:pPr>
        <w:pStyle w:val="NormalnyWeb"/>
        <w:jc w:val="both"/>
        <w:rPr>
          <w:del w:id="721" w:author="Maciej Maciejewski" w:date="2023-12-31T17:33:00Z"/>
        </w:rPr>
        <w:pPrChange w:id="722" w:author="Maciej Maciejewski" w:date="2024-01-01T17:19:00Z">
          <w:pPr>
            <w:pStyle w:val="NormalnyWeb"/>
          </w:pPr>
        </w:pPrChange>
      </w:pPr>
      <w:commentRangeStart w:id="723"/>
      <w:proofErr w:type="spellStart"/>
      <w:ins w:id="724" w:author="Maciej Maciejewski" w:date="2023-12-31T17:33:00Z">
        <w:r>
          <w:t>TypeScript</w:t>
        </w:r>
        <w:proofErr w:type="spellEnd"/>
        <w:r>
          <w:t xml:space="preserve">, rozwinięcie </w:t>
        </w:r>
        <w:proofErr w:type="spellStart"/>
        <w:r>
          <w:t>JavaScriptu</w:t>
        </w:r>
        <w:proofErr w:type="spellEnd"/>
        <w:r>
          <w:t xml:space="preserve">, umożliwia integrację typowanego oraz tradycyjnego kodu JavaScript w jednym projekcie. Jako nadzbiór </w:t>
        </w:r>
        <w:proofErr w:type="spellStart"/>
        <w:r>
          <w:t>JavaScriptu</w:t>
        </w:r>
        <w:proofErr w:type="spellEnd"/>
        <w:r>
          <w:t xml:space="preserve">, </w:t>
        </w:r>
        <w:proofErr w:type="spellStart"/>
        <w:r>
          <w:t>TypeScript</w:t>
        </w:r>
        <w:proofErr w:type="spellEnd"/>
        <w:r>
          <w:t xml:space="preserve"> poszerza możliwości języka poprzez wprowadzenie statycznego typowania. W praktyce, każda zmienna, parametr funkcji czy obiekt muszą być jasno zdefiniowane typami, co znacząco </w:t>
        </w:r>
        <w:r>
          <w:lastRenderedPageBreak/>
          <w:t xml:space="preserve">przyczynia się do zwiększenia przejrzystości kodu. Taki system typowania ułatwia zarządzanie kompleksowymi projektami, minimalizuje ryzyko błędów związanych z niezamierzoną konwersją typów i wspiera efektywną współpracę programistów. Statyczne typowanie wprowadza większy porządek w strukturze kodu, co z kolei pozytywnie wpływa na jego jakość, ułatwiając </w:t>
        </w:r>
        <w:proofErr w:type="spellStart"/>
        <w:r>
          <w:t>refaktoryzację</w:t>
        </w:r>
        <w:proofErr w:type="spellEnd"/>
        <w:r>
          <w:t xml:space="preserve"> i testowanie</w:t>
        </w:r>
      </w:ins>
      <w:commentRangeStart w:id="725"/>
      <w:del w:id="726" w:author="Maciej Maciejewski" w:date="2023-12-31T17:33:00Z">
        <w:r w:rsidR="0010663E" w:rsidDel="00257070">
          <w:delText>TypeScript, będący nadzbiorem JavaScript, został stworzony na jego podstawie i umożliwia korzystanie z czystego JavaScriptu w jego plikach. Można także używać skompilowanego kodu TypeScript w projekcie JavaScript. TypeScript rozwija ideę JavaScriptu, wprowadzając sztywne typowanie, co oznacza, że każda zmienna, parametr, czy obiekt musi mieć zdefiniowany typ. Ta cecha pozwala na lepsze zarządzanie dużymi projektami, zmniejsza ryzyko błędów wynikających z nieoczekiwanych typów danych i ułatwia współpracę w zespole programistów. Sztywne typowanie wymusza większą dyscyplinę w kodzie, co przekłada się na wyższą jakość oprogramowania i ułatwia refaktoryzację oraz testowanie.</w:delText>
        </w:r>
        <w:commentRangeEnd w:id="725"/>
        <w:r w:rsidR="00FB1286" w:rsidDel="00257070">
          <w:rPr>
            <w:rStyle w:val="Odwoaniedokomentarza"/>
          </w:rPr>
          <w:commentReference w:id="725"/>
        </w:r>
      </w:del>
      <w:commentRangeEnd w:id="723"/>
      <w:r>
        <w:rPr>
          <w:rStyle w:val="Odwoaniedokomentarza"/>
        </w:rPr>
        <w:commentReference w:id="723"/>
      </w:r>
    </w:p>
    <w:p w14:paraId="731B8D0C" w14:textId="77777777" w:rsidR="00257070" w:rsidRDefault="00257070">
      <w:pPr>
        <w:pStyle w:val="NormalnyWeb"/>
        <w:jc w:val="both"/>
        <w:rPr>
          <w:ins w:id="727" w:author="Maciej Maciejewski" w:date="2023-12-31T17:33:00Z"/>
        </w:rPr>
        <w:pPrChange w:id="728" w:author="Maciej Maciejewski" w:date="2024-01-01T17:19:00Z">
          <w:pPr>
            <w:pStyle w:val="NormalnyWeb"/>
          </w:pPr>
        </w:pPrChange>
      </w:pPr>
    </w:p>
    <w:p w14:paraId="0C60D773" w14:textId="77777777" w:rsidR="0010663E" w:rsidRDefault="0010663E">
      <w:pPr>
        <w:pStyle w:val="NormalnyWeb"/>
        <w:jc w:val="both"/>
        <w:pPrChange w:id="729" w:author="Maciej Maciejewski" w:date="2024-01-01T17:19:00Z">
          <w:pPr>
            <w:pStyle w:val="NormalnyWeb"/>
          </w:pPr>
        </w:pPrChange>
      </w:pPr>
      <w:r>
        <w:t xml:space="preserve">Ostateczny wybór </w:t>
      </w:r>
      <w:proofErr w:type="spellStart"/>
      <w:r>
        <w:t>TypeScriptu</w:t>
      </w:r>
      <w:proofErr w:type="spellEnd"/>
      <w:r>
        <w:t xml:space="preserve"> dla </w:t>
      </w:r>
      <w:proofErr w:type="spellStart"/>
      <w:r>
        <w:t>frontendu</w:t>
      </w:r>
      <w:proofErr w:type="spellEnd"/>
      <w:r>
        <w:t xml:space="preserve"> został podyktowany jego zaletami w zakresie skalowalności i utrzymania dużych baz kodu. Dzięki statycznemu typowaniu, </w:t>
      </w:r>
      <w:proofErr w:type="spellStart"/>
      <w:r>
        <w:t>TypeScript</w:t>
      </w:r>
      <w:proofErr w:type="spellEnd"/>
      <w:r>
        <w:t xml:space="preserve"> zapewnia lepszą kontrolę nad kodem i redukuje częstość występowania subtelnych błędów, które mogą być trudne do wykrycia w JavaScript. Dodatkowo, </w:t>
      </w:r>
      <w:proofErr w:type="spellStart"/>
      <w:r>
        <w:t>TypeScript</w:t>
      </w:r>
      <w:proofErr w:type="spellEnd"/>
      <w:r>
        <w:t xml:space="preserve"> oferuje zaawansowane funkcje programowania obiektowego oraz kompatybilność z nowoczesnymi </w:t>
      </w:r>
      <w:proofErr w:type="spellStart"/>
      <w:r>
        <w:t>frameworkami</w:t>
      </w:r>
      <w:proofErr w:type="spellEnd"/>
      <w:r>
        <w:t xml:space="preserve"> front-</w:t>
      </w:r>
      <w:proofErr w:type="spellStart"/>
      <w:r>
        <w:t>endowymi</w:t>
      </w:r>
      <w:proofErr w:type="spellEnd"/>
      <w:r>
        <w:t>, co czyni go idealnym wyborem dla złożonych i dynamicznych aplikacji internetowych.</w:t>
      </w:r>
    </w:p>
    <w:p w14:paraId="7A36175D" w14:textId="5F7D2A34" w:rsidR="0010663E" w:rsidDel="00A90D27" w:rsidRDefault="00A90D27">
      <w:pPr>
        <w:pStyle w:val="NormalnyWeb"/>
        <w:jc w:val="both"/>
        <w:rPr>
          <w:del w:id="730" w:author="Maciej Maciejewski" w:date="2023-12-31T18:10:00Z"/>
        </w:rPr>
        <w:pPrChange w:id="731" w:author="Maciej Maciejewski" w:date="2024-01-01T17:19:00Z">
          <w:pPr>
            <w:pStyle w:val="NormalnyWeb"/>
          </w:pPr>
        </w:pPrChange>
      </w:pPr>
      <w:commentRangeStart w:id="732"/>
      <w:ins w:id="733" w:author="Maciej Maciejewski" w:date="2023-12-31T18:10:00Z">
        <w:r>
          <w:t xml:space="preserve">Decyzja o użyciu Javy dla </w:t>
        </w:r>
        <w:proofErr w:type="spellStart"/>
        <w:r>
          <w:t>backendu</w:t>
        </w:r>
        <w:proofErr w:type="spellEnd"/>
        <w:r>
          <w:t xml:space="preserve"> została podjęta z uwagi na jej wysoką wydajność i skalowalność, co jest niezbędne w aplikacjach serwerowych obsługujących liczne równoległe żądania. Java, dzięki swojej maszynie wirtualnej (JVM), gwarantuje łatwą skalowalność aplikacji oraz ich optymalną wydajność. Ponadto, uniwersalność JVM sprawia, że Java zapewnia wysoką kompatybilność i przenośność – kod źródłowy może być skompilowany do uniwersalnego kodu bajtowego, który następnie jest uruchamiany na dowolnej platformie z zainstalowanym JVM.</w:t>
        </w:r>
      </w:ins>
      <w:commentRangeStart w:id="734"/>
      <w:del w:id="735" w:author="Maciej Maciejewski" w:date="2023-12-31T18:10:00Z">
        <w:r w:rsidR="0010663E" w:rsidDel="00A90D27">
          <w:delText>Wybór Javy do stworzenie backendu był podyktowany kilkomoa kluczowymi czynnikami. Jednym z nich jest jej wydajność i skalowalność. Jest ona bowiem znana ze swojej wydajności, zwłaszcza w środowiskach wielowątkowych, co jest kluczowe dla aplikacji serwerowych wymagających obsługi wielu żądań równocześnie. Dzięki maszynie wirtualnej Java (JVM), aplikacje łatwo skalują</w:delText>
        </w:r>
      </w:del>
      <w:ins w:id="736" w:author="PCArtur" w:date="2023-12-31T13:53:00Z">
        <w:del w:id="737" w:author="Maciej Maciejewski" w:date="2023-12-31T18:10:00Z">
          <w:r w:rsidR="00FB1286" w:rsidDel="00A90D27">
            <w:delText xml:space="preserve"> (się skalują czy coś innego skalują)</w:delText>
          </w:r>
        </w:del>
      </w:ins>
      <w:del w:id="738" w:author="Maciej Maciejewski" w:date="2023-12-31T18:10:00Z">
        <w:r w:rsidR="0010663E" w:rsidDel="00A90D27">
          <w:delText xml:space="preserve"> i zoptymalizowane są pod kątem wydajności. Ta sama maszyna wirtualna JVM czyni Javę bardzo kompatybilnym i przenośnym językiem. Kod źródłowy napisany na jednej maszynie jest najpierw kompilowany do kodu bajtowego Javy, który następnie może zostać uruchomiony na dowolnej innej maszynie która ma odpowiednio zainstalowaną maszynę wirtualną Javy.</w:delText>
        </w:r>
        <w:commentRangeEnd w:id="734"/>
        <w:r w:rsidR="00FB1286" w:rsidDel="00A90D27">
          <w:rPr>
            <w:rStyle w:val="Odwoaniedokomentarza"/>
          </w:rPr>
          <w:commentReference w:id="734"/>
        </w:r>
      </w:del>
      <w:commentRangeEnd w:id="732"/>
      <w:r>
        <w:rPr>
          <w:rStyle w:val="Odwoaniedokomentarza"/>
        </w:rPr>
        <w:commentReference w:id="732"/>
      </w:r>
    </w:p>
    <w:p w14:paraId="5510D674" w14:textId="77777777" w:rsidR="00A90D27" w:rsidRDefault="00A90D27">
      <w:pPr>
        <w:pStyle w:val="NormalnyWeb"/>
        <w:jc w:val="both"/>
        <w:rPr>
          <w:ins w:id="739" w:author="Maciej Maciejewski" w:date="2023-12-31T18:10:00Z"/>
        </w:rPr>
        <w:pPrChange w:id="740" w:author="Maciej Maciejewski" w:date="2024-01-01T17:19:00Z">
          <w:pPr>
            <w:pStyle w:val="NormalnyWeb"/>
          </w:pPr>
        </w:pPrChange>
      </w:pPr>
    </w:p>
    <w:p w14:paraId="082B3AA8" w14:textId="260EA9B8" w:rsidR="0010663E" w:rsidRDefault="0010663E">
      <w:pPr>
        <w:pStyle w:val="NormalnyWeb"/>
        <w:jc w:val="both"/>
        <w:pPrChange w:id="741" w:author="Maciej Maciejewski" w:date="2024-01-01T17:21:00Z">
          <w:pPr>
            <w:pStyle w:val="NormalnyWeb"/>
          </w:pPr>
        </w:pPrChange>
      </w:pPr>
      <w:r>
        <w:t xml:space="preserve">Kolejną zaletą Javy na którą </w:t>
      </w:r>
      <w:del w:id="742" w:author="PCArtur" w:date="2023-12-31T13:54:00Z">
        <w:r w:rsidDel="00FB1286">
          <w:delText xml:space="preserve">zwróciłem </w:delText>
        </w:r>
      </w:del>
      <w:ins w:id="743" w:author="PCArtur" w:date="2023-12-31T13:54:00Z">
        <w:r w:rsidR="00FB1286">
          <w:t xml:space="preserve">zwrócono </w:t>
        </w:r>
      </w:ins>
      <w:r>
        <w:t xml:space="preserve">uwagę jest jej bezpieczeństwo i niezawodność. Podobnie jak </w:t>
      </w:r>
      <w:proofErr w:type="spellStart"/>
      <w:r>
        <w:t>TypeScript</w:t>
      </w:r>
      <w:proofErr w:type="spellEnd"/>
      <w:r>
        <w:t xml:space="preserve"> jest to język silnie typowany</w:t>
      </w:r>
      <w:ins w:id="744" w:author="PCArtur" w:date="2023-12-31T13:54:00Z">
        <w:r w:rsidR="00FB1286">
          <w:t>,</w:t>
        </w:r>
      </w:ins>
      <w:r>
        <w:t xml:space="preserve"> co zapobiega wielu możliwym błędom w trakcie pracy programu. Dodatkowo ma mocno rozbudowany system obsługi wyjątków z możliwością definicji własnych oraz ich obsługi. Wyposażony jest również w  automatyczny mechanizm </w:t>
      </w:r>
      <w:del w:id="745" w:author="Maciej Maciejewski" w:date="2023-12-31T18:34:00Z">
        <w:r w:rsidRPr="00FB1286" w:rsidDel="00F90209">
          <w:rPr>
            <w:highlight w:val="yellow"/>
            <w:rPrChange w:id="746" w:author="PCArtur" w:date="2023-12-31T13:55:00Z">
              <w:rPr/>
            </w:rPrChange>
          </w:rPr>
          <w:delText>zbierania śmieci</w:delText>
        </w:r>
      </w:del>
      <w:proofErr w:type="spellStart"/>
      <w:ins w:id="747" w:author="Maciej Maciejewski" w:date="2023-12-31T18:34:00Z">
        <w:r w:rsidR="00F90209">
          <w:t>garba</w:t>
        </w:r>
      </w:ins>
      <w:ins w:id="748" w:author="Maciej Maciejewski" w:date="2023-12-31T18:35:00Z">
        <w:r w:rsidR="00F90209">
          <w:t>ge</w:t>
        </w:r>
        <w:proofErr w:type="spellEnd"/>
        <w:r w:rsidR="00F90209">
          <w:t xml:space="preserve"> </w:t>
        </w:r>
        <w:proofErr w:type="spellStart"/>
        <w:r w:rsidR="00F90209">
          <w:t>collection</w:t>
        </w:r>
      </w:ins>
      <w:proofErr w:type="spellEnd"/>
      <w:r>
        <w:t xml:space="preserve"> dzięki czemu ryzyko jakichkolwiek przecieków pamięci jest minimalizowane.</w:t>
      </w:r>
    </w:p>
    <w:p w14:paraId="7D75F9D9" w14:textId="4C2C87CB" w:rsidR="0010663E" w:rsidRDefault="0010663E">
      <w:pPr>
        <w:pStyle w:val="NormalnyWeb"/>
        <w:jc w:val="both"/>
        <w:pPrChange w:id="749" w:author="Maciej Maciejewski" w:date="2024-01-01T17:21:00Z">
          <w:pPr>
            <w:pStyle w:val="NormalnyWeb"/>
          </w:pPr>
        </w:pPrChange>
      </w:pPr>
      <w:r>
        <w:t xml:space="preserve">Podsumowując, wybór </w:t>
      </w:r>
      <w:proofErr w:type="spellStart"/>
      <w:r>
        <w:t>TypeScriptu</w:t>
      </w:r>
      <w:proofErr w:type="spellEnd"/>
      <w:r>
        <w:t xml:space="preserve"> dla </w:t>
      </w:r>
      <w:proofErr w:type="spellStart"/>
      <w:r>
        <w:t>frontendu</w:t>
      </w:r>
      <w:proofErr w:type="spellEnd"/>
      <w:r>
        <w:t xml:space="preserve"> i Javy dla </w:t>
      </w:r>
      <w:proofErr w:type="spellStart"/>
      <w:r>
        <w:t>backendu</w:t>
      </w:r>
      <w:proofErr w:type="spellEnd"/>
      <w:r>
        <w:t xml:space="preserve"> stanowi strategiczne połączenie, które zapewnia </w:t>
      </w:r>
      <w:del w:id="750" w:author="PCArtur" w:date="2023-12-31T13:55:00Z">
        <w:r w:rsidDel="00FB1286">
          <w:delText xml:space="preserve">naszej </w:delText>
        </w:r>
      </w:del>
      <w:r>
        <w:t xml:space="preserve">aplikacji zarówno </w:t>
      </w:r>
      <w:commentRangeStart w:id="751"/>
      <w:del w:id="752" w:author="Maciej Maciejewski" w:date="2023-12-31T18:11:00Z">
        <w:r w:rsidDel="00A90D27">
          <w:delText>elastyczność</w:delText>
        </w:r>
        <w:commentRangeEnd w:id="751"/>
        <w:r w:rsidR="00FB1286" w:rsidDel="00A90D27">
          <w:rPr>
            <w:rStyle w:val="Odwoaniedokomentarza"/>
          </w:rPr>
          <w:commentReference w:id="751"/>
        </w:r>
      </w:del>
      <w:ins w:id="753" w:author="Maciej Maciejewski" w:date="2023-12-31T18:11:00Z">
        <w:r w:rsidR="00A90D27">
          <w:t>łatwość modyfikacji</w:t>
        </w:r>
      </w:ins>
      <w:r>
        <w:t xml:space="preserve">, jak i niezawodność. </w:t>
      </w:r>
      <w:proofErr w:type="spellStart"/>
      <w:r>
        <w:t>TypeScript</w:t>
      </w:r>
      <w:proofErr w:type="spellEnd"/>
      <w:r>
        <w:t xml:space="preserve"> zwiększa jakość i bezpieczeństwo kodu dzięki silnemu typowaniu, co jest kluczowe dla nowoczesnych interfejsów użytkownika. Java, z kolei, wnosi wydajność i stabilność do obsługi serwerowej, z niezawodnym zarządzaniem pamięcią i mocnym wsparciem dla wielowątkowości. Razem tworzą one solidną bazę dla rozbudowanej, bezpiecznej i łatwej w utrzymaniu aplikacji.</w:t>
      </w:r>
    </w:p>
    <w:p w14:paraId="31FEEA3A" w14:textId="77777777" w:rsidR="0010663E" w:rsidRDefault="0010663E" w:rsidP="0010663E">
      <w:pPr>
        <w:pStyle w:val="NormalnyWeb"/>
      </w:pPr>
    </w:p>
    <w:p w14:paraId="1B6C783B" w14:textId="77777777" w:rsidR="0010663E" w:rsidRDefault="0010663E" w:rsidP="00B54424">
      <w:pPr>
        <w:ind w:firstLine="0"/>
        <w:rPr>
          <w:b/>
          <w:bCs/>
          <w:sz w:val="28"/>
          <w:szCs w:val="28"/>
        </w:rPr>
      </w:pPr>
      <w:r>
        <w:rPr>
          <w:b/>
          <w:bCs/>
          <w:sz w:val="28"/>
          <w:szCs w:val="28"/>
        </w:rPr>
        <w:t xml:space="preserve">3.4.2 </w:t>
      </w:r>
      <w:proofErr w:type="spellStart"/>
      <w:r>
        <w:rPr>
          <w:b/>
          <w:bCs/>
          <w:sz w:val="28"/>
          <w:szCs w:val="28"/>
        </w:rPr>
        <w:t>Frameworki</w:t>
      </w:r>
      <w:proofErr w:type="spellEnd"/>
    </w:p>
    <w:p w14:paraId="2B4D3C03" w14:textId="77777777" w:rsidR="0010663E" w:rsidRDefault="0010663E" w:rsidP="0010663E">
      <w:pPr>
        <w:rPr>
          <w:b/>
          <w:bCs/>
          <w:szCs w:val="24"/>
        </w:rPr>
      </w:pPr>
    </w:p>
    <w:p w14:paraId="4D040AFE" w14:textId="77777777" w:rsidR="0010663E" w:rsidRDefault="0010663E">
      <w:pPr>
        <w:jc w:val="both"/>
        <w:pPrChange w:id="754" w:author="Maciej Maciejewski" w:date="2024-01-01T17:18:00Z">
          <w:pPr/>
        </w:pPrChange>
      </w:pPr>
      <w:r>
        <w:t xml:space="preserve">W ramach </w:t>
      </w:r>
      <w:del w:id="755" w:author="PCArtur" w:date="2023-12-31T13:56:00Z">
        <w:r w:rsidDel="00441F12">
          <w:delText xml:space="preserve">mojego </w:delText>
        </w:r>
      </w:del>
      <w:r>
        <w:t>projektu</w:t>
      </w:r>
      <w:del w:id="756" w:author="PCArtur" w:date="2023-12-31T13:56:00Z">
        <w:r w:rsidDel="00441F12">
          <w:delText xml:space="preserve"> </w:delText>
        </w:r>
      </w:del>
      <w:r>
        <w:t>, kluczową rolę odgrywają nie tylko</w:t>
      </w:r>
      <w:ins w:id="757" w:author="PCArtur" w:date="2023-12-31T13:56:00Z">
        <w:r w:rsidR="00441F12">
          <w:t xml:space="preserve"> języki programowania </w:t>
        </w:r>
      </w:ins>
      <w:del w:id="758" w:author="PCArtur" w:date="2023-12-31T13:56:00Z">
        <w:r w:rsidDel="00441F12">
          <w:delText xml:space="preserve"> </w:delText>
        </w:r>
      </w:del>
      <w:proofErr w:type="spellStart"/>
      <w:r>
        <w:t>TypeScript</w:t>
      </w:r>
      <w:proofErr w:type="spellEnd"/>
      <w:r>
        <w:t xml:space="preserve"> i Java ale też dwa nowoczesne i wydajne </w:t>
      </w:r>
      <w:proofErr w:type="spellStart"/>
      <w:r>
        <w:t>framework</w:t>
      </w:r>
      <w:ins w:id="759" w:author="PCArtur" w:date="2023-12-31T13:56:00Z">
        <w:r w:rsidR="005436AD">
          <w:t>i</w:t>
        </w:r>
      </w:ins>
      <w:proofErr w:type="spellEnd"/>
      <w:r>
        <w:t xml:space="preserve"> stworzone dla tych języków</w:t>
      </w:r>
      <w:del w:id="760" w:author="PCArtur" w:date="2023-12-31T13:57:00Z">
        <w:r w:rsidDel="005436AD">
          <w:delText>, dla TypeScript</w:delText>
        </w:r>
      </w:del>
      <w:ins w:id="761" w:author="PCArtur" w:date="2023-12-31T13:57:00Z">
        <w:r w:rsidR="005436AD">
          <w:t>:</w:t>
        </w:r>
      </w:ins>
      <w:r>
        <w:t xml:space="preserve"> </w:t>
      </w:r>
      <w:proofErr w:type="spellStart"/>
      <w:r>
        <w:t>Angular</w:t>
      </w:r>
      <w:proofErr w:type="spellEnd"/>
      <w:r>
        <w:t xml:space="preserve"> </w:t>
      </w:r>
      <w:del w:id="762" w:author="PCArtur" w:date="2023-12-31T13:57:00Z">
        <w:r w:rsidDel="005436AD">
          <w:delText xml:space="preserve">a dla Java </w:delText>
        </w:r>
      </w:del>
      <w:ins w:id="763" w:author="PCArtur" w:date="2023-12-31T13:57:00Z">
        <w:r w:rsidR="005436AD">
          <w:t xml:space="preserve">i </w:t>
        </w:r>
      </w:ins>
      <w:r>
        <w:t xml:space="preserve">Spring </w:t>
      </w:r>
      <w:proofErr w:type="spellStart"/>
      <w:r>
        <w:t>Boot</w:t>
      </w:r>
      <w:proofErr w:type="spellEnd"/>
      <w:r>
        <w:t xml:space="preserve">. Wybór tych technologii nie jest przypadkowy, oba </w:t>
      </w:r>
      <w:proofErr w:type="spellStart"/>
      <w:r>
        <w:t>frameworki</w:t>
      </w:r>
      <w:proofErr w:type="spellEnd"/>
      <w:r>
        <w:t xml:space="preserve"> oferują bogaty zestaw funkcji, które znacząco przyspieszają rozwój aplikacji, a także zapewniają jej skalowalność, bezpieczeństwo i łatwość utrzymania.</w:t>
      </w:r>
    </w:p>
    <w:p w14:paraId="2F268C30" w14:textId="5C34B88D" w:rsidR="0010663E" w:rsidRDefault="0010663E">
      <w:pPr>
        <w:pStyle w:val="NormalnyWeb"/>
        <w:jc w:val="both"/>
        <w:rPr>
          <w:lang w:eastAsia="ja-JP"/>
        </w:rPr>
        <w:pPrChange w:id="764" w:author="Maciej Maciejewski" w:date="2024-01-01T17:18:00Z">
          <w:pPr>
            <w:pStyle w:val="NormalnyWeb"/>
          </w:pPr>
        </w:pPrChange>
      </w:pPr>
      <w:proofErr w:type="spellStart"/>
      <w:r>
        <w:t>Angular</w:t>
      </w:r>
      <w:proofErr w:type="spellEnd"/>
      <w:r>
        <w:t xml:space="preserve">, wykorzystywany w warstwie </w:t>
      </w:r>
      <w:proofErr w:type="spellStart"/>
      <w:r>
        <w:t>frontendowej</w:t>
      </w:r>
      <w:proofErr w:type="spellEnd"/>
      <w:r>
        <w:t xml:space="preserve">, jest </w:t>
      </w:r>
      <w:proofErr w:type="spellStart"/>
      <w:r>
        <w:t>frameworkiem</w:t>
      </w:r>
      <w:proofErr w:type="spellEnd"/>
      <w:r>
        <w:t>,</w:t>
      </w:r>
      <w:del w:id="765" w:author="PCArtur" w:date="2023-12-31T13:58:00Z">
        <w:r w:rsidDel="005436AD">
          <w:delText>,</w:delText>
        </w:r>
      </w:del>
      <w:r>
        <w:t xml:space="preserve"> oferując wszechstronne rozwiązania dla zarządzania stanem aplikacji, routingiem oraz dwustronnym wiązaniem danych. Te funkcje sprawiają, że proces tworzenia interaktywnych interfejsów </w:t>
      </w:r>
      <w:r>
        <w:lastRenderedPageBreak/>
        <w:t xml:space="preserve">użytkownika jest znacznie szybszy i bardziej efektywny. Dodatkowo, modularna architektura </w:t>
      </w:r>
      <w:proofErr w:type="spellStart"/>
      <w:r>
        <w:t>Angulara</w:t>
      </w:r>
      <w:proofErr w:type="spellEnd"/>
      <w:r>
        <w:t xml:space="preserve"> pozwala na tworzenie dobrze zorganizowanego i łatwego w utrzymaniu kodu, co jest nieocenione w projektach o dużym zakresie. </w:t>
      </w:r>
      <w:commentRangeStart w:id="766"/>
      <w:ins w:id="767" w:author="Maciej Maciejewski" w:date="2023-12-31T18:33:00Z">
        <w:r w:rsidR="00517F9C">
          <w:t xml:space="preserve">Za największą zaletę </w:t>
        </w:r>
        <w:proofErr w:type="spellStart"/>
        <w:r w:rsidR="00517F9C">
          <w:t>Angulara</w:t>
        </w:r>
        <w:proofErr w:type="spellEnd"/>
        <w:r w:rsidR="00517F9C">
          <w:t xml:space="preserve"> uważam wbudowaną zdolność do włączania instrukcji warunkowych i pętli bezpośrednio w kodzie HTML, co znacznie upraszcza tworzenie dynamicznych interfejsów użytkownika.</w:t>
        </w:r>
      </w:ins>
      <w:commentRangeStart w:id="768"/>
      <w:del w:id="769" w:author="Maciej Maciejewski" w:date="2023-12-31T18:33:00Z">
        <w:r w:rsidDel="00517F9C">
          <w:delText>Jednak to co uważam za największą zaletę Angulara jest możliwość pisania takich rzeczy jak instrukcje warunkowe i pętlę bezpośrednio w plikach HTML co ułatwia tworzenie dynamicznie zmieniającej się strony internetowej.</w:delText>
        </w:r>
        <w:commentRangeEnd w:id="768"/>
        <w:r w:rsidR="005436AD" w:rsidDel="00517F9C">
          <w:rPr>
            <w:rStyle w:val="Odwoaniedokomentarza"/>
          </w:rPr>
          <w:commentReference w:id="768"/>
        </w:r>
      </w:del>
      <w:commentRangeEnd w:id="766"/>
      <w:r w:rsidR="00517F9C">
        <w:rPr>
          <w:rStyle w:val="Odwoaniedokomentarza"/>
        </w:rPr>
        <w:commentReference w:id="766"/>
      </w:r>
    </w:p>
    <w:p w14:paraId="74DCE613" w14:textId="77777777" w:rsidR="0010663E" w:rsidRDefault="0010663E">
      <w:pPr>
        <w:pStyle w:val="NormalnyWeb"/>
        <w:jc w:val="both"/>
        <w:pPrChange w:id="770" w:author="Maciej Maciejewski" w:date="2024-01-01T17:18:00Z">
          <w:pPr>
            <w:pStyle w:val="NormalnyWeb"/>
          </w:pPr>
        </w:pPrChange>
      </w:pPr>
      <w:del w:id="771" w:author="PCArtur" w:date="2023-12-31T13:59:00Z">
        <w:r w:rsidDel="005436AD">
          <w:delText xml:space="preserve">Z drugiej strony, </w:delText>
        </w:r>
      </w:del>
      <w:r>
        <w:t xml:space="preserve">Spring </w:t>
      </w:r>
      <w:proofErr w:type="spellStart"/>
      <w:r>
        <w:t>Boot</w:t>
      </w:r>
      <w:proofErr w:type="spellEnd"/>
      <w:r>
        <w:t xml:space="preserve">, używany do budowy </w:t>
      </w:r>
      <w:proofErr w:type="spellStart"/>
      <w:r>
        <w:t>backendu</w:t>
      </w:r>
      <w:proofErr w:type="spellEnd"/>
      <w:r>
        <w:t xml:space="preserve">, umożliwia szybkie tworzenie aplikacji serwerowych dzięki automatycznym konfiguracjom i prostemu wdrożeniu. Jest to idealne rozwiązanie dla szybkich iteracji i prototypowania. Spring </w:t>
      </w:r>
      <w:proofErr w:type="spellStart"/>
      <w:r>
        <w:t>Boot</w:t>
      </w:r>
      <w:proofErr w:type="spellEnd"/>
      <w:r>
        <w:t xml:space="preserve"> jest również doskonałym wyborem dla tworzenia bezpiecznych i łatwych w skalowaniu mikro serwisów, oferując jednocześnie wsparcie dla szerokiej gamy funkcji bezpieczeństwa.</w:t>
      </w:r>
    </w:p>
    <w:p w14:paraId="59736288" w14:textId="77777777" w:rsidR="0010663E" w:rsidRDefault="0010663E">
      <w:pPr>
        <w:pStyle w:val="NormalnyWeb"/>
        <w:jc w:val="both"/>
        <w:pPrChange w:id="772" w:author="Maciej Maciejewski" w:date="2024-01-01T17:18:00Z">
          <w:pPr>
            <w:pStyle w:val="NormalnyWeb"/>
          </w:pPr>
        </w:pPrChange>
      </w:pPr>
      <w:r>
        <w:t xml:space="preserve">Zarówno </w:t>
      </w:r>
      <w:proofErr w:type="spellStart"/>
      <w:r>
        <w:t>Angular</w:t>
      </w:r>
      <w:proofErr w:type="spellEnd"/>
      <w:r>
        <w:t xml:space="preserve">, jak i Spring </w:t>
      </w:r>
      <w:proofErr w:type="spellStart"/>
      <w:r>
        <w:t>Boot</w:t>
      </w:r>
      <w:proofErr w:type="spellEnd"/>
      <w:r>
        <w:t xml:space="preserve"> są znane z ich zdolności do radzenia sobie z dużymi, złożonymi aplikacjami, oferując niezbędne narzędzia do budowy, testowania i utrzymania wydajnych i niezawodnych systemów. </w:t>
      </w:r>
      <w:del w:id="773" w:author="PCArtur" w:date="2023-12-31T13:59:00Z">
        <w:r w:rsidDel="005436AD">
          <w:delText xml:space="preserve">Wybrałem </w:delText>
        </w:r>
      </w:del>
      <w:ins w:id="774" w:author="PCArtur" w:date="2023-12-31T13:59:00Z">
        <w:r w:rsidR="005436AD">
          <w:t xml:space="preserve">Wybrano </w:t>
        </w:r>
      </w:ins>
      <w:r>
        <w:t xml:space="preserve">je nie tylko z powodu podanych wyżej podanych zalet ale są to też technologię z którymi </w:t>
      </w:r>
      <w:ins w:id="775" w:author="PCArtur" w:date="2023-12-31T14:00:00Z">
        <w:r w:rsidR="005436AD">
          <w:t xml:space="preserve">Autor </w:t>
        </w:r>
      </w:ins>
      <w:del w:id="776" w:author="PCArtur" w:date="2023-12-31T14:00:00Z">
        <w:r w:rsidDel="005436AD">
          <w:delText xml:space="preserve">mam </w:delText>
        </w:r>
      </w:del>
      <w:ins w:id="777" w:author="PCArtur" w:date="2023-12-31T14:00:00Z">
        <w:r w:rsidR="005436AD">
          <w:t xml:space="preserve">ma </w:t>
        </w:r>
      </w:ins>
      <w:r>
        <w:t>najwię</w:t>
      </w:r>
      <w:del w:id="778" w:author="PCArtur" w:date="2023-12-31T14:00:00Z">
        <w:r w:rsidDel="005436AD">
          <w:delText>cej</w:delText>
        </w:r>
      </w:del>
      <w:ins w:id="779" w:author="PCArtur" w:date="2023-12-31T14:00:00Z">
        <w:r w:rsidR="005436AD">
          <w:t xml:space="preserve">ksze </w:t>
        </w:r>
      </w:ins>
      <w:del w:id="780" w:author="PCArtur" w:date="2023-12-31T14:00:00Z">
        <w:r w:rsidDel="005436AD">
          <w:delText xml:space="preserve"> </w:delText>
        </w:r>
      </w:del>
      <w:r>
        <w:t>doświadczeni</w:t>
      </w:r>
      <w:del w:id="781" w:author="PCArtur" w:date="2023-12-31T14:00:00Z">
        <w:r w:rsidDel="005436AD">
          <w:delText>a</w:delText>
        </w:r>
      </w:del>
      <w:ins w:id="782" w:author="PCArtur" w:date="2023-12-31T14:00:00Z">
        <w:r w:rsidR="005436AD">
          <w:t>e</w:t>
        </w:r>
      </w:ins>
      <w:r>
        <w:t>.</w:t>
      </w:r>
    </w:p>
    <w:p w14:paraId="3A97F085" w14:textId="77777777" w:rsidR="0010663E" w:rsidDel="00BB2B9F" w:rsidRDefault="0010663E">
      <w:pPr>
        <w:pStyle w:val="NormalnyWeb"/>
        <w:ind w:firstLine="0"/>
        <w:rPr>
          <w:del w:id="783" w:author="Maciej Maciejewski" w:date="2024-01-03T17:00:00Z"/>
          <w:b/>
          <w:bCs/>
          <w:sz w:val="28"/>
          <w:szCs w:val="28"/>
        </w:rPr>
      </w:pPr>
    </w:p>
    <w:p w14:paraId="58716149" w14:textId="77777777" w:rsidR="00BB2B9F" w:rsidRDefault="00BB2B9F" w:rsidP="0010663E">
      <w:pPr>
        <w:pStyle w:val="NormalnyWeb"/>
        <w:rPr>
          <w:ins w:id="784" w:author="Maciej Maciejewski" w:date="2024-01-03T17:00:00Z"/>
        </w:rPr>
      </w:pPr>
    </w:p>
    <w:p w14:paraId="71F2F47B" w14:textId="77777777" w:rsidR="0010663E" w:rsidDel="00BB2B9F" w:rsidRDefault="0010663E" w:rsidP="0010663E">
      <w:pPr>
        <w:pStyle w:val="NormalnyWeb"/>
        <w:rPr>
          <w:del w:id="785" w:author="Maciej Maciejewski" w:date="2024-01-03T17:00:00Z"/>
          <w:b/>
          <w:bCs/>
          <w:sz w:val="28"/>
          <w:szCs w:val="28"/>
        </w:rPr>
      </w:pPr>
    </w:p>
    <w:p w14:paraId="109A0E8B" w14:textId="77777777" w:rsidR="00027597" w:rsidDel="00BB2B9F" w:rsidRDefault="00027597" w:rsidP="0010663E">
      <w:pPr>
        <w:pStyle w:val="NormalnyWeb"/>
        <w:rPr>
          <w:del w:id="786" w:author="Maciej Maciejewski" w:date="2024-01-03T17:00:00Z"/>
          <w:b/>
          <w:bCs/>
          <w:sz w:val="28"/>
          <w:szCs w:val="28"/>
        </w:rPr>
      </w:pPr>
    </w:p>
    <w:p w14:paraId="012CA7B7" w14:textId="77777777" w:rsidR="00027597" w:rsidRDefault="00027597">
      <w:pPr>
        <w:pStyle w:val="NormalnyWeb"/>
        <w:ind w:firstLine="0"/>
        <w:rPr>
          <w:b/>
          <w:bCs/>
          <w:sz w:val="28"/>
          <w:szCs w:val="28"/>
        </w:rPr>
        <w:pPrChange w:id="787" w:author="Maciej Maciejewski" w:date="2023-12-31T16:19:00Z">
          <w:pPr>
            <w:pStyle w:val="NormalnyWeb"/>
          </w:pPr>
        </w:pPrChange>
      </w:pPr>
      <w:r>
        <w:rPr>
          <w:b/>
          <w:bCs/>
          <w:sz w:val="28"/>
          <w:szCs w:val="28"/>
        </w:rPr>
        <w:t>3.4.3 Baza danych</w:t>
      </w:r>
    </w:p>
    <w:p w14:paraId="292ADA51" w14:textId="6B261A05" w:rsidR="0010663E" w:rsidRPr="007607F9" w:rsidRDefault="00197A39">
      <w:pPr>
        <w:pStyle w:val="NormalnyWeb"/>
        <w:jc w:val="both"/>
        <w:pPrChange w:id="788" w:author="Maciej Maciejewski" w:date="2024-01-01T17:18:00Z">
          <w:pPr>
            <w:pStyle w:val="NormalnyWeb"/>
          </w:pPr>
        </w:pPrChange>
      </w:pPr>
      <w:r>
        <w:t xml:space="preserve">W projekcie postanowiłem wykorzystać </w:t>
      </w:r>
      <w:proofErr w:type="spellStart"/>
      <w:r>
        <w:t>PostgreSQL</w:t>
      </w:r>
      <w:proofErr w:type="spellEnd"/>
      <w:r>
        <w:t xml:space="preserve">, otwarto źródłowy system zarządzania bazami relacyjnymi bazami danych (RDBMS). </w:t>
      </w:r>
      <w:r w:rsidRPr="007C4E06">
        <w:t xml:space="preserve">Cechuje się on </w:t>
      </w:r>
      <w:del w:id="789" w:author="Maciej Maciejewski" w:date="2024-01-01T19:28:00Z">
        <w:r w:rsidRPr="007C4E06" w:rsidDel="007C4E06">
          <w:delText>albowiem niesamowitą</w:delText>
        </w:r>
      </w:del>
      <w:ins w:id="790" w:author="Maciej Maciejewski" w:date="2024-01-01T19:28:00Z">
        <w:r w:rsidR="007C4E06">
          <w:t xml:space="preserve"> durzą</w:t>
        </w:r>
      </w:ins>
      <w:r>
        <w:t xml:space="preserve"> rozszerzalnością poprzez dodatkowe moduły, co pozwala na implementację niestandardowych funkcji i typów danych. </w:t>
      </w:r>
      <w:proofErr w:type="spellStart"/>
      <w:r>
        <w:t>PostgreSQL</w:t>
      </w:r>
      <w:proofErr w:type="spellEnd"/>
      <w:r>
        <w:t xml:space="preserve"> </w:t>
      </w:r>
      <w:del w:id="791" w:author="PCArtur" w:date="2023-12-31T14:00:00Z">
        <w:r w:rsidDel="00D663F1">
          <w:delText>jest także znany ze swojej</w:delText>
        </w:r>
      </w:del>
      <w:ins w:id="792" w:author="PCArtur" w:date="2023-12-31T14:00:00Z">
        <w:r w:rsidR="00D663F1">
          <w:t xml:space="preserve">swojej cechuje się dużą </w:t>
        </w:r>
      </w:ins>
      <w:del w:id="793" w:author="PCArtur" w:date="2023-12-31T14:01:00Z">
        <w:r w:rsidDel="00D663F1">
          <w:delText xml:space="preserve"> </w:delText>
        </w:r>
      </w:del>
      <w:r>
        <w:t>wydajności</w:t>
      </w:r>
      <w:ins w:id="794" w:author="PCArtur" w:date="2023-12-31T14:01:00Z">
        <w:r w:rsidR="00D663F1">
          <w:t>ą</w:t>
        </w:r>
      </w:ins>
      <w:r>
        <w:t xml:space="preserve">, szczególnie w obsłudze dużych baz danych i skomplikowanych operacji. Mechanizmy takie jak indeksowanie </w:t>
      </w:r>
      <w:del w:id="795" w:author="Maciej Maciejewski" w:date="2024-01-04T18:34:00Z">
        <w:r w:rsidDel="007755E8">
          <w:delText xml:space="preserve">(w tym indeksy </w:delText>
        </w:r>
      </w:del>
      <w:r>
        <w:t>GIN</w:t>
      </w:r>
      <w:del w:id="796" w:author="Maciej Maciejewski" w:date="2024-01-04T18:34:00Z">
        <w:r w:rsidR="003A6289" w:rsidDel="0085299A">
          <w:delText>,</w:delText>
        </w:r>
      </w:del>
      <w:r w:rsidR="003A6289" w:rsidRPr="003A6289">
        <w:t xml:space="preserve"> </w:t>
      </w:r>
      <w:ins w:id="797" w:author="Maciej Maciejewski" w:date="2024-01-04T18:34:00Z">
        <w:r w:rsidR="0085299A">
          <w:t>(</w:t>
        </w:r>
      </w:ins>
      <w:proofErr w:type="spellStart"/>
      <w:r w:rsidR="003A6289" w:rsidRPr="003A6289">
        <w:rPr>
          <w:rStyle w:val="Pogrubienie"/>
          <w:b w:val="0"/>
          <w:bCs w:val="0"/>
        </w:rPr>
        <w:t>Generalized</w:t>
      </w:r>
      <w:proofErr w:type="spellEnd"/>
      <w:r w:rsidR="003A6289" w:rsidRPr="003A6289">
        <w:rPr>
          <w:rStyle w:val="Pogrubienie"/>
          <w:b w:val="0"/>
          <w:bCs w:val="0"/>
        </w:rPr>
        <w:t xml:space="preserve"> </w:t>
      </w:r>
      <w:proofErr w:type="spellStart"/>
      <w:r w:rsidR="003A6289" w:rsidRPr="003A6289">
        <w:rPr>
          <w:rStyle w:val="Pogrubienie"/>
          <w:b w:val="0"/>
          <w:bCs w:val="0"/>
        </w:rPr>
        <w:t>Inverted</w:t>
      </w:r>
      <w:proofErr w:type="spellEnd"/>
      <w:r w:rsidR="003A6289" w:rsidRPr="003A6289">
        <w:rPr>
          <w:rStyle w:val="Pogrubienie"/>
          <w:b w:val="0"/>
          <w:bCs w:val="0"/>
        </w:rPr>
        <w:t xml:space="preserve"> Index</w:t>
      </w:r>
      <w:ins w:id="798" w:author="Maciej Maciejewski" w:date="2024-01-04T18:34:00Z">
        <w:r w:rsidR="0085299A">
          <w:rPr>
            <w:rStyle w:val="Pogrubienie"/>
            <w:b w:val="0"/>
            <w:bCs w:val="0"/>
          </w:rPr>
          <w:t>)</w:t>
        </w:r>
      </w:ins>
      <w:r>
        <w:t xml:space="preserve"> i GIST</w:t>
      </w:r>
      <w:del w:id="799" w:author="Maciej Maciejewski" w:date="2024-01-04T18:34:00Z">
        <w:r w:rsidR="003A6289" w:rsidDel="0085299A">
          <w:delText>,</w:delText>
        </w:r>
      </w:del>
      <w:r w:rsidR="003A6289" w:rsidRPr="003A6289">
        <w:t xml:space="preserve"> </w:t>
      </w:r>
      <w:ins w:id="800" w:author="Maciej Maciejewski" w:date="2024-01-04T18:34:00Z">
        <w:r w:rsidR="0085299A">
          <w:t>(</w:t>
        </w:r>
      </w:ins>
      <w:proofErr w:type="spellStart"/>
      <w:r w:rsidR="003A6289" w:rsidRPr="003A6289">
        <w:rPr>
          <w:rStyle w:val="Pogrubienie"/>
          <w:b w:val="0"/>
          <w:bCs w:val="0"/>
        </w:rPr>
        <w:t>Generalized</w:t>
      </w:r>
      <w:proofErr w:type="spellEnd"/>
      <w:r w:rsidR="003A6289" w:rsidRPr="003A6289">
        <w:rPr>
          <w:rStyle w:val="Pogrubienie"/>
          <w:b w:val="0"/>
          <w:bCs w:val="0"/>
        </w:rPr>
        <w:t xml:space="preserve"> </w:t>
      </w:r>
      <w:proofErr w:type="spellStart"/>
      <w:r w:rsidR="003A6289" w:rsidRPr="003A6289">
        <w:rPr>
          <w:rStyle w:val="Pogrubienie"/>
          <w:b w:val="0"/>
          <w:bCs w:val="0"/>
        </w:rPr>
        <w:t>Search</w:t>
      </w:r>
      <w:proofErr w:type="spellEnd"/>
      <w:r w:rsidR="003A6289" w:rsidRPr="003A6289">
        <w:rPr>
          <w:rStyle w:val="Pogrubienie"/>
          <w:b w:val="0"/>
          <w:bCs w:val="0"/>
        </w:rPr>
        <w:t xml:space="preserve"> </w:t>
      </w:r>
      <w:proofErr w:type="spellStart"/>
      <w:r w:rsidR="003A6289" w:rsidRPr="003A6289">
        <w:rPr>
          <w:rStyle w:val="Pogrubienie"/>
          <w:b w:val="0"/>
          <w:bCs w:val="0"/>
        </w:rPr>
        <w:t>Tree</w:t>
      </w:r>
      <w:proofErr w:type="spellEnd"/>
      <w:r>
        <w:t>), partycjonowanie tabel oraz możliwość optymalizacji zapytań, przyczyniają się do szybkiego przetwarzania danych</w:t>
      </w:r>
      <w:r w:rsidR="007607F9">
        <w:t xml:space="preserve"> oraz możliwości przechowywania bardziej złożonych danych w jednym polu, jak na przykład </w:t>
      </w:r>
      <w:proofErr w:type="spellStart"/>
      <w:r w:rsidR="007607F9">
        <w:t>json</w:t>
      </w:r>
      <w:proofErr w:type="spellEnd"/>
      <w:r>
        <w:t>.</w:t>
      </w:r>
      <w:r w:rsidR="003A6289">
        <w:t xml:space="preserve"> </w:t>
      </w:r>
    </w:p>
    <w:p w14:paraId="6C06302A" w14:textId="77777777" w:rsidR="0010663E" w:rsidRDefault="0010663E">
      <w:pPr>
        <w:pStyle w:val="NormalnyWeb"/>
        <w:ind w:firstLine="0"/>
        <w:rPr>
          <w:b/>
          <w:bCs/>
          <w:sz w:val="28"/>
          <w:szCs w:val="28"/>
        </w:rPr>
        <w:pPrChange w:id="801" w:author="Maciej Maciejewski" w:date="2023-12-31T16:19:00Z">
          <w:pPr>
            <w:pStyle w:val="NormalnyWeb"/>
          </w:pPr>
        </w:pPrChange>
      </w:pPr>
      <w:r>
        <w:rPr>
          <w:b/>
          <w:bCs/>
          <w:sz w:val="28"/>
          <w:szCs w:val="28"/>
        </w:rPr>
        <w:t>3.4.</w:t>
      </w:r>
      <w:r w:rsidR="00027597">
        <w:rPr>
          <w:b/>
          <w:bCs/>
          <w:sz w:val="28"/>
          <w:szCs w:val="28"/>
        </w:rPr>
        <w:t>4</w:t>
      </w:r>
      <w:r>
        <w:rPr>
          <w:b/>
          <w:bCs/>
          <w:sz w:val="28"/>
          <w:szCs w:val="28"/>
        </w:rPr>
        <w:t xml:space="preserve"> Środowisko i narzędzia</w:t>
      </w:r>
    </w:p>
    <w:p w14:paraId="44729F53" w14:textId="7DBDFB85" w:rsidR="0010663E" w:rsidRDefault="0010663E">
      <w:pPr>
        <w:pStyle w:val="NormalnyWeb"/>
        <w:jc w:val="both"/>
        <w:pPrChange w:id="802" w:author="Maciej Maciejewski" w:date="2024-01-01T17:18:00Z">
          <w:pPr>
            <w:pStyle w:val="NormalnyWeb"/>
          </w:pPr>
        </w:pPrChange>
      </w:pPr>
      <w:r>
        <w:t xml:space="preserve">W procesie tworzenia aplikacji, oprócz głównych technologii takich jak języki programowania i </w:t>
      </w:r>
      <w:proofErr w:type="spellStart"/>
      <w:r>
        <w:t>frameworki</w:t>
      </w:r>
      <w:proofErr w:type="spellEnd"/>
      <w:r>
        <w:t xml:space="preserve">, kluczowe znaczenie mają również środowiska deweloperskie i narzędzia pomocnicze. W </w:t>
      </w:r>
      <w:del w:id="803" w:author="PCArtur" w:date="2023-12-31T14:01:00Z">
        <w:r w:rsidDel="00D663F1">
          <w:delText xml:space="preserve">moim </w:delText>
        </w:r>
      </w:del>
      <w:r>
        <w:t>projekcie wykorzyst</w:t>
      </w:r>
      <w:del w:id="804" w:author="PCArtur" w:date="2023-12-31T14:01:00Z">
        <w:r w:rsidDel="00D663F1">
          <w:delText>uję</w:delText>
        </w:r>
      </w:del>
      <w:ins w:id="805" w:author="PCArtur" w:date="2023-12-31T14:02:00Z">
        <w:r w:rsidR="00D663F1">
          <w:t>ano</w:t>
        </w:r>
      </w:ins>
      <w:r>
        <w:t xml:space="preserve"> </w:t>
      </w:r>
      <w:del w:id="806" w:author="PCArtur" w:date="2023-12-31T14:02:00Z">
        <w:r w:rsidDel="00D663F1">
          <w:delText xml:space="preserve">szereg </w:delText>
        </w:r>
      </w:del>
      <w:del w:id="807" w:author="Maciej Maciejewski" w:date="2024-01-01T17:18:00Z">
        <w:r w:rsidDel="003C1171">
          <w:delText>narzędzi</w:delText>
        </w:r>
      </w:del>
      <w:ins w:id="808" w:author="PCArtur" w:date="2023-12-31T14:02:00Z">
        <w:del w:id="809" w:author="Maciej Maciejewski" w:date="2024-01-01T17:18:00Z">
          <w:r w:rsidR="00D663F1" w:rsidDel="003C1171">
            <w:delText>a</w:delText>
          </w:r>
        </w:del>
      </w:ins>
      <w:ins w:id="810" w:author="Maciej Maciejewski" w:date="2024-01-01T17:18:00Z">
        <w:r w:rsidR="003C1171">
          <w:t>narzędzia</w:t>
        </w:r>
      </w:ins>
      <w:r>
        <w:t xml:space="preserve">, które nie tylko ułatwiają pisanie </w:t>
      </w:r>
      <w:ins w:id="811" w:author="Maciej Maciejewski" w:date="2024-01-01T19:38:00Z">
        <w:r w:rsidR="00A062B5">
          <w:t xml:space="preserve">kodu aplikacji </w:t>
        </w:r>
      </w:ins>
      <w:r>
        <w:t xml:space="preserve">ale umożliwiają </w:t>
      </w:r>
      <w:del w:id="812" w:author="PCArtur" w:date="2023-12-31T14:02:00Z">
        <w:r w:rsidDel="00D663F1">
          <w:delText xml:space="preserve">łatwe </w:delText>
        </w:r>
      </w:del>
      <w:r>
        <w:t xml:space="preserve">testowanie i zapewniają </w:t>
      </w:r>
      <w:commentRangeStart w:id="813"/>
      <w:commentRangeStart w:id="814"/>
      <w:r>
        <w:t>konsystencję środowiska</w:t>
      </w:r>
      <w:commentRangeEnd w:id="813"/>
      <w:r w:rsidR="00D663F1">
        <w:rPr>
          <w:rStyle w:val="Odwoaniedokomentarza"/>
        </w:rPr>
        <w:commentReference w:id="813"/>
      </w:r>
      <w:commentRangeEnd w:id="814"/>
      <w:r w:rsidR="00907D0D">
        <w:rPr>
          <w:rStyle w:val="Odwoaniedokomentarza"/>
        </w:rPr>
        <w:commentReference w:id="814"/>
      </w:r>
      <w:r>
        <w:t>.</w:t>
      </w:r>
    </w:p>
    <w:p w14:paraId="7C571023" w14:textId="77777777" w:rsidR="0010663E" w:rsidRPr="0010663E" w:rsidRDefault="0010663E">
      <w:pPr>
        <w:overflowPunct/>
        <w:autoSpaceDE/>
        <w:autoSpaceDN/>
        <w:adjustRightInd/>
        <w:spacing w:before="100" w:beforeAutospacing="1" w:after="100" w:afterAutospacing="1"/>
        <w:jc w:val="both"/>
        <w:outlineLvl w:val="3"/>
        <w:rPr>
          <w:b/>
          <w:bCs/>
          <w:szCs w:val="24"/>
          <w:lang w:eastAsia="ja-JP"/>
        </w:rPr>
        <w:pPrChange w:id="815" w:author="Maciej Maciejewski" w:date="2024-01-01T17:18:00Z">
          <w:pPr>
            <w:overflowPunct/>
            <w:autoSpaceDE/>
            <w:autoSpaceDN/>
            <w:adjustRightInd/>
            <w:spacing w:before="100" w:beforeAutospacing="1" w:after="100" w:afterAutospacing="1"/>
            <w:outlineLvl w:val="3"/>
          </w:pPr>
        </w:pPrChange>
      </w:pPr>
      <w:r w:rsidRPr="0010663E">
        <w:rPr>
          <w:b/>
          <w:bCs/>
          <w:szCs w:val="24"/>
          <w:lang w:eastAsia="ja-JP"/>
        </w:rPr>
        <w:t>Środowiska Deweloperskie (IDE)</w:t>
      </w:r>
    </w:p>
    <w:p w14:paraId="3312F884" w14:textId="694594FC" w:rsidR="0010663E" w:rsidRDefault="0010663E">
      <w:pPr>
        <w:numPr>
          <w:ilvl w:val="0"/>
          <w:numId w:val="2"/>
        </w:numPr>
        <w:overflowPunct/>
        <w:autoSpaceDE/>
        <w:autoSpaceDN/>
        <w:adjustRightInd/>
        <w:spacing w:before="100" w:beforeAutospacing="1" w:after="100" w:afterAutospacing="1"/>
        <w:jc w:val="both"/>
        <w:rPr>
          <w:szCs w:val="24"/>
          <w:lang w:eastAsia="ja-JP"/>
        </w:rPr>
        <w:pPrChange w:id="816" w:author="Maciej Maciejewski" w:date="2024-01-01T17:18:00Z">
          <w:pPr>
            <w:numPr>
              <w:numId w:val="2"/>
            </w:numPr>
            <w:tabs>
              <w:tab w:val="num" w:pos="720"/>
            </w:tabs>
            <w:overflowPunct/>
            <w:autoSpaceDE/>
            <w:autoSpaceDN/>
            <w:adjustRightInd/>
            <w:spacing w:before="100" w:beforeAutospacing="1" w:after="100" w:afterAutospacing="1"/>
            <w:ind w:left="720" w:hanging="360"/>
          </w:pPr>
        </w:pPrChange>
      </w:pPr>
      <w:proofErr w:type="spellStart"/>
      <w:r w:rsidRPr="0010663E">
        <w:rPr>
          <w:b/>
          <w:bCs/>
          <w:szCs w:val="24"/>
          <w:lang w:eastAsia="ja-JP"/>
        </w:rPr>
        <w:t>IntelliJ</w:t>
      </w:r>
      <w:proofErr w:type="spellEnd"/>
      <w:r w:rsidRPr="0010663E">
        <w:rPr>
          <w:b/>
          <w:bCs/>
          <w:szCs w:val="24"/>
          <w:lang w:eastAsia="ja-JP"/>
        </w:rPr>
        <w:t xml:space="preserve"> IDEA Ultimate (</w:t>
      </w:r>
      <w:proofErr w:type="spellStart"/>
      <w:r w:rsidRPr="0010663E">
        <w:rPr>
          <w:b/>
          <w:bCs/>
          <w:szCs w:val="24"/>
          <w:lang w:eastAsia="ja-JP"/>
        </w:rPr>
        <w:t>Backend</w:t>
      </w:r>
      <w:proofErr w:type="spellEnd"/>
      <w:r w:rsidRPr="0010663E">
        <w:rPr>
          <w:b/>
          <w:bCs/>
          <w:szCs w:val="24"/>
          <w:lang w:eastAsia="ja-JP"/>
        </w:rPr>
        <w:t>):</w:t>
      </w:r>
      <w:r w:rsidRPr="0010663E">
        <w:rPr>
          <w:szCs w:val="24"/>
          <w:lang w:eastAsia="ja-JP"/>
        </w:rPr>
        <w:t xml:space="preserve"> Dla </w:t>
      </w:r>
      <w:proofErr w:type="spellStart"/>
      <w:r w:rsidRPr="0010663E">
        <w:rPr>
          <w:szCs w:val="24"/>
          <w:lang w:eastAsia="ja-JP"/>
        </w:rPr>
        <w:t>backendu</w:t>
      </w:r>
      <w:proofErr w:type="spellEnd"/>
      <w:r w:rsidRPr="0010663E">
        <w:rPr>
          <w:szCs w:val="24"/>
          <w:lang w:eastAsia="ja-JP"/>
        </w:rPr>
        <w:t xml:space="preserve"> </w:t>
      </w:r>
      <w:del w:id="817" w:author="PCArtur" w:date="2023-12-31T14:02:00Z">
        <w:r w:rsidRPr="0010663E" w:rsidDel="00D663F1">
          <w:rPr>
            <w:szCs w:val="24"/>
            <w:lang w:eastAsia="ja-JP"/>
          </w:rPr>
          <w:delText xml:space="preserve">korzystam </w:delText>
        </w:r>
      </w:del>
      <w:ins w:id="818" w:author="PCArtur" w:date="2023-12-31T14:02:00Z">
        <w:r w:rsidR="00D663F1">
          <w:rPr>
            <w:szCs w:val="24"/>
            <w:lang w:eastAsia="ja-JP"/>
          </w:rPr>
          <w:t>użyto</w:t>
        </w:r>
      </w:ins>
      <w:del w:id="819" w:author="PCArtur" w:date="2023-12-31T14:02:00Z">
        <w:r w:rsidRPr="0010663E" w:rsidDel="00D663F1">
          <w:rPr>
            <w:szCs w:val="24"/>
            <w:lang w:eastAsia="ja-JP"/>
          </w:rPr>
          <w:delText>z</w:delText>
        </w:r>
      </w:del>
      <w:r w:rsidRPr="0010663E">
        <w:rPr>
          <w:szCs w:val="24"/>
          <w:lang w:eastAsia="ja-JP"/>
        </w:rPr>
        <w:t xml:space="preserve"> </w:t>
      </w:r>
      <w:proofErr w:type="spellStart"/>
      <w:r w:rsidRPr="0010663E">
        <w:rPr>
          <w:szCs w:val="24"/>
          <w:lang w:eastAsia="ja-JP"/>
        </w:rPr>
        <w:t>IntelliJ</w:t>
      </w:r>
      <w:proofErr w:type="spellEnd"/>
      <w:r w:rsidRPr="0010663E">
        <w:rPr>
          <w:szCs w:val="24"/>
          <w:lang w:eastAsia="ja-JP"/>
        </w:rPr>
        <w:t xml:space="preserve"> IDEA Ultimate na licencji studenckiej, co jest jednym z najbardziej popularnych IDE dla Javy obecnie na rynku. Jest to kompleksowe środowisko, które oferuje zaawansowane funkcje takie jak </w:t>
      </w:r>
      <w:proofErr w:type="spellStart"/>
      <w:r w:rsidRPr="0010663E">
        <w:rPr>
          <w:szCs w:val="24"/>
          <w:lang w:eastAsia="ja-JP"/>
        </w:rPr>
        <w:t>refaktoryzacja</w:t>
      </w:r>
      <w:proofErr w:type="spellEnd"/>
      <w:r w:rsidRPr="0010663E">
        <w:rPr>
          <w:szCs w:val="24"/>
          <w:lang w:eastAsia="ja-JP"/>
        </w:rPr>
        <w:t xml:space="preserve"> kodu, wsparcie dla </w:t>
      </w:r>
      <w:proofErr w:type="spellStart"/>
      <w:r w:rsidRPr="0010663E">
        <w:rPr>
          <w:szCs w:val="24"/>
          <w:lang w:eastAsia="ja-JP"/>
        </w:rPr>
        <w:t>Maven</w:t>
      </w:r>
      <w:proofErr w:type="spellEnd"/>
      <w:r w:rsidRPr="0010663E">
        <w:rPr>
          <w:szCs w:val="24"/>
          <w:lang w:eastAsia="ja-JP"/>
        </w:rPr>
        <w:t xml:space="preserve"> i </w:t>
      </w:r>
      <w:proofErr w:type="spellStart"/>
      <w:r w:rsidRPr="0010663E">
        <w:rPr>
          <w:szCs w:val="24"/>
          <w:lang w:eastAsia="ja-JP"/>
        </w:rPr>
        <w:t>Gradle</w:t>
      </w:r>
      <w:proofErr w:type="spellEnd"/>
      <w:r w:rsidRPr="0010663E">
        <w:rPr>
          <w:szCs w:val="24"/>
          <w:lang w:eastAsia="ja-JP"/>
        </w:rPr>
        <w:t xml:space="preserve">, integracja z systemami kontroli wersji oraz wsparcie dla </w:t>
      </w:r>
      <w:proofErr w:type="spellStart"/>
      <w:r w:rsidRPr="0010663E">
        <w:rPr>
          <w:szCs w:val="24"/>
          <w:lang w:eastAsia="ja-JP"/>
        </w:rPr>
        <w:t>frameworków</w:t>
      </w:r>
      <w:proofErr w:type="spellEnd"/>
      <w:r w:rsidRPr="0010663E">
        <w:rPr>
          <w:szCs w:val="24"/>
          <w:lang w:eastAsia="ja-JP"/>
        </w:rPr>
        <w:t xml:space="preserve"> takich jak Spring. Jego inteligentne </w:t>
      </w:r>
      <w:del w:id="820" w:author="PCArtur" w:date="2023-12-31T14:03:00Z">
        <w:r w:rsidRPr="0010663E" w:rsidDel="00D663F1">
          <w:rPr>
            <w:szCs w:val="24"/>
            <w:lang w:eastAsia="ja-JP"/>
          </w:rPr>
          <w:delText xml:space="preserve">podpowiedzi </w:delText>
        </w:r>
      </w:del>
      <w:ins w:id="821" w:author="PCArtur" w:date="2023-12-31T14:03:00Z">
        <w:r w:rsidR="00D663F1">
          <w:rPr>
            <w:szCs w:val="24"/>
            <w:lang w:eastAsia="ja-JP"/>
          </w:rPr>
          <w:t xml:space="preserve">uzupełnianie </w:t>
        </w:r>
      </w:ins>
      <w:r w:rsidRPr="0010663E">
        <w:rPr>
          <w:szCs w:val="24"/>
          <w:lang w:eastAsia="ja-JP"/>
        </w:rPr>
        <w:t>kodu i możliwości debugowania znacznie przyspieszają i ułatwiają pracę.</w:t>
      </w:r>
      <w:r>
        <w:rPr>
          <w:szCs w:val="24"/>
          <w:lang w:eastAsia="ja-JP"/>
        </w:rPr>
        <w:t xml:space="preserve"> Dodatkowo oferuje całą gamę możliwych dodatków do zainstalowania</w:t>
      </w:r>
      <w:ins w:id="822" w:author="PCArtur" w:date="2023-12-31T14:03:00Z">
        <w:r w:rsidR="00D663F1">
          <w:rPr>
            <w:szCs w:val="24"/>
            <w:lang w:eastAsia="ja-JP"/>
          </w:rPr>
          <w:t>,</w:t>
        </w:r>
      </w:ins>
      <w:r>
        <w:rPr>
          <w:szCs w:val="24"/>
          <w:lang w:eastAsia="ja-JP"/>
        </w:rPr>
        <w:t xml:space="preserve"> </w:t>
      </w:r>
      <w:r w:rsidRPr="007C4E06">
        <w:rPr>
          <w:szCs w:val="24"/>
          <w:lang w:eastAsia="ja-JP"/>
        </w:rPr>
        <w:t>które</w:t>
      </w:r>
      <w:r>
        <w:rPr>
          <w:szCs w:val="24"/>
          <w:lang w:eastAsia="ja-JP"/>
        </w:rPr>
        <w:t xml:space="preserve"> dodają funkcjonalność</w:t>
      </w:r>
      <w:ins w:id="823" w:author="Maciej Maciejewski" w:date="2024-01-01T19:27:00Z">
        <w:r w:rsidR="007C4E06">
          <w:rPr>
            <w:szCs w:val="24"/>
            <w:lang w:eastAsia="ja-JP"/>
          </w:rPr>
          <w:t xml:space="preserve"> </w:t>
        </w:r>
      </w:ins>
      <w:del w:id="824" w:author="Maciej Maciejewski" w:date="2024-01-01T19:27:00Z">
        <w:r w:rsidDel="007C4E06">
          <w:rPr>
            <w:szCs w:val="24"/>
            <w:lang w:eastAsia="ja-JP"/>
          </w:rPr>
          <w:delText xml:space="preserve"> </w:delText>
        </w:r>
        <w:r w:rsidRPr="00D663F1" w:rsidDel="007C4E06">
          <w:rPr>
            <w:szCs w:val="24"/>
            <w:highlight w:val="yellow"/>
            <w:lang w:eastAsia="ja-JP"/>
            <w:rPrChange w:id="825" w:author="PCArtur" w:date="2023-12-31T14:03:00Z">
              <w:rPr>
                <w:szCs w:val="24"/>
                <w:lang w:eastAsia="ja-JP"/>
              </w:rPr>
            </w:rPrChange>
          </w:rPr>
          <w:delText>która</w:delText>
        </w:r>
        <w:r w:rsidDel="007C4E06">
          <w:rPr>
            <w:szCs w:val="24"/>
            <w:lang w:eastAsia="ja-JP"/>
          </w:rPr>
          <w:delText xml:space="preserve"> </w:delText>
        </w:r>
      </w:del>
      <w:r>
        <w:rPr>
          <w:szCs w:val="24"/>
          <w:lang w:eastAsia="ja-JP"/>
        </w:rPr>
        <w:t>domyślnie nie</w:t>
      </w:r>
      <w:ins w:id="826" w:author="Maciej Maciejewski" w:date="2024-01-01T19:27:00Z">
        <w:r w:rsidR="007C4E06">
          <w:rPr>
            <w:szCs w:val="24"/>
            <w:lang w:eastAsia="ja-JP"/>
          </w:rPr>
          <w:t xml:space="preserve"> </w:t>
        </w:r>
      </w:ins>
      <w:del w:id="827" w:author="Maciej Maciejewski" w:date="2024-01-01T19:27:00Z">
        <w:r w:rsidDel="007C4E06">
          <w:rPr>
            <w:szCs w:val="24"/>
            <w:lang w:eastAsia="ja-JP"/>
          </w:rPr>
          <w:delText xml:space="preserve"> była </w:delText>
        </w:r>
      </w:del>
      <w:r>
        <w:rPr>
          <w:szCs w:val="24"/>
          <w:lang w:eastAsia="ja-JP"/>
        </w:rPr>
        <w:t>zawart</w:t>
      </w:r>
      <w:ins w:id="828" w:author="Maciej Maciejewski" w:date="2024-01-01T19:27:00Z">
        <w:r w:rsidR="007C4E06">
          <w:rPr>
            <w:szCs w:val="24"/>
            <w:lang w:eastAsia="ja-JP"/>
          </w:rPr>
          <w:t>e</w:t>
        </w:r>
      </w:ins>
      <w:del w:id="829" w:author="Maciej Maciejewski" w:date="2024-01-01T19:27:00Z">
        <w:r w:rsidDel="007C4E06">
          <w:rPr>
            <w:szCs w:val="24"/>
            <w:lang w:eastAsia="ja-JP"/>
          </w:rPr>
          <w:delText>a</w:delText>
        </w:r>
      </w:del>
      <w:r>
        <w:rPr>
          <w:szCs w:val="24"/>
          <w:lang w:eastAsia="ja-JP"/>
        </w:rPr>
        <w:t xml:space="preserve"> w IDE</w:t>
      </w:r>
    </w:p>
    <w:p w14:paraId="79D4A5B5" w14:textId="77777777" w:rsidR="00350A77" w:rsidRDefault="00537AD4">
      <w:pPr>
        <w:numPr>
          <w:ilvl w:val="0"/>
          <w:numId w:val="2"/>
        </w:numPr>
        <w:overflowPunct/>
        <w:autoSpaceDE/>
        <w:autoSpaceDN/>
        <w:adjustRightInd/>
        <w:spacing w:before="100" w:beforeAutospacing="1" w:after="100" w:afterAutospacing="1"/>
        <w:jc w:val="both"/>
        <w:rPr>
          <w:b/>
          <w:bCs/>
          <w:szCs w:val="24"/>
          <w:lang w:eastAsia="ja-JP"/>
        </w:rPr>
        <w:pPrChange w:id="830" w:author="Maciej Maciejewski" w:date="2024-01-01T17:18:00Z">
          <w:pPr>
            <w:numPr>
              <w:numId w:val="2"/>
            </w:numPr>
            <w:tabs>
              <w:tab w:val="num" w:pos="720"/>
            </w:tabs>
            <w:overflowPunct/>
            <w:autoSpaceDE/>
            <w:autoSpaceDN/>
            <w:adjustRightInd/>
            <w:spacing w:before="100" w:beforeAutospacing="1" w:after="100" w:afterAutospacing="1"/>
            <w:ind w:left="720" w:hanging="360"/>
          </w:pPr>
        </w:pPrChange>
      </w:pPr>
      <w:r w:rsidRPr="00537AD4">
        <w:rPr>
          <w:b/>
          <w:bCs/>
          <w:szCs w:val="24"/>
          <w:lang w:eastAsia="ja-JP"/>
        </w:rPr>
        <w:t xml:space="preserve">Visual Studio </w:t>
      </w:r>
      <w:proofErr w:type="spellStart"/>
      <w:r w:rsidRPr="00537AD4">
        <w:rPr>
          <w:b/>
          <w:bCs/>
          <w:szCs w:val="24"/>
          <w:lang w:eastAsia="ja-JP"/>
        </w:rPr>
        <w:t>Code</w:t>
      </w:r>
      <w:proofErr w:type="spellEnd"/>
      <w:r>
        <w:rPr>
          <w:b/>
          <w:bCs/>
          <w:szCs w:val="24"/>
          <w:lang w:eastAsia="ja-JP"/>
        </w:rPr>
        <w:t xml:space="preserve">: </w:t>
      </w:r>
      <w:r>
        <w:rPr>
          <w:szCs w:val="24"/>
          <w:lang w:eastAsia="ja-JP"/>
        </w:rPr>
        <w:t xml:space="preserve">Dla </w:t>
      </w:r>
      <w:proofErr w:type="spellStart"/>
      <w:r>
        <w:rPr>
          <w:szCs w:val="24"/>
          <w:lang w:eastAsia="ja-JP"/>
        </w:rPr>
        <w:t>Angulara</w:t>
      </w:r>
      <w:proofErr w:type="spellEnd"/>
      <w:r>
        <w:rPr>
          <w:szCs w:val="24"/>
          <w:lang w:eastAsia="ja-JP"/>
        </w:rPr>
        <w:t xml:space="preserve"> </w:t>
      </w:r>
      <w:del w:id="831" w:author="PCArtur" w:date="2023-12-31T14:04:00Z">
        <w:r w:rsidDel="00D663F1">
          <w:rPr>
            <w:szCs w:val="24"/>
            <w:lang w:eastAsia="ja-JP"/>
          </w:rPr>
          <w:delText xml:space="preserve">skorzystałem </w:delText>
        </w:r>
      </w:del>
      <w:ins w:id="832" w:author="PCArtur" w:date="2023-12-31T14:04:00Z">
        <w:r w:rsidR="00D663F1">
          <w:rPr>
            <w:szCs w:val="24"/>
            <w:lang w:eastAsia="ja-JP"/>
          </w:rPr>
          <w:t>zastosowano</w:t>
        </w:r>
      </w:ins>
      <w:del w:id="833" w:author="PCArtur" w:date="2023-12-31T14:04:00Z">
        <w:r w:rsidDel="00D663F1">
          <w:rPr>
            <w:szCs w:val="24"/>
            <w:lang w:eastAsia="ja-JP"/>
          </w:rPr>
          <w:delText>z</w:delText>
        </w:r>
      </w:del>
      <w:r>
        <w:rPr>
          <w:szCs w:val="24"/>
          <w:lang w:eastAsia="ja-JP"/>
        </w:rPr>
        <w:t xml:space="preserve"> VS </w:t>
      </w:r>
      <w:proofErr w:type="spellStart"/>
      <w:r>
        <w:rPr>
          <w:szCs w:val="24"/>
          <w:lang w:eastAsia="ja-JP"/>
        </w:rPr>
        <w:t>Code</w:t>
      </w:r>
      <w:proofErr w:type="spellEnd"/>
      <w:r>
        <w:rPr>
          <w:szCs w:val="24"/>
          <w:lang w:eastAsia="ja-JP"/>
        </w:rPr>
        <w:t xml:space="preserve"> ponieważ jest on szybkim i intuicyjnym edytorem tekstu</w:t>
      </w:r>
      <w:ins w:id="834" w:author="PCArtur" w:date="2023-12-31T14:04:00Z">
        <w:r w:rsidR="00D663F1">
          <w:rPr>
            <w:szCs w:val="24"/>
            <w:lang w:eastAsia="ja-JP"/>
          </w:rPr>
          <w:t>,</w:t>
        </w:r>
      </w:ins>
      <w:r>
        <w:rPr>
          <w:szCs w:val="24"/>
          <w:lang w:eastAsia="ja-JP"/>
        </w:rPr>
        <w:t xml:space="preserve"> którego największa zaleta </w:t>
      </w:r>
      <w:ins w:id="835" w:author="PCArtur" w:date="2023-12-31T14:04:00Z">
        <w:r w:rsidR="00D663F1">
          <w:rPr>
            <w:szCs w:val="24"/>
            <w:lang w:eastAsia="ja-JP"/>
          </w:rPr>
          <w:t xml:space="preserve">są </w:t>
        </w:r>
      </w:ins>
      <w:del w:id="836" w:author="PCArtur" w:date="2023-12-31T14:04:00Z">
        <w:r w:rsidDel="00D663F1">
          <w:rPr>
            <w:szCs w:val="24"/>
            <w:lang w:eastAsia="ja-JP"/>
          </w:rPr>
          <w:delText xml:space="preserve">leży w </w:delText>
        </w:r>
      </w:del>
      <w:r>
        <w:rPr>
          <w:szCs w:val="24"/>
          <w:lang w:eastAsia="ja-JP"/>
        </w:rPr>
        <w:t>rozszerzenia</w:t>
      </w:r>
      <w:del w:id="837" w:author="PCArtur" w:date="2023-12-31T14:04:00Z">
        <w:r w:rsidDel="00D663F1">
          <w:rPr>
            <w:szCs w:val="24"/>
            <w:lang w:eastAsia="ja-JP"/>
          </w:rPr>
          <w:delText>ch</w:delText>
        </w:r>
      </w:del>
      <w:r>
        <w:rPr>
          <w:szCs w:val="24"/>
          <w:lang w:eastAsia="ja-JP"/>
        </w:rPr>
        <w:t xml:space="preserve"> które można </w:t>
      </w:r>
      <w:r>
        <w:rPr>
          <w:szCs w:val="24"/>
          <w:lang w:eastAsia="ja-JP"/>
        </w:rPr>
        <w:lastRenderedPageBreak/>
        <w:t xml:space="preserve">dowolnie </w:t>
      </w:r>
      <w:del w:id="838" w:author="PCArtur" w:date="2023-12-31T14:05:00Z">
        <w:r w:rsidDel="00D663F1">
          <w:rPr>
            <w:szCs w:val="24"/>
            <w:lang w:eastAsia="ja-JP"/>
          </w:rPr>
          <w:delText xml:space="preserve">dogrywać </w:delText>
        </w:r>
      </w:del>
      <w:ins w:id="839" w:author="PCArtur" w:date="2023-12-31T14:05:00Z">
        <w:r w:rsidR="00D663F1">
          <w:rPr>
            <w:szCs w:val="24"/>
            <w:lang w:eastAsia="ja-JP"/>
          </w:rPr>
          <w:t xml:space="preserve">dodawać </w:t>
        </w:r>
      </w:ins>
      <w:r>
        <w:rPr>
          <w:szCs w:val="24"/>
          <w:lang w:eastAsia="ja-JP"/>
        </w:rPr>
        <w:t xml:space="preserve">i konfigurować. Dzięki tym rozszerzeniom łatwo go skonfigurować pod dowolny język i technologię. Nie </w:t>
      </w:r>
      <w:ins w:id="840" w:author="PCArtur" w:date="2023-12-31T14:05:00Z">
        <w:r w:rsidR="00D663F1">
          <w:rPr>
            <w:szCs w:val="24"/>
            <w:lang w:eastAsia="ja-JP"/>
          </w:rPr>
          <w:t xml:space="preserve">było konieczne </w:t>
        </w:r>
      </w:ins>
      <w:del w:id="841" w:author="PCArtur" w:date="2023-12-31T14:05:00Z">
        <w:r w:rsidDel="00D663F1">
          <w:rPr>
            <w:szCs w:val="24"/>
            <w:lang w:eastAsia="ja-JP"/>
          </w:rPr>
          <w:delText xml:space="preserve">potrzebowałem </w:delText>
        </w:r>
      </w:del>
      <w:ins w:id="842" w:author="PCArtur" w:date="2023-12-31T14:05:00Z">
        <w:r w:rsidR="00D663F1">
          <w:rPr>
            <w:szCs w:val="24"/>
            <w:lang w:eastAsia="ja-JP"/>
          </w:rPr>
          <w:t xml:space="preserve">użycie </w:t>
        </w:r>
      </w:ins>
      <w:r>
        <w:rPr>
          <w:szCs w:val="24"/>
          <w:lang w:eastAsia="ja-JP"/>
        </w:rPr>
        <w:t xml:space="preserve">dedykowanego IDE dla </w:t>
      </w:r>
      <w:proofErr w:type="spellStart"/>
      <w:r>
        <w:rPr>
          <w:szCs w:val="24"/>
          <w:lang w:eastAsia="ja-JP"/>
        </w:rPr>
        <w:t>Angulara</w:t>
      </w:r>
      <w:proofErr w:type="spellEnd"/>
      <w:r>
        <w:rPr>
          <w:szCs w:val="24"/>
          <w:lang w:eastAsia="ja-JP"/>
        </w:rPr>
        <w:t xml:space="preserve"> ponieważ </w:t>
      </w:r>
      <w:del w:id="843" w:author="PCArtur" w:date="2023-12-31T14:06:00Z">
        <w:r w:rsidDel="00D663F1">
          <w:rPr>
            <w:szCs w:val="24"/>
            <w:lang w:eastAsia="ja-JP"/>
          </w:rPr>
          <w:delText xml:space="preserve">sam Agular </w:delText>
        </w:r>
      </w:del>
      <w:r>
        <w:rPr>
          <w:szCs w:val="24"/>
          <w:lang w:eastAsia="ja-JP"/>
        </w:rPr>
        <w:t xml:space="preserve">zawiera </w:t>
      </w:r>
      <w:ins w:id="844" w:author="PCArtur" w:date="2023-12-31T14:06:00Z">
        <w:r w:rsidR="00D663F1">
          <w:rPr>
            <w:szCs w:val="24"/>
            <w:lang w:eastAsia="ja-JP"/>
          </w:rPr>
          <w:t xml:space="preserve">on </w:t>
        </w:r>
      </w:ins>
      <w:del w:id="845" w:author="PCArtur" w:date="2023-12-31T14:06:00Z">
        <w:r w:rsidDel="00D663F1">
          <w:rPr>
            <w:szCs w:val="24"/>
            <w:lang w:eastAsia="ja-JP"/>
          </w:rPr>
          <w:delText xml:space="preserve">w sobie </w:delText>
        </w:r>
      </w:del>
      <w:r>
        <w:rPr>
          <w:szCs w:val="24"/>
          <w:lang w:eastAsia="ja-JP"/>
        </w:rPr>
        <w:t xml:space="preserve">narzędzie </w:t>
      </w:r>
      <w:proofErr w:type="spellStart"/>
      <w:r>
        <w:rPr>
          <w:szCs w:val="24"/>
          <w:lang w:eastAsia="ja-JP"/>
        </w:rPr>
        <w:t>ng</w:t>
      </w:r>
      <w:proofErr w:type="spellEnd"/>
      <w:r>
        <w:rPr>
          <w:szCs w:val="24"/>
          <w:lang w:eastAsia="ja-JP"/>
        </w:rPr>
        <w:t xml:space="preserve"> do tworzenia i modyfikowania projektu.</w:t>
      </w:r>
    </w:p>
    <w:p w14:paraId="6DE61513" w14:textId="77777777" w:rsidR="00350A77" w:rsidRDefault="00350A77">
      <w:pPr>
        <w:overflowPunct/>
        <w:autoSpaceDE/>
        <w:autoSpaceDN/>
        <w:adjustRightInd/>
        <w:spacing w:before="100" w:beforeAutospacing="1" w:after="100" w:afterAutospacing="1"/>
        <w:jc w:val="both"/>
        <w:rPr>
          <w:b/>
          <w:bCs/>
          <w:szCs w:val="24"/>
          <w:lang w:eastAsia="ja-JP"/>
        </w:rPr>
        <w:pPrChange w:id="846" w:author="Maciej Maciejewski" w:date="2024-01-01T17:18:00Z">
          <w:pPr>
            <w:overflowPunct/>
            <w:autoSpaceDE/>
            <w:autoSpaceDN/>
            <w:adjustRightInd/>
            <w:spacing w:before="100" w:beforeAutospacing="1" w:after="100" w:afterAutospacing="1"/>
          </w:pPr>
        </w:pPrChange>
      </w:pPr>
      <w:r>
        <w:rPr>
          <w:b/>
          <w:bCs/>
          <w:szCs w:val="24"/>
          <w:lang w:eastAsia="ja-JP"/>
        </w:rPr>
        <w:t>Narzędzia do testowania i zarządzania kodem</w:t>
      </w:r>
    </w:p>
    <w:p w14:paraId="2EC371B7" w14:textId="77777777" w:rsidR="00350A77" w:rsidRDefault="00350A77">
      <w:pPr>
        <w:numPr>
          <w:ilvl w:val="0"/>
          <w:numId w:val="2"/>
        </w:numPr>
        <w:overflowPunct/>
        <w:autoSpaceDE/>
        <w:autoSpaceDN/>
        <w:adjustRightInd/>
        <w:spacing w:before="100" w:beforeAutospacing="1" w:after="100" w:afterAutospacing="1"/>
        <w:jc w:val="both"/>
        <w:rPr>
          <w:szCs w:val="24"/>
          <w:lang w:eastAsia="ja-JP"/>
        </w:rPr>
        <w:pPrChange w:id="847" w:author="Maciej Maciejewski" w:date="2024-01-01T17:18:00Z">
          <w:pPr>
            <w:numPr>
              <w:numId w:val="2"/>
            </w:numPr>
            <w:tabs>
              <w:tab w:val="num" w:pos="720"/>
            </w:tabs>
            <w:overflowPunct/>
            <w:autoSpaceDE/>
            <w:autoSpaceDN/>
            <w:adjustRightInd/>
            <w:spacing w:before="100" w:beforeAutospacing="1" w:after="100" w:afterAutospacing="1"/>
            <w:ind w:left="720" w:hanging="360"/>
          </w:pPr>
        </w:pPrChange>
      </w:pPr>
      <w:r>
        <w:rPr>
          <w:b/>
          <w:bCs/>
          <w:szCs w:val="24"/>
          <w:lang w:eastAsia="ja-JP"/>
        </w:rPr>
        <w:t xml:space="preserve">Git: </w:t>
      </w:r>
      <w:r>
        <w:rPr>
          <w:szCs w:val="24"/>
          <w:lang w:eastAsia="ja-JP"/>
        </w:rPr>
        <w:t xml:space="preserve">Do zarządzania wersją kodu oraz jej ewentualnego przesyłania między maszynami wykorzystałem Git, a dokładniej platformę GitHub. Pozwala to na efektywne zarządzanie kodem, śledzenie zmian i wersji, rozsyłanie między różnymi komputerami oraz przechowywanie w razie awarii lokalnej maszyny. W tym celu pomocny </w:t>
      </w:r>
      <w:del w:id="848" w:author="PCArtur" w:date="2023-12-31T14:06:00Z">
        <w:r w:rsidDel="003A503A">
          <w:rPr>
            <w:szCs w:val="24"/>
            <w:lang w:eastAsia="ja-JP"/>
          </w:rPr>
          <w:delText xml:space="preserve">również </w:delText>
        </w:r>
      </w:del>
      <w:r>
        <w:rPr>
          <w:szCs w:val="24"/>
          <w:lang w:eastAsia="ja-JP"/>
        </w:rPr>
        <w:t xml:space="preserve">był </w:t>
      </w:r>
      <w:proofErr w:type="spellStart"/>
      <w:r>
        <w:rPr>
          <w:szCs w:val="24"/>
          <w:lang w:eastAsia="ja-JP"/>
        </w:rPr>
        <w:t>GitBash</w:t>
      </w:r>
      <w:proofErr w:type="spellEnd"/>
      <w:r>
        <w:rPr>
          <w:szCs w:val="24"/>
          <w:lang w:eastAsia="ja-JP"/>
        </w:rPr>
        <w:t xml:space="preserve">, </w:t>
      </w:r>
      <w:r w:rsidR="00730ADB">
        <w:rPr>
          <w:szCs w:val="24"/>
          <w:lang w:eastAsia="ja-JP"/>
        </w:rPr>
        <w:t>jest to terminal który ułatwia korzystanie z komend git oraz oferuje dodatkową funkcjonalność jak na przykład wyświetlanie z jakiej gałęzi obecnie jest projekt</w:t>
      </w:r>
      <w:ins w:id="849" w:author="PCArtur" w:date="2023-12-31T14:07:00Z">
        <w:r w:rsidR="003A503A">
          <w:rPr>
            <w:szCs w:val="24"/>
            <w:lang w:eastAsia="ja-JP"/>
          </w:rPr>
          <w:t>.</w:t>
        </w:r>
      </w:ins>
    </w:p>
    <w:p w14:paraId="1AEE3E0B" w14:textId="77777777" w:rsidR="007607F9" w:rsidRDefault="007607F9">
      <w:pPr>
        <w:numPr>
          <w:ilvl w:val="0"/>
          <w:numId w:val="2"/>
        </w:numPr>
        <w:overflowPunct/>
        <w:autoSpaceDE/>
        <w:autoSpaceDN/>
        <w:adjustRightInd/>
        <w:spacing w:before="100" w:beforeAutospacing="1" w:after="100" w:afterAutospacing="1"/>
        <w:jc w:val="both"/>
        <w:rPr>
          <w:szCs w:val="24"/>
          <w:lang w:eastAsia="ja-JP"/>
        </w:rPr>
        <w:pPrChange w:id="850" w:author="Maciej Maciejewski" w:date="2024-01-01T17:18:00Z">
          <w:pPr>
            <w:numPr>
              <w:numId w:val="2"/>
            </w:numPr>
            <w:tabs>
              <w:tab w:val="num" w:pos="720"/>
            </w:tabs>
            <w:overflowPunct/>
            <w:autoSpaceDE/>
            <w:autoSpaceDN/>
            <w:adjustRightInd/>
            <w:spacing w:before="100" w:beforeAutospacing="1" w:after="100" w:afterAutospacing="1"/>
            <w:ind w:left="720" w:hanging="360"/>
          </w:pPr>
        </w:pPrChange>
      </w:pPr>
      <w:proofErr w:type="spellStart"/>
      <w:r>
        <w:rPr>
          <w:b/>
          <w:bCs/>
          <w:szCs w:val="24"/>
          <w:lang w:eastAsia="ja-JP"/>
        </w:rPr>
        <w:t>PgAdmin</w:t>
      </w:r>
      <w:proofErr w:type="spellEnd"/>
      <w:r>
        <w:rPr>
          <w:b/>
          <w:bCs/>
          <w:szCs w:val="24"/>
          <w:lang w:eastAsia="ja-JP"/>
        </w:rPr>
        <w:t>:</w:t>
      </w:r>
      <w:r>
        <w:rPr>
          <w:szCs w:val="24"/>
          <w:lang w:eastAsia="ja-JP"/>
        </w:rPr>
        <w:t xml:space="preserve"> Do zarządzania bazą danych zastosowałem narzędzie</w:t>
      </w:r>
      <w:r w:rsidRPr="00C22B2F">
        <w:rPr>
          <w:szCs w:val="24"/>
          <w:lang w:eastAsia="ja-JP"/>
        </w:rPr>
        <w:t xml:space="preserve"> </w:t>
      </w:r>
      <w:proofErr w:type="spellStart"/>
      <w:r w:rsidR="00C22B2F" w:rsidRPr="00C22B2F">
        <w:rPr>
          <w:szCs w:val="24"/>
          <w:lang w:eastAsia="ja-JP"/>
        </w:rPr>
        <w:t>PgAdmin</w:t>
      </w:r>
      <w:proofErr w:type="spellEnd"/>
      <w:r w:rsidR="00C22B2F">
        <w:rPr>
          <w:szCs w:val="24"/>
          <w:lang w:eastAsia="ja-JP"/>
        </w:rPr>
        <w:t xml:space="preserve">. Jest to </w:t>
      </w:r>
      <w:r w:rsidR="00C22B2F">
        <w:t xml:space="preserve">zaawansowane narzędzie graficzne służące do zarządzania i projektowania baz danych </w:t>
      </w:r>
      <w:proofErr w:type="spellStart"/>
      <w:r w:rsidR="00C22B2F">
        <w:t>PostgreSQL</w:t>
      </w:r>
      <w:proofErr w:type="spellEnd"/>
      <w:r w:rsidR="00C22B2F">
        <w:t>. Jest to jedno z najpopularniejszych narzędzi tego typu, używane zarówno przez początkujących, jak i doświadczonych administratorów baz danych. Umożliwia wizualizację struktur i relacji w bazie danych, łatwe modyfikowanie wartości w tabelach oraz wydajności bazy danych, co pomaga w identyfikacji i rozwiązywaniu problemów związanych z wydajnością i optymalizacją.</w:t>
      </w:r>
    </w:p>
    <w:p w14:paraId="40CEE731" w14:textId="15431279" w:rsidR="00C22B2F" w:rsidRDefault="00730ADB">
      <w:pPr>
        <w:numPr>
          <w:ilvl w:val="0"/>
          <w:numId w:val="2"/>
        </w:numPr>
        <w:overflowPunct/>
        <w:autoSpaceDE/>
        <w:autoSpaceDN/>
        <w:adjustRightInd/>
        <w:spacing w:before="100" w:beforeAutospacing="1" w:after="100" w:afterAutospacing="1"/>
        <w:jc w:val="both"/>
        <w:rPr>
          <w:szCs w:val="24"/>
          <w:lang w:eastAsia="ja-JP"/>
        </w:rPr>
        <w:pPrChange w:id="851" w:author="Maciej Maciejewski" w:date="2024-01-01T17:18:00Z">
          <w:pPr>
            <w:numPr>
              <w:numId w:val="2"/>
            </w:numPr>
            <w:tabs>
              <w:tab w:val="num" w:pos="720"/>
            </w:tabs>
            <w:overflowPunct/>
            <w:autoSpaceDE/>
            <w:autoSpaceDN/>
            <w:adjustRightInd/>
            <w:spacing w:before="100" w:beforeAutospacing="1" w:after="100" w:afterAutospacing="1"/>
            <w:ind w:left="720" w:hanging="360"/>
          </w:pPr>
        </w:pPrChange>
      </w:pPr>
      <w:proofErr w:type="spellStart"/>
      <w:r>
        <w:rPr>
          <w:b/>
          <w:bCs/>
          <w:szCs w:val="24"/>
          <w:lang w:eastAsia="ja-JP"/>
        </w:rPr>
        <w:t>Postman</w:t>
      </w:r>
      <w:proofErr w:type="spellEnd"/>
      <w:r>
        <w:rPr>
          <w:b/>
          <w:bCs/>
          <w:szCs w:val="24"/>
          <w:lang w:eastAsia="ja-JP"/>
        </w:rPr>
        <w:t>:</w:t>
      </w:r>
      <w:r>
        <w:rPr>
          <w:szCs w:val="24"/>
          <w:lang w:eastAsia="ja-JP"/>
        </w:rPr>
        <w:t xml:space="preserve"> Dla testowania poprawności </w:t>
      </w:r>
      <w:proofErr w:type="spellStart"/>
      <w:r>
        <w:rPr>
          <w:szCs w:val="24"/>
          <w:lang w:eastAsia="ja-JP"/>
        </w:rPr>
        <w:t>endpitów</w:t>
      </w:r>
      <w:proofErr w:type="spellEnd"/>
      <w:r>
        <w:rPr>
          <w:szCs w:val="24"/>
          <w:lang w:eastAsia="ja-JP"/>
        </w:rPr>
        <w:t xml:space="preserve"> stworzonych w </w:t>
      </w:r>
      <w:del w:id="852" w:author="Maciej Maciejewski" w:date="2024-01-01T19:28:00Z">
        <w:r w:rsidRPr="003A503A" w:rsidDel="00A062B5">
          <w:rPr>
            <w:szCs w:val="24"/>
            <w:highlight w:val="yellow"/>
            <w:lang w:eastAsia="ja-JP"/>
            <w:rPrChange w:id="853" w:author="PCArtur" w:date="2023-12-31T14:08:00Z">
              <w:rPr>
                <w:szCs w:val="24"/>
                <w:lang w:eastAsia="ja-JP"/>
              </w:rPr>
            </w:rPrChange>
          </w:rPr>
          <w:delText>backu</w:delText>
        </w:r>
        <w:r w:rsidDel="00A062B5">
          <w:rPr>
            <w:szCs w:val="24"/>
            <w:lang w:eastAsia="ja-JP"/>
          </w:rPr>
          <w:delText xml:space="preserve"> </w:delText>
        </w:r>
      </w:del>
      <w:ins w:id="854" w:author="Maciej Maciejewski" w:date="2024-01-01T19:28:00Z">
        <w:r w:rsidR="00A062B5">
          <w:rPr>
            <w:szCs w:val="24"/>
            <w:lang w:eastAsia="ja-JP"/>
          </w:rPr>
          <w:t xml:space="preserve">Springu </w:t>
        </w:r>
      </w:ins>
      <w:r>
        <w:rPr>
          <w:szCs w:val="24"/>
          <w:lang w:eastAsia="ja-JP"/>
        </w:rPr>
        <w:t xml:space="preserve">przed przystąpieniem do ich implementacji w froncie należałoby je przetestować aby niepotrzebnie implementować coś co nie dział. Do tego celu </w:t>
      </w:r>
      <w:del w:id="855" w:author="PCArtur" w:date="2023-12-31T14:08:00Z">
        <w:r w:rsidDel="003A503A">
          <w:rPr>
            <w:szCs w:val="24"/>
            <w:lang w:eastAsia="ja-JP"/>
          </w:rPr>
          <w:delText xml:space="preserve">wykorzystałem </w:delText>
        </w:r>
      </w:del>
      <w:ins w:id="856" w:author="PCArtur" w:date="2023-12-31T14:08:00Z">
        <w:r w:rsidR="003A503A">
          <w:rPr>
            <w:szCs w:val="24"/>
            <w:lang w:eastAsia="ja-JP"/>
          </w:rPr>
          <w:t xml:space="preserve">wykorzystano </w:t>
        </w:r>
      </w:ins>
      <w:proofErr w:type="spellStart"/>
      <w:r>
        <w:rPr>
          <w:szCs w:val="24"/>
          <w:lang w:eastAsia="ja-JP"/>
        </w:rPr>
        <w:t>postmana</w:t>
      </w:r>
      <w:proofErr w:type="spellEnd"/>
      <w:r>
        <w:rPr>
          <w:szCs w:val="24"/>
          <w:lang w:eastAsia="ja-JP"/>
        </w:rPr>
        <w:t xml:space="preserve">, aplikację która pozwala testować wysyłanie zapytań i </w:t>
      </w:r>
      <w:ins w:id="857" w:author="PCArtur" w:date="2023-12-31T14:08:00Z">
        <w:r w:rsidR="003A503A">
          <w:rPr>
            <w:szCs w:val="24"/>
            <w:lang w:eastAsia="ja-JP"/>
          </w:rPr>
          <w:t xml:space="preserve">odbieranie </w:t>
        </w:r>
      </w:ins>
      <w:del w:id="858" w:author="PCArtur" w:date="2023-12-31T14:08:00Z">
        <w:r w:rsidDel="003A503A">
          <w:rPr>
            <w:szCs w:val="24"/>
            <w:lang w:eastAsia="ja-JP"/>
          </w:rPr>
          <w:delText xml:space="preserve">otzrymywanie </w:delText>
        </w:r>
      </w:del>
      <w:r>
        <w:rPr>
          <w:szCs w:val="24"/>
          <w:lang w:eastAsia="ja-JP"/>
        </w:rPr>
        <w:t xml:space="preserve">informacji z </w:t>
      </w:r>
      <w:proofErr w:type="spellStart"/>
      <w:r>
        <w:rPr>
          <w:szCs w:val="24"/>
          <w:lang w:eastAsia="ja-JP"/>
        </w:rPr>
        <w:t>backendu</w:t>
      </w:r>
      <w:proofErr w:type="spellEnd"/>
      <w:r>
        <w:rPr>
          <w:szCs w:val="24"/>
          <w:lang w:eastAsia="ja-JP"/>
        </w:rPr>
        <w:t xml:space="preserve">. Dodatkowo </w:t>
      </w:r>
      <w:proofErr w:type="spellStart"/>
      <w:r>
        <w:rPr>
          <w:szCs w:val="24"/>
          <w:lang w:eastAsia="ja-JP"/>
        </w:rPr>
        <w:t>postman</w:t>
      </w:r>
      <w:proofErr w:type="spellEnd"/>
      <w:r>
        <w:rPr>
          <w:szCs w:val="24"/>
          <w:lang w:eastAsia="ja-JP"/>
        </w:rPr>
        <w:t xml:space="preserve"> jest wyposażony w opcję pisania </w:t>
      </w:r>
      <w:r w:rsidR="002A1C5A">
        <w:rPr>
          <w:szCs w:val="24"/>
          <w:lang w:eastAsia="ja-JP"/>
        </w:rPr>
        <w:t>skryptów</w:t>
      </w:r>
      <w:ins w:id="859" w:author="PCArtur" w:date="2023-12-31T14:08:00Z">
        <w:r w:rsidR="003A503A">
          <w:rPr>
            <w:szCs w:val="24"/>
            <w:lang w:eastAsia="ja-JP"/>
          </w:rPr>
          <w:t>,</w:t>
        </w:r>
      </w:ins>
      <w:r w:rsidR="002A1C5A">
        <w:rPr>
          <w:szCs w:val="24"/>
          <w:lang w:eastAsia="ja-JP"/>
        </w:rPr>
        <w:t xml:space="preserve"> które są w stanie automatycznie sprawdzić czy odpowiedź spełnia warunki jakie zadamy.</w:t>
      </w:r>
    </w:p>
    <w:p w14:paraId="5C88094F" w14:textId="77777777" w:rsidR="00C22B2F" w:rsidRDefault="00C22B2F" w:rsidP="00C22B2F">
      <w:pPr>
        <w:overflowPunct/>
        <w:autoSpaceDE/>
        <w:autoSpaceDN/>
        <w:adjustRightInd/>
        <w:spacing w:before="100" w:beforeAutospacing="1" w:after="100" w:afterAutospacing="1"/>
        <w:rPr>
          <w:b/>
          <w:bCs/>
          <w:szCs w:val="24"/>
          <w:lang w:eastAsia="ja-JP"/>
        </w:rPr>
      </w:pPr>
      <w:commentRangeStart w:id="860"/>
      <w:r>
        <w:rPr>
          <w:b/>
          <w:bCs/>
          <w:szCs w:val="24"/>
          <w:lang w:eastAsia="ja-JP"/>
        </w:rPr>
        <w:t>Docker</w:t>
      </w:r>
      <w:commentRangeEnd w:id="860"/>
      <w:r w:rsidR="00823FBC">
        <w:rPr>
          <w:rStyle w:val="Odwoaniedokomentarza"/>
        </w:rPr>
        <w:commentReference w:id="860"/>
      </w:r>
    </w:p>
    <w:p w14:paraId="69D9F29D" w14:textId="77777777" w:rsidR="00C22B2F" w:rsidRDefault="00C22B2F">
      <w:pPr>
        <w:pStyle w:val="NormalnyWeb"/>
        <w:jc w:val="both"/>
        <w:rPr>
          <w:lang w:eastAsia="ja-JP"/>
        </w:rPr>
        <w:pPrChange w:id="861" w:author="Maciej Maciejewski" w:date="2024-01-01T17:23:00Z">
          <w:pPr>
            <w:pStyle w:val="NormalnyWeb"/>
          </w:pPr>
        </w:pPrChange>
      </w:pPr>
      <w:r>
        <w:t>Docker odgrywa kluczową rolę w zapewnieniu spójności środowiskowej i ułatwia</w:t>
      </w:r>
      <w:del w:id="862" w:author="PCArtur" w:date="2023-12-31T14:09:00Z">
        <w:r w:rsidDel="00093D43">
          <w:delText>jąc</w:delText>
        </w:r>
      </w:del>
      <w:r>
        <w:t xml:space="preserve"> wdrożeni</w:t>
      </w:r>
      <w:del w:id="863" w:author="PCArtur" w:date="2023-12-31T14:09:00Z">
        <w:r w:rsidDel="00093D43">
          <w:delText>a</w:delText>
        </w:r>
      </w:del>
      <w:ins w:id="864" w:author="PCArtur" w:date="2023-12-31T14:09:00Z">
        <w:r w:rsidR="00093D43">
          <w:t>e</w:t>
        </w:r>
      </w:ins>
      <w:r>
        <w:t xml:space="preserve"> aplikacji. Aby zachować jednolite działanie aplikacji niezależnie od maszyny, na jakiej jest uruchamiana, </w:t>
      </w:r>
      <w:del w:id="865" w:author="PCArtur" w:date="2023-12-31T14:09:00Z">
        <w:r w:rsidDel="00093D43">
          <w:delText>zdecydowałem</w:delText>
        </w:r>
      </w:del>
      <w:ins w:id="866" w:author="PCArtur" w:date="2023-12-31T14:09:00Z">
        <w:r w:rsidR="00093D43">
          <w:t>zdecydowałem no się</w:t>
        </w:r>
      </w:ins>
      <w:r>
        <w:t xml:space="preserve"> </w:t>
      </w:r>
      <w:del w:id="867" w:author="PCArtur" w:date="2023-12-31T14:09:00Z">
        <w:r w:rsidDel="00093D43">
          <w:delText xml:space="preserve">się </w:delText>
        </w:r>
      </w:del>
      <w:r>
        <w:t xml:space="preserve">na wykorzystanie </w:t>
      </w:r>
      <w:proofErr w:type="spellStart"/>
      <w:r>
        <w:t>Dockera</w:t>
      </w:r>
      <w:proofErr w:type="spellEnd"/>
      <w:r>
        <w:t xml:space="preserve"> i Docker Desktop. Oto kilka kluczowych zalet, które Docker wnosi do projektu:</w:t>
      </w:r>
    </w:p>
    <w:p w14:paraId="693D65D9" w14:textId="77777777" w:rsidR="00C22B2F" w:rsidRDefault="00C22B2F">
      <w:pPr>
        <w:pStyle w:val="NormalnyWeb"/>
        <w:numPr>
          <w:ilvl w:val="0"/>
          <w:numId w:val="3"/>
        </w:numPr>
        <w:jc w:val="both"/>
        <w:pPrChange w:id="868" w:author="Maciej Maciejewski" w:date="2024-01-01T17:23:00Z">
          <w:pPr>
            <w:pStyle w:val="NormalnyWeb"/>
            <w:numPr>
              <w:numId w:val="3"/>
            </w:numPr>
            <w:tabs>
              <w:tab w:val="num" w:pos="720"/>
            </w:tabs>
            <w:ind w:left="720" w:hanging="360"/>
          </w:pPr>
        </w:pPrChange>
      </w:pPr>
      <w:r>
        <w:rPr>
          <w:rStyle w:val="Pogrubienie"/>
        </w:rPr>
        <w:t>Izolacja Środowiskowa:</w:t>
      </w:r>
      <w:r>
        <w:t xml:space="preserve"> Docker używa kontenerów do izolacji aplikacji, co zapewnia, że działa ona w identyczny sposób na każdej maszynie. Kontenery Docker eliminują problem „u mnie działa” poprzez zapewnienie, że wszyscy programiści pracują na tym samym środowisku, co znacznie ułatwia współpracę i testowanie.</w:t>
      </w:r>
    </w:p>
    <w:p w14:paraId="7379167D" w14:textId="77777777" w:rsidR="00C22B2F" w:rsidRDefault="00C22B2F">
      <w:pPr>
        <w:pStyle w:val="NormalnyWeb"/>
        <w:numPr>
          <w:ilvl w:val="0"/>
          <w:numId w:val="3"/>
        </w:numPr>
        <w:jc w:val="both"/>
        <w:pPrChange w:id="869" w:author="Maciej Maciejewski" w:date="2024-01-01T17:23:00Z">
          <w:pPr>
            <w:pStyle w:val="NormalnyWeb"/>
            <w:numPr>
              <w:numId w:val="3"/>
            </w:numPr>
            <w:tabs>
              <w:tab w:val="num" w:pos="720"/>
            </w:tabs>
            <w:ind w:left="720" w:hanging="360"/>
          </w:pPr>
        </w:pPrChange>
      </w:pPr>
      <w:r>
        <w:rPr>
          <w:rStyle w:val="Pogrubienie"/>
        </w:rPr>
        <w:t>Elastyczność i Skalowalność:</w:t>
      </w:r>
      <w:r>
        <w:t xml:space="preserve"> Docker pozwala na łatwe skalowanie aplikacji, umożliwiając uruchomienie wielu instancji kontenera bez konieczności konfigurowania dodatkowych maszyn. Jest to niezwykle przydatne w zarządzaniu obciążeniem i dostosowaniu aplikacji do zmiennego ruchu.</w:t>
      </w:r>
    </w:p>
    <w:p w14:paraId="07609F64" w14:textId="77777777" w:rsidR="00C22B2F" w:rsidRDefault="00C22B2F">
      <w:pPr>
        <w:pStyle w:val="NormalnyWeb"/>
        <w:numPr>
          <w:ilvl w:val="0"/>
          <w:numId w:val="3"/>
        </w:numPr>
        <w:jc w:val="both"/>
        <w:pPrChange w:id="870" w:author="Maciej Maciejewski" w:date="2024-01-01T17:23:00Z">
          <w:pPr>
            <w:pStyle w:val="NormalnyWeb"/>
            <w:numPr>
              <w:numId w:val="3"/>
            </w:numPr>
            <w:tabs>
              <w:tab w:val="num" w:pos="720"/>
            </w:tabs>
            <w:ind w:left="720" w:hanging="360"/>
          </w:pPr>
        </w:pPrChange>
      </w:pPr>
      <w:r>
        <w:rPr>
          <w:rStyle w:val="Pogrubienie"/>
        </w:rPr>
        <w:t>Łatwość Wdrożenia:</w:t>
      </w:r>
      <w:r>
        <w:t xml:space="preserve"> Docker ułatwia wdrażanie aplikacji na różnych środowiskach, od lokalnych maszyn deweloperskich po serwery produkcyjne. Dzięki zastosowaniu </w:t>
      </w:r>
      <w:proofErr w:type="spellStart"/>
      <w:r>
        <w:t>Dockera</w:t>
      </w:r>
      <w:proofErr w:type="spellEnd"/>
      <w:r>
        <w:t>, proces wdrożenia jest szybki i niezawodny, co jest kluczowe w środowiskach, gdzie regularne aktualizacje i szybka reakcja na zmiany są ważne.</w:t>
      </w:r>
    </w:p>
    <w:p w14:paraId="20CF7B0C" w14:textId="77777777" w:rsidR="00C22B2F" w:rsidRDefault="00C22B2F">
      <w:pPr>
        <w:pStyle w:val="NormalnyWeb"/>
        <w:numPr>
          <w:ilvl w:val="0"/>
          <w:numId w:val="3"/>
        </w:numPr>
        <w:jc w:val="both"/>
        <w:pPrChange w:id="871" w:author="Maciej Maciejewski" w:date="2024-01-01T17:23:00Z">
          <w:pPr>
            <w:pStyle w:val="NormalnyWeb"/>
            <w:numPr>
              <w:numId w:val="3"/>
            </w:numPr>
            <w:tabs>
              <w:tab w:val="num" w:pos="720"/>
            </w:tabs>
            <w:ind w:left="720" w:hanging="360"/>
          </w:pPr>
        </w:pPrChange>
      </w:pPr>
      <w:r>
        <w:rPr>
          <w:rStyle w:val="Pogrubienie"/>
        </w:rPr>
        <w:t>Zarządzanie Zależnościami:</w:t>
      </w:r>
      <w:r>
        <w:t xml:space="preserve"> Docker pozwala na definiowanie i zarządzanie zależnościami aplikacji za pomocą plików </w:t>
      </w:r>
      <w:proofErr w:type="spellStart"/>
      <w:r>
        <w:t>Dockerfile</w:t>
      </w:r>
      <w:proofErr w:type="spellEnd"/>
      <w:r>
        <w:t>. Każdy kontener może zawierać wszystkie niezbędne zależności, co zapewnia, że aplikacja będzie działała poprawnie w każdym środowisku.</w:t>
      </w:r>
    </w:p>
    <w:p w14:paraId="52B04C48" w14:textId="77777777" w:rsidR="00823FBC" w:rsidDel="00EB705E" w:rsidRDefault="00823FBC">
      <w:pPr>
        <w:pStyle w:val="NormalnyWeb"/>
        <w:numPr>
          <w:ilvl w:val="0"/>
          <w:numId w:val="3"/>
        </w:numPr>
        <w:jc w:val="both"/>
        <w:rPr>
          <w:del w:id="872" w:author="Maciej Maciejewski" w:date="2023-12-31T18:46:00Z"/>
        </w:rPr>
        <w:pPrChange w:id="873" w:author="Maciej Maciejewski" w:date="2024-01-01T17:23:00Z">
          <w:pPr>
            <w:pStyle w:val="NormalnyWeb"/>
            <w:numPr>
              <w:numId w:val="3"/>
            </w:numPr>
            <w:tabs>
              <w:tab w:val="num" w:pos="720"/>
            </w:tabs>
            <w:ind w:left="720" w:hanging="360"/>
          </w:pPr>
        </w:pPrChange>
      </w:pPr>
      <w:r w:rsidRPr="00823FBC">
        <w:rPr>
          <w:rStyle w:val="Pogrubienie"/>
        </w:rPr>
        <w:lastRenderedPageBreak/>
        <w:t>Komunikacja między kontenerami:</w:t>
      </w:r>
      <w:r>
        <w:rPr>
          <w:rStyle w:val="Pogrubienie"/>
        </w:rPr>
        <w:t xml:space="preserve"> </w:t>
      </w:r>
      <w:del w:id="874" w:author="PCArtur" w:date="2023-12-31T14:11:00Z">
        <w:r w:rsidDel="00093D43">
          <w:rPr>
            <w:rStyle w:val="Pogrubienie"/>
            <w:b w:val="0"/>
            <w:bCs w:val="0"/>
          </w:rPr>
          <w:delText xml:space="preserve">Kiedy </w:delText>
        </w:r>
      </w:del>
      <w:ins w:id="875" w:author="PCArtur" w:date="2023-12-31T14:11:00Z">
        <w:r w:rsidR="00093D43">
          <w:rPr>
            <w:rStyle w:val="Pogrubienie"/>
            <w:b w:val="0"/>
            <w:bCs w:val="0"/>
          </w:rPr>
          <w:t xml:space="preserve">Gdy </w:t>
        </w:r>
      </w:ins>
      <w:r>
        <w:rPr>
          <w:rStyle w:val="Pogrubienie"/>
          <w:b w:val="0"/>
          <w:bCs w:val="0"/>
        </w:rPr>
        <w:t xml:space="preserve">w projekcie </w:t>
      </w:r>
      <w:del w:id="876" w:author="PCArtur" w:date="2023-12-31T14:11:00Z">
        <w:r w:rsidDel="00093D43">
          <w:rPr>
            <w:rStyle w:val="Pogrubienie"/>
            <w:b w:val="0"/>
            <w:bCs w:val="0"/>
          </w:rPr>
          <w:delText xml:space="preserve">takim jak mój </w:delText>
        </w:r>
      </w:del>
      <w:r>
        <w:rPr>
          <w:rStyle w:val="Pogrubienie"/>
          <w:b w:val="0"/>
          <w:bCs w:val="0"/>
        </w:rPr>
        <w:t xml:space="preserve">znajduje się więcej niż jeden element korzystający z osobnego </w:t>
      </w:r>
      <w:proofErr w:type="spellStart"/>
      <w:r>
        <w:t>Dockerfile</w:t>
      </w:r>
      <w:proofErr w:type="spellEnd"/>
      <w:r>
        <w:t xml:space="preserve"> można je połączyć za pomocą </w:t>
      </w:r>
      <w:proofErr w:type="spellStart"/>
      <w:r>
        <w:t>docker-compose</w:t>
      </w:r>
      <w:proofErr w:type="spellEnd"/>
      <w:r>
        <w:t xml:space="preserve">, jest to plik który definiuje jakie kontenery stworzyć, jak powinny się one między sobą komunikować oraz zależności między nimi. Ponieważ </w:t>
      </w:r>
      <w:ins w:id="877" w:author="PCArtur" w:date="2023-12-31T14:11:00Z">
        <w:r w:rsidR="00093D43">
          <w:t>zrealizowany</w:t>
        </w:r>
      </w:ins>
      <w:del w:id="878" w:author="PCArtur" w:date="2023-12-31T14:11:00Z">
        <w:r w:rsidDel="00093D43">
          <w:delText xml:space="preserve">mój </w:delText>
        </w:r>
      </w:del>
      <w:ins w:id="879" w:author="PCArtur" w:date="2023-12-31T14:11:00Z">
        <w:r w:rsidR="00093D43">
          <w:t xml:space="preserve"> </w:t>
        </w:r>
      </w:ins>
      <w:r>
        <w:t>projekt składa się z trzech kontenerów (</w:t>
      </w:r>
      <w:proofErr w:type="spellStart"/>
      <w:r>
        <w:t>frontend</w:t>
      </w:r>
      <w:proofErr w:type="spellEnd"/>
      <w:r>
        <w:t xml:space="preserve">, </w:t>
      </w:r>
      <w:proofErr w:type="spellStart"/>
      <w:r>
        <w:t>backend</w:t>
      </w:r>
      <w:proofErr w:type="spellEnd"/>
      <w:r>
        <w:t xml:space="preserve"> i </w:t>
      </w:r>
      <w:proofErr w:type="spellStart"/>
      <w:r>
        <w:t>postgreSQL</w:t>
      </w:r>
      <w:proofErr w:type="spellEnd"/>
      <w:r>
        <w:t xml:space="preserve">) </w:t>
      </w:r>
      <w:del w:id="880" w:author="PCArtur" w:date="2023-12-31T14:11:00Z">
        <w:r w:rsidDel="00093D43">
          <w:delText xml:space="preserve">   </w:delText>
        </w:r>
      </w:del>
      <w:proofErr w:type="spellStart"/>
      <w:r>
        <w:t>docker-compose</w:t>
      </w:r>
      <w:proofErr w:type="spellEnd"/>
      <w:r>
        <w:t xml:space="preserve"> zapewnia</w:t>
      </w:r>
      <w:ins w:id="881" w:author="PCArtur" w:date="2023-12-31T14:11:00Z">
        <w:r w:rsidR="00093D43">
          <w:t>,</w:t>
        </w:r>
      </w:ins>
      <w:r>
        <w:t xml:space="preserve"> że </w:t>
      </w:r>
      <w:proofErr w:type="spellStart"/>
      <w:r>
        <w:t>backend</w:t>
      </w:r>
      <w:proofErr w:type="spellEnd"/>
      <w:r>
        <w:t xml:space="preserve"> zostanie uruchomiony dopiero po pełnym uruchomieniu </w:t>
      </w:r>
      <w:proofErr w:type="spellStart"/>
      <w:r>
        <w:t>postgreSQL</w:t>
      </w:r>
      <w:proofErr w:type="spellEnd"/>
      <w:r>
        <w:t xml:space="preserve"> oraz to</w:t>
      </w:r>
      <w:ins w:id="882" w:author="PCArtur" w:date="2023-12-31T14:12:00Z">
        <w:r w:rsidR="00093D43">
          <w:t>,</w:t>
        </w:r>
      </w:ins>
      <w:r>
        <w:t xml:space="preserve"> że kontenery z frontem i </w:t>
      </w:r>
      <w:proofErr w:type="spellStart"/>
      <w:r>
        <w:t>backiem</w:t>
      </w:r>
      <w:proofErr w:type="spellEnd"/>
      <w:r>
        <w:t xml:space="preserve"> będą się mogły między sobą komunikować dzięki </w:t>
      </w:r>
      <w:proofErr w:type="spellStart"/>
      <w:r>
        <w:t>docker</w:t>
      </w:r>
      <w:proofErr w:type="spellEnd"/>
      <w:r>
        <w:t>-network.</w:t>
      </w:r>
    </w:p>
    <w:p w14:paraId="34C3B4FC" w14:textId="77777777" w:rsidR="00EB705E" w:rsidRDefault="00EB705E">
      <w:pPr>
        <w:pStyle w:val="NormalnyWeb"/>
        <w:numPr>
          <w:ilvl w:val="0"/>
          <w:numId w:val="3"/>
        </w:numPr>
        <w:jc w:val="both"/>
        <w:rPr>
          <w:ins w:id="883" w:author="Maciej Maciejewski" w:date="2023-12-31T18:46:00Z"/>
        </w:rPr>
        <w:pPrChange w:id="884" w:author="Maciej Maciejewski" w:date="2024-01-01T17:23:00Z">
          <w:pPr>
            <w:pStyle w:val="NormalnyWeb"/>
            <w:numPr>
              <w:numId w:val="3"/>
            </w:numPr>
            <w:tabs>
              <w:tab w:val="num" w:pos="720"/>
            </w:tabs>
            <w:ind w:left="720" w:hanging="360"/>
          </w:pPr>
        </w:pPrChange>
      </w:pPr>
    </w:p>
    <w:p w14:paraId="506B4697" w14:textId="77777777" w:rsidR="00823FBC" w:rsidDel="00EB705E" w:rsidRDefault="00823FBC">
      <w:pPr>
        <w:pStyle w:val="NormalnyWeb"/>
        <w:ind w:left="720" w:firstLine="0"/>
        <w:jc w:val="both"/>
        <w:rPr>
          <w:del w:id="885" w:author="Maciej Maciejewski" w:date="2023-12-31T18:46:00Z"/>
        </w:rPr>
        <w:pPrChange w:id="886" w:author="Maciej Maciejewski" w:date="2024-01-01T17:23:00Z">
          <w:pPr>
            <w:pStyle w:val="NormalnyWeb"/>
          </w:pPr>
        </w:pPrChange>
      </w:pPr>
    </w:p>
    <w:p w14:paraId="3E7FDFEE" w14:textId="77777777" w:rsidR="00823FBC" w:rsidRPr="00823FBC" w:rsidRDefault="00823FBC">
      <w:pPr>
        <w:pStyle w:val="NormalnyWeb"/>
        <w:ind w:left="720" w:firstLine="0"/>
        <w:jc w:val="both"/>
        <w:pPrChange w:id="887" w:author="Maciej Maciejewski" w:date="2024-01-01T17:23:00Z">
          <w:pPr>
            <w:pStyle w:val="NormalnyWeb"/>
          </w:pPr>
        </w:pPrChange>
      </w:pPr>
    </w:p>
    <w:p w14:paraId="20C50B37" w14:textId="77777777" w:rsidR="00EB705E" w:rsidRDefault="00EB705E">
      <w:pPr>
        <w:ind w:firstLine="0"/>
        <w:jc w:val="both"/>
        <w:rPr>
          <w:ins w:id="888" w:author="Maciej Maciejewski" w:date="2023-12-31T18:46:00Z"/>
          <w:b/>
          <w:bCs/>
          <w:sz w:val="32"/>
          <w:szCs w:val="32"/>
        </w:rPr>
        <w:pPrChange w:id="889" w:author="Maciej Maciejewski" w:date="2024-01-01T17:23:00Z">
          <w:pPr/>
        </w:pPrChange>
      </w:pPr>
      <w:ins w:id="890" w:author="Maciej Maciejewski" w:date="2023-12-31T18:46:00Z">
        <w:r>
          <w:rPr>
            <w:b/>
            <w:bCs/>
            <w:sz w:val="32"/>
            <w:szCs w:val="32"/>
          </w:rPr>
          <w:t>3.5 Metodyka pracy</w:t>
        </w:r>
      </w:ins>
    </w:p>
    <w:p w14:paraId="424C1206" w14:textId="77777777" w:rsidR="00EB705E" w:rsidRDefault="00EB705E">
      <w:pPr>
        <w:jc w:val="both"/>
        <w:rPr>
          <w:ins w:id="891" w:author="Maciej Maciejewski" w:date="2023-12-31T18:46:00Z"/>
          <w:b/>
          <w:bCs/>
          <w:sz w:val="28"/>
          <w:szCs w:val="28"/>
        </w:rPr>
        <w:pPrChange w:id="892" w:author="Maciej Maciejewski" w:date="2024-01-01T17:23:00Z">
          <w:pPr/>
        </w:pPrChange>
      </w:pPr>
    </w:p>
    <w:p w14:paraId="7B5C503C" w14:textId="0DAF3C5D" w:rsidR="00EB705E" w:rsidRDefault="00EB705E">
      <w:pPr>
        <w:jc w:val="both"/>
        <w:rPr>
          <w:ins w:id="893" w:author="Maciej Maciejewski" w:date="2023-12-31T18:46:00Z"/>
          <w:szCs w:val="24"/>
        </w:rPr>
        <w:pPrChange w:id="894" w:author="Maciej Maciejewski" w:date="2024-01-01T17:23:00Z">
          <w:pPr/>
        </w:pPrChange>
      </w:pPr>
      <w:ins w:id="895" w:author="Maciej Maciejewski" w:date="2023-12-31T18:46:00Z">
        <w:r>
          <w:rPr>
            <w:szCs w:val="24"/>
          </w:rPr>
          <w:t xml:space="preserve">Aby </w:t>
        </w:r>
      </w:ins>
      <w:ins w:id="896" w:author="Maciej Maciejewski" w:date="2024-01-03T17:04:00Z">
        <w:r w:rsidR="005C1AF3">
          <w:rPr>
            <w:szCs w:val="24"/>
          </w:rPr>
          <w:t>ujednolicić pracę nad projektem jego</w:t>
        </w:r>
      </w:ins>
      <w:ins w:id="897" w:author="Maciej Maciejewski" w:date="2023-12-31T18:46:00Z">
        <w:r>
          <w:rPr>
            <w:szCs w:val="24"/>
          </w:rPr>
          <w:t xml:space="preserve"> tworzeni</w:t>
        </w:r>
      </w:ins>
      <w:ins w:id="898" w:author="Maciej Maciejewski" w:date="2024-01-03T17:04:00Z">
        <w:r w:rsidR="005C1AF3">
          <w:rPr>
            <w:szCs w:val="24"/>
          </w:rPr>
          <w:t>e został</w:t>
        </w:r>
      </w:ins>
      <w:ins w:id="899" w:author="Maciej Maciejewski" w:date="2024-01-03T17:05:00Z">
        <w:r w:rsidR="005C1AF3">
          <w:rPr>
            <w:szCs w:val="24"/>
          </w:rPr>
          <w:t>o podzielone na kilka etapów</w:t>
        </w:r>
      </w:ins>
      <w:ins w:id="900" w:author="Maciej Maciejewski" w:date="2023-12-31T18:46:00Z">
        <w:r>
          <w:rPr>
            <w:szCs w:val="24"/>
          </w:rPr>
          <w:t>. Na początku</w:t>
        </w:r>
      </w:ins>
      <w:ins w:id="901" w:author="Maciej Maciejewski" w:date="2024-01-03T17:05:00Z">
        <w:r w:rsidR="005C1AF3">
          <w:rPr>
            <w:szCs w:val="24"/>
          </w:rPr>
          <w:t>,</w:t>
        </w:r>
      </w:ins>
      <w:ins w:id="902" w:author="Maciej Maciejewski" w:date="2023-12-31T18:46:00Z">
        <w:r>
          <w:rPr>
            <w:szCs w:val="24"/>
          </w:rPr>
          <w:t xml:space="preserve"> </w:t>
        </w:r>
      </w:ins>
      <w:ins w:id="903" w:author="Maciej Maciejewski" w:date="2024-01-03T17:05:00Z">
        <w:r w:rsidR="005C1AF3">
          <w:rPr>
            <w:szCs w:val="24"/>
          </w:rPr>
          <w:t>utworzono</w:t>
        </w:r>
      </w:ins>
      <w:ins w:id="904" w:author="Maciej Maciejewski" w:date="2023-12-31T18:46:00Z">
        <w:r>
          <w:rPr>
            <w:szCs w:val="24"/>
          </w:rPr>
          <w:t xml:space="preserve"> ogólny obraz aplikacji, jakie strony powinna zawierać, co na tych stronach powinno się znaleźć, jaka funkcjonalność powinna być dostępna na poszczególnej stronie i dla jakiego typu użytkownika powinna ona być dostępna. Następnie </w:t>
        </w:r>
      </w:ins>
      <w:ins w:id="905" w:author="Maciej Maciejewski" w:date="2024-01-03T17:05:00Z">
        <w:r w:rsidR="005C1AF3">
          <w:rPr>
            <w:szCs w:val="24"/>
          </w:rPr>
          <w:t>zaprojektowano</w:t>
        </w:r>
      </w:ins>
      <w:ins w:id="906" w:author="Maciej Maciejewski" w:date="2023-12-31T18:46:00Z">
        <w:r>
          <w:rPr>
            <w:szCs w:val="24"/>
          </w:rPr>
          <w:t xml:space="preserve"> diagram UML reprezentujący bazę danych, jakie tabele i jakie pola powinny się w niej znaleźć oraz jakie relacje powinny zachodzić pomiędzy poszczególnymi tabelami. Na podstawie ogólnego obrazu aplikacji i diagramu UML </w:t>
        </w:r>
      </w:ins>
      <w:ins w:id="907" w:author="Maciej Maciejewski" w:date="2024-01-03T17:06:00Z">
        <w:r w:rsidR="005C1AF3">
          <w:rPr>
            <w:szCs w:val="24"/>
          </w:rPr>
          <w:t xml:space="preserve">cała funkcjonalność została podzielona na niezależne od siebie fragmenty które </w:t>
        </w:r>
      </w:ins>
      <w:ins w:id="908" w:author="Maciej Maciejewski" w:date="2024-01-03T17:07:00Z">
        <w:r w:rsidR="005C1AF3">
          <w:rPr>
            <w:szCs w:val="24"/>
          </w:rPr>
          <w:t>następnie zostały zaimplementowane w zaplanowanej kolejności.</w:t>
        </w:r>
      </w:ins>
    </w:p>
    <w:p w14:paraId="1F7F08C2" w14:textId="77777777" w:rsidR="00EB705E" w:rsidRDefault="00EB705E">
      <w:pPr>
        <w:jc w:val="both"/>
        <w:rPr>
          <w:ins w:id="909" w:author="Maciej Maciejewski" w:date="2023-12-31T18:46:00Z"/>
          <w:szCs w:val="24"/>
        </w:rPr>
        <w:pPrChange w:id="910" w:author="Maciej Maciejewski" w:date="2024-01-01T17:23:00Z">
          <w:pPr/>
        </w:pPrChange>
      </w:pPr>
    </w:p>
    <w:p w14:paraId="138F22EF" w14:textId="041D6DBB" w:rsidR="00D80496" w:rsidRDefault="00351472" w:rsidP="003C1171">
      <w:pPr>
        <w:jc w:val="both"/>
        <w:rPr>
          <w:ins w:id="911" w:author="Maciej Maciejewski" w:date="2024-01-01T19:49:00Z"/>
          <w:szCs w:val="24"/>
        </w:rPr>
      </w:pPr>
      <w:ins w:id="912" w:author="Maciej Maciejewski" w:date="2024-01-03T17:12:00Z">
        <w:r>
          <w:t xml:space="preserve">W trakcie wdrażania nowej funkcjonalności aplikacji, proces rozpoczynał się od opracowania części serwerowej. Następnie, wykorzystując aplikację </w:t>
        </w:r>
        <w:proofErr w:type="spellStart"/>
        <w:r>
          <w:t>Postman</w:t>
        </w:r>
        <w:proofErr w:type="spellEnd"/>
        <w:r>
          <w:t xml:space="preserve"> i narzędzie </w:t>
        </w:r>
        <w:proofErr w:type="spellStart"/>
        <w:r>
          <w:t>PgAdmin</w:t>
        </w:r>
        <w:proofErr w:type="spellEnd"/>
        <w:r>
          <w:t xml:space="preserve">, przeprowadzane były testy w celu potwierdzenia prawidłowości działania. Ewentualne błędy były identyfikowane i naprawiane. Po weryfikacji poprawności </w:t>
        </w:r>
        <w:proofErr w:type="spellStart"/>
        <w:r>
          <w:t>backendu</w:t>
        </w:r>
        <w:proofErr w:type="spellEnd"/>
        <w:r>
          <w:t xml:space="preserve">, przechodzono do implementacji w </w:t>
        </w:r>
        <w:proofErr w:type="spellStart"/>
        <w:r>
          <w:t>Angularze</w:t>
        </w:r>
        <w:proofErr w:type="spellEnd"/>
        <w:r>
          <w:t xml:space="preserve">. Początkowo skupiano się na kodowaniu logiki strony, takiej jak wysyłanie zapytań do </w:t>
        </w:r>
        <w:proofErr w:type="spellStart"/>
        <w:r>
          <w:t>backendu</w:t>
        </w:r>
        <w:proofErr w:type="spellEnd"/>
        <w:r>
          <w:t xml:space="preserve"> i konfiguracja nawigacji. Następnie, w celu wizualizacji projektu, projektowano układ poszczególnych elementów interfejsu użytkownika (rys. 3.1), co stanowiło podstawę do stworzenia odpowiednich plików HTML i CSS.</w:t>
        </w:r>
      </w:ins>
    </w:p>
    <w:p w14:paraId="0BF90E0A" w14:textId="4BB1A09D" w:rsidR="00D80496" w:rsidRDefault="00D80496">
      <w:pPr>
        <w:jc w:val="center"/>
        <w:rPr>
          <w:ins w:id="913" w:author="Maciej Maciejewski" w:date="2024-01-03T17:01:00Z"/>
          <w:szCs w:val="24"/>
        </w:rPr>
      </w:pPr>
      <w:ins w:id="914" w:author="Maciej Maciejewski" w:date="2024-01-01T19:49:00Z">
        <w:r>
          <w:rPr>
            <w:noProof/>
            <w:szCs w:val="24"/>
          </w:rPr>
          <w:lastRenderedPageBreak/>
          <w:drawing>
            <wp:inline distT="0" distB="0" distL="0" distR="0" wp14:anchorId="3162DD5D" wp14:editId="7E6E1537">
              <wp:extent cx="2534166" cy="4505325"/>
              <wp:effectExtent l="0" t="0" r="0" b="0"/>
              <wp:docPr id="1302164054" name="Obraz 1" descr="Obraz zawierający Prostokąt, zrzut ekranu, tekst,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64054" name="Obraz 1" descr="Obraz zawierający Prostokąt, zrzut ekranu, tekst, diagram&#10;&#10;Opis wygenerowany automatyczni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44892" cy="4524394"/>
                      </a:xfrm>
                      <a:prstGeom prst="rect">
                        <a:avLst/>
                      </a:prstGeom>
                    </pic:spPr>
                  </pic:pic>
                </a:graphicData>
              </a:graphic>
            </wp:inline>
          </w:drawing>
        </w:r>
      </w:ins>
    </w:p>
    <w:p w14:paraId="3219581D" w14:textId="6EBF2349" w:rsidR="00BB2B9F" w:rsidRPr="00BB2B9F" w:rsidRDefault="00AA79A1">
      <w:pPr>
        <w:jc w:val="center"/>
        <w:rPr>
          <w:ins w:id="915" w:author="Maciej Maciejewski" w:date="2023-12-31T18:46:00Z"/>
          <w:sz w:val="20"/>
          <w:rPrChange w:id="916" w:author="Maciej Maciejewski" w:date="2024-01-03T17:01:00Z">
            <w:rPr>
              <w:ins w:id="917" w:author="Maciej Maciejewski" w:date="2023-12-31T18:46:00Z"/>
              <w:szCs w:val="24"/>
            </w:rPr>
          </w:rPrChange>
        </w:rPr>
        <w:pPrChange w:id="918" w:author="Maciej Maciejewski" w:date="2024-01-01T19:53:00Z">
          <w:pPr/>
        </w:pPrChange>
      </w:pPr>
      <w:ins w:id="919" w:author="Maciej Maciejewski" w:date="2024-01-05T16:54:00Z">
        <w:r>
          <w:rPr>
            <w:sz w:val="20"/>
          </w:rPr>
          <w:t>r</w:t>
        </w:r>
      </w:ins>
      <w:ins w:id="920" w:author="Maciej Maciejewski" w:date="2024-01-03T17:01:00Z">
        <w:r w:rsidR="00BB2B9F" w:rsidRPr="00BB2B9F">
          <w:rPr>
            <w:sz w:val="20"/>
            <w:rPrChange w:id="921" w:author="Maciej Maciejewski" w:date="2024-01-03T17:01:00Z">
              <w:rPr>
                <w:szCs w:val="24"/>
              </w:rPr>
            </w:rPrChange>
          </w:rPr>
          <w:t>ys</w:t>
        </w:r>
      </w:ins>
      <w:ins w:id="922" w:author="Maciej Maciejewski" w:date="2024-01-05T16:54:00Z">
        <w:r>
          <w:rPr>
            <w:sz w:val="20"/>
          </w:rPr>
          <w:t>.</w:t>
        </w:r>
      </w:ins>
      <w:ins w:id="923" w:author="Maciej Maciejewski" w:date="2024-01-03T17:01:00Z">
        <w:r w:rsidR="00BB2B9F" w:rsidRPr="00BB2B9F">
          <w:rPr>
            <w:sz w:val="20"/>
            <w:rPrChange w:id="924" w:author="Maciej Maciejewski" w:date="2024-01-03T17:01:00Z">
              <w:rPr>
                <w:szCs w:val="24"/>
              </w:rPr>
            </w:rPrChange>
          </w:rPr>
          <w:t xml:space="preserve"> 3.1 Przykład schematu rozmieszczenia elementów interfejsu użytkownika</w:t>
        </w:r>
      </w:ins>
    </w:p>
    <w:p w14:paraId="28AE7666" w14:textId="77777777" w:rsidR="00EB705E" w:rsidRDefault="00EB705E">
      <w:pPr>
        <w:jc w:val="both"/>
        <w:rPr>
          <w:ins w:id="925" w:author="Maciej Maciejewski" w:date="2023-12-31T18:46:00Z"/>
          <w:szCs w:val="24"/>
        </w:rPr>
        <w:pPrChange w:id="926" w:author="Maciej Maciejewski" w:date="2024-01-01T17:23:00Z">
          <w:pPr/>
        </w:pPrChange>
      </w:pPr>
    </w:p>
    <w:p w14:paraId="40F49ECA" w14:textId="1CE00794" w:rsidR="00D80496" w:rsidRPr="00AA79A1" w:rsidRDefault="001248BB" w:rsidP="00AA79A1">
      <w:pPr>
        <w:jc w:val="both"/>
        <w:rPr>
          <w:ins w:id="927" w:author="Maciej Maciejewski" w:date="2024-01-01T19:50:00Z"/>
          <w:szCs w:val="24"/>
          <w:rPrChange w:id="928" w:author="Maciej Maciejewski" w:date="2024-01-05T16:54:00Z">
            <w:rPr>
              <w:ins w:id="929" w:author="Maciej Maciejewski" w:date="2024-01-01T19:50:00Z"/>
              <w:b/>
              <w:bCs/>
              <w:sz w:val="36"/>
              <w:szCs w:val="36"/>
            </w:rPr>
          </w:rPrChange>
        </w:rPr>
      </w:pPr>
      <w:ins w:id="930" w:author="Maciej Maciejewski" w:date="2024-01-03T17:16:00Z">
        <w:r>
          <w:t>Po zaimplementowaniu części serwerowej i klienckiej przeprowadzono testy funkcjonalne wykorzystując różnorodne dane wejściowe oraz scenariusze użytkowania, takie jak interakcje między różnymi użytkownikami i projektami. Sukcesywne testowanie w lokalnym środowisku było następnie uzupełniane o weryfikację działania aplikacji w konteneryzowanym środowisku Docker, co pozwoliło na sprawdzenie zachowania systemu w izolowanej instancji.</w:t>
        </w:r>
      </w:ins>
    </w:p>
    <w:p w14:paraId="7D86A6C1" w14:textId="77777777" w:rsidR="00D80496" w:rsidRDefault="00D80496" w:rsidP="00D80496">
      <w:pPr>
        <w:ind w:firstLine="0"/>
        <w:jc w:val="both"/>
        <w:rPr>
          <w:ins w:id="931" w:author="Maciej Maciejewski" w:date="2024-01-01T19:50:00Z"/>
          <w:b/>
          <w:bCs/>
          <w:sz w:val="36"/>
          <w:szCs w:val="36"/>
        </w:rPr>
      </w:pPr>
    </w:p>
    <w:p w14:paraId="706B697F" w14:textId="41FF6306" w:rsidR="00EB705E" w:rsidRDefault="00EB705E" w:rsidP="00D80496">
      <w:pPr>
        <w:ind w:firstLine="0"/>
        <w:jc w:val="both"/>
        <w:rPr>
          <w:ins w:id="932" w:author="Maciej Maciejewski" w:date="2024-01-01T19:50:00Z"/>
          <w:b/>
          <w:bCs/>
          <w:sz w:val="36"/>
          <w:szCs w:val="36"/>
        </w:rPr>
      </w:pPr>
      <w:ins w:id="933" w:author="Maciej Maciejewski" w:date="2023-12-31T18:46:00Z">
        <w:r w:rsidRPr="00C34326">
          <w:rPr>
            <w:b/>
            <w:bCs/>
            <w:sz w:val="36"/>
            <w:szCs w:val="36"/>
          </w:rPr>
          <w:t>4. Specyfikacja zewnętrzna</w:t>
        </w:r>
      </w:ins>
    </w:p>
    <w:p w14:paraId="0BCCAD65" w14:textId="77777777" w:rsidR="00D80496" w:rsidRPr="00D80496" w:rsidRDefault="00D80496">
      <w:pPr>
        <w:ind w:firstLine="0"/>
        <w:jc w:val="both"/>
        <w:rPr>
          <w:ins w:id="934" w:author="Maciej Maciejewski" w:date="2023-12-31T18:46:00Z"/>
          <w:b/>
          <w:bCs/>
          <w:sz w:val="36"/>
          <w:szCs w:val="36"/>
          <w:rPrChange w:id="935" w:author="Maciej Maciejewski" w:date="2024-01-01T19:50:00Z">
            <w:rPr>
              <w:ins w:id="936" w:author="Maciej Maciejewski" w:date="2023-12-31T18:46:00Z"/>
              <w:sz w:val="36"/>
              <w:szCs w:val="36"/>
            </w:rPr>
          </w:rPrChange>
        </w:rPr>
        <w:pPrChange w:id="937" w:author="Maciej Maciejewski" w:date="2024-01-01T19:50:00Z">
          <w:pPr/>
        </w:pPrChange>
      </w:pPr>
    </w:p>
    <w:p w14:paraId="63BB2731" w14:textId="77777777" w:rsidR="00EB705E" w:rsidRDefault="00EB705E">
      <w:pPr>
        <w:ind w:firstLine="0"/>
        <w:jc w:val="both"/>
        <w:rPr>
          <w:ins w:id="938" w:author="Maciej Maciejewski" w:date="2023-12-31T18:46:00Z"/>
          <w:b/>
          <w:bCs/>
          <w:sz w:val="32"/>
          <w:szCs w:val="32"/>
        </w:rPr>
        <w:pPrChange w:id="939" w:author="Maciej Maciejewski" w:date="2024-01-01T17:23:00Z">
          <w:pPr/>
        </w:pPrChange>
      </w:pPr>
      <w:ins w:id="940" w:author="Maciej Maciejewski" w:date="2023-12-31T18:46:00Z">
        <w:r w:rsidRPr="00C34326">
          <w:rPr>
            <w:b/>
            <w:bCs/>
            <w:sz w:val="32"/>
            <w:szCs w:val="32"/>
          </w:rPr>
          <w:t xml:space="preserve">4.1 Wymagania sprzętowe i </w:t>
        </w:r>
        <w:r>
          <w:rPr>
            <w:b/>
            <w:bCs/>
            <w:sz w:val="32"/>
            <w:szCs w:val="32"/>
          </w:rPr>
          <w:t>instalacja</w:t>
        </w:r>
      </w:ins>
    </w:p>
    <w:p w14:paraId="1DDB7EF6" w14:textId="77777777" w:rsidR="00EB705E" w:rsidRDefault="00EB705E">
      <w:pPr>
        <w:ind w:firstLine="0"/>
        <w:jc w:val="both"/>
        <w:rPr>
          <w:ins w:id="941" w:author="Maciej Maciejewski" w:date="2023-12-31T18:46:00Z"/>
          <w:b/>
          <w:bCs/>
          <w:sz w:val="32"/>
          <w:szCs w:val="32"/>
        </w:rPr>
        <w:pPrChange w:id="942" w:author="Maciej Maciejewski" w:date="2024-01-05T16:54:00Z">
          <w:pPr/>
        </w:pPrChange>
      </w:pPr>
    </w:p>
    <w:p w14:paraId="08A25606" w14:textId="1AF3A716" w:rsidR="00EB705E" w:rsidRPr="00DE1BA6" w:rsidRDefault="00EB705E">
      <w:pPr>
        <w:jc w:val="both"/>
        <w:rPr>
          <w:ins w:id="943" w:author="Maciej Maciejewski" w:date="2023-12-31T18:46:00Z"/>
          <w:szCs w:val="24"/>
        </w:rPr>
        <w:pPrChange w:id="944" w:author="Maciej Maciejewski" w:date="2024-01-01T17:23:00Z">
          <w:pPr/>
        </w:pPrChange>
      </w:pPr>
      <w:ins w:id="945" w:author="Maciej Maciejewski" w:date="2023-12-31T18:46:00Z">
        <w:r w:rsidRPr="00DE1BA6">
          <w:rPr>
            <w:szCs w:val="24"/>
          </w:rPr>
          <w:t>Podstawowym wymaganie do instalacji</w:t>
        </w:r>
        <w:r>
          <w:rPr>
            <w:szCs w:val="24"/>
          </w:rPr>
          <w:t xml:space="preserve"> projektu jest posiadanie jego kodu. W tym celu można skorzystać z GitHuba i ściągnąć plik .zip z kodem lub korzysta</w:t>
        </w:r>
      </w:ins>
      <w:ins w:id="946" w:author="Maciej Maciejewski" w:date="2024-01-03T17:16:00Z">
        <w:r w:rsidR="001248BB">
          <w:rPr>
            <w:szCs w:val="24"/>
          </w:rPr>
          <w:t>jąc</w:t>
        </w:r>
      </w:ins>
      <w:ins w:id="947" w:author="Maciej Maciejewski" w:date="2023-12-31T18:46:00Z">
        <w:r>
          <w:rPr>
            <w:szCs w:val="24"/>
          </w:rPr>
          <w:t xml:space="preserve"> z komend gitowych sklonować repozytorium na maszynę lokalną.</w:t>
        </w:r>
      </w:ins>
    </w:p>
    <w:p w14:paraId="3D597BD9" w14:textId="77777777" w:rsidR="00AA79A1" w:rsidRDefault="00AA79A1">
      <w:pPr>
        <w:overflowPunct/>
        <w:autoSpaceDE/>
        <w:autoSpaceDN/>
        <w:adjustRightInd/>
        <w:spacing w:before="100" w:beforeAutospacing="1" w:after="100" w:afterAutospacing="1"/>
        <w:ind w:firstLine="0"/>
        <w:jc w:val="both"/>
        <w:outlineLvl w:val="3"/>
        <w:rPr>
          <w:ins w:id="948" w:author="Maciej Maciejewski" w:date="2024-01-05T16:54:00Z"/>
          <w:b/>
          <w:bCs/>
          <w:sz w:val="28"/>
          <w:szCs w:val="28"/>
        </w:rPr>
      </w:pPr>
    </w:p>
    <w:p w14:paraId="729E4A72" w14:textId="77777777" w:rsidR="00AA79A1" w:rsidRDefault="00AA79A1">
      <w:pPr>
        <w:overflowPunct/>
        <w:autoSpaceDE/>
        <w:autoSpaceDN/>
        <w:adjustRightInd/>
        <w:spacing w:before="100" w:beforeAutospacing="1" w:after="100" w:afterAutospacing="1"/>
        <w:ind w:firstLine="0"/>
        <w:jc w:val="both"/>
        <w:outlineLvl w:val="3"/>
        <w:rPr>
          <w:ins w:id="949" w:author="Maciej Maciejewski" w:date="2024-01-05T16:54:00Z"/>
          <w:b/>
          <w:bCs/>
          <w:sz w:val="28"/>
          <w:szCs w:val="28"/>
        </w:rPr>
      </w:pPr>
    </w:p>
    <w:p w14:paraId="68E08A4C" w14:textId="77777777" w:rsidR="00AA79A1" w:rsidRDefault="00AA79A1">
      <w:pPr>
        <w:overflowPunct/>
        <w:autoSpaceDE/>
        <w:autoSpaceDN/>
        <w:adjustRightInd/>
        <w:spacing w:before="100" w:beforeAutospacing="1" w:after="100" w:afterAutospacing="1"/>
        <w:ind w:firstLine="0"/>
        <w:jc w:val="both"/>
        <w:outlineLvl w:val="3"/>
        <w:rPr>
          <w:ins w:id="950" w:author="Maciej Maciejewski" w:date="2024-01-05T16:54:00Z"/>
          <w:b/>
          <w:bCs/>
          <w:sz w:val="28"/>
          <w:szCs w:val="28"/>
        </w:rPr>
      </w:pPr>
    </w:p>
    <w:p w14:paraId="56CACF90" w14:textId="077D317F" w:rsidR="00EB705E" w:rsidRPr="000749E5" w:rsidRDefault="00EB705E">
      <w:pPr>
        <w:overflowPunct/>
        <w:autoSpaceDE/>
        <w:autoSpaceDN/>
        <w:adjustRightInd/>
        <w:spacing w:before="100" w:beforeAutospacing="1" w:after="100" w:afterAutospacing="1"/>
        <w:ind w:firstLine="0"/>
        <w:jc w:val="both"/>
        <w:outlineLvl w:val="3"/>
        <w:rPr>
          <w:ins w:id="951" w:author="Maciej Maciejewski" w:date="2023-12-31T18:46:00Z"/>
          <w:b/>
          <w:bCs/>
          <w:sz w:val="28"/>
          <w:szCs w:val="28"/>
        </w:rPr>
        <w:pPrChange w:id="952" w:author="Maciej Maciejewski" w:date="2024-01-01T17:23:00Z">
          <w:pPr>
            <w:overflowPunct/>
            <w:autoSpaceDE/>
            <w:autoSpaceDN/>
            <w:adjustRightInd/>
            <w:spacing w:before="100" w:beforeAutospacing="1" w:after="100" w:afterAutospacing="1"/>
            <w:outlineLvl w:val="3"/>
          </w:pPr>
        </w:pPrChange>
      </w:pPr>
      <w:ins w:id="953" w:author="Maciej Maciejewski" w:date="2023-12-31T18:46:00Z">
        <w:r w:rsidRPr="000749E5">
          <w:rPr>
            <w:b/>
            <w:bCs/>
            <w:sz w:val="28"/>
            <w:szCs w:val="28"/>
          </w:rPr>
          <w:lastRenderedPageBreak/>
          <w:t>4.</w:t>
        </w:r>
        <w:r w:rsidRPr="008A22CB">
          <w:rPr>
            <w:b/>
            <w:bCs/>
            <w:sz w:val="28"/>
            <w:szCs w:val="28"/>
          </w:rPr>
          <w:t>1</w:t>
        </w:r>
        <w:r w:rsidRPr="000749E5">
          <w:rPr>
            <w:b/>
            <w:bCs/>
            <w:sz w:val="28"/>
            <w:szCs w:val="28"/>
          </w:rPr>
          <w:t>.1 Instalacja</w:t>
        </w:r>
        <w:r w:rsidRPr="008A22CB">
          <w:rPr>
            <w:b/>
            <w:bCs/>
            <w:sz w:val="28"/>
            <w:szCs w:val="28"/>
          </w:rPr>
          <w:t xml:space="preserve"> i wymagania</w:t>
        </w:r>
        <w:r w:rsidRPr="000749E5">
          <w:rPr>
            <w:b/>
            <w:bCs/>
            <w:sz w:val="28"/>
            <w:szCs w:val="28"/>
          </w:rPr>
          <w:t xml:space="preserve"> Lokaln</w:t>
        </w:r>
        <w:r w:rsidRPr="008A22CB">
          <w:rPr>
            <w:b/>
            <w:bCs/>
            <w:sz w:val="28"/>
            <w:szCs w:val="28"/>
          </w:rPr>
          <w:t>e</w:t>
        </w:r>
      </w:ins>
    </w:p>
    <w:p w14:paraId="467FA590" w14:textId="77777777" w:rsidR="007B648F" w:rsidRPr="007B648F" w:rsidRDefault="007B648F">
      <w:pPr>
        <w:overflowPunct/>
        <w:autoSpaceDE/>
        <w:autoSpaceDN/>
        <w:adjustRightInd/>
        <w:spacing w:before="100" w:beforeAutospacing="1" w:after="100" w:afterAutospacing="1"/>
        <w:ind w:firstLine="360"/>
        <w:rPr>
          <w:ins w:id="954" w:author="Maciej Maciejewski" w:date="2024-01-03T17:30:00Z"/>
          <w:szCs w:val="24"/>
          <w:lang w:eastAsia="ja-JP"/>
        </w:rPr>
        <w:pPrChange w:id="955" w:author="Maciej Maciejewski" w:date="2024-01-03T17:30:00Z">
          <w:pPr>
            <w:overflowPunct/>
            <w:autoSpaceDE/>
            <w:autoSpaceDN/>
            <w:adjustRightInd/>
            <w:spacing w:before="100" w:beforeAutospacing="1" w:after="100" w:afterAutospacing="1"/>
          </w:pPr>
        </w:pPrChange>
      </w:pPr>
      <w:ins w:id="956" w:author="Maciej Maciejewski" w:date="2024-01-03T17:30:00Z">
        <w:r w:rsidRPr="007B648F">
          <w:rPr>
            <w:b/>
            <w:bCs/>
            <w:szCs w:val="24"/>
            <w:lang w:eastAsia="ja-JP"/>
          </w:rPr>
          <w:t xml:space="preserve">Dla </w:t>
        </w:r>
        <w:proofErr w:type="spellStart"/>
        <w:r w:rsidRPr="007B648F">
          <w:rPr>
            <w:b/>
            <w:bCs/>
            <w:szCs w:val="24"/>
            <w:lang w:eastAsia="ja-JP"/>
          </w:rPr>
          <w:t>Backendu</w:t>
        </w:r>
        <w:proofErr w:type="spellEnd"/>
        <w:r w:rsidRPr="007B648F">
          <w:rPr>
            <w:b/>
            <w:bCs/>
            <w:szCs w:val="24"/>
            <w:lang w:eastAsia="ja-JP"/>
          </w:rPr>
          <w:t>:</w:t>
        </w:r>
      </w:ins>
    </w:p>
    <w:p w14:paraId="29FF7089" w14:textId="77777777" w:rsidR="007B648F" w:rsidRPr="0059364A" w:rsidRDefault="007B648F" w:rsidP="007B648F">
      <w:pPr>
        <w:numPr>
          <w:ilvl w:val="0"/>
          <w:numId w:val="8"/>
        </w:numPr>
        <w:overflowPunct/>
        <w:autoSpaceDE/>
        <w:autoSpaceDN/>
        <w:adjustRightInd/>
        <w:spacing w:before="100" w:beforeAutospacing="1" w:after="100" w:afterAutospacing="1"/>
        <w:rPr>
          <w:ins w:id="957" w:author="Maciej Maciejewski" w:date="2024-01-03T17:30:00Z"/>
          <w:szCs w:val="24"/>
          <w:lang w:eastAsia="ja-JP"/>
        </w:rPr>
      </w:pPr>
      <w:ins w:id="958" w:author="Maciej Maciejewski" w:date="2024-01-03T17:30:00Z">
        <w:r w:rsidRPr="0059364A">
          <w:rPr>
            <w:b/>
            <w:bCs/>
            <w:szCs w:val="24"/>
            <w:lang w:eastAsia="ja-JP"/>
          </w:rPr>
          <w:t>Java JDK:</w:t>
        </w:r>
        <w:r w:rsidRPr="0059364A">
          <w:rPr>
            <w:szCs w:val="24"/>
            <w:lang w:eastAsia="ja-JP"/>
          </w:rPr>
          <w:t xml:space="preserve"> Wymagana jest instalacja Java JDK w wersji 8 lub wyższej, co można zweryfikować przy użyciu polecenia </w:t>
        </w:r>
        <w:proofErr w:type="spellStart"/>
        <w:r w:rsidRPr="00DA5A5D">
          <w:rPr>
            <w:rFonts w:ascii="Courier New" w:hAnsi="Courier New" w:cs="Courier New"/>
            <w:sz w:val="20"/>
            <w:lang w:eastAsia="ja-JP"/>
          </w:rPr>
          <w:t>java</w:t>
        </w:r>
        <w:proofErr w:type="spellEnd"/>
        <w:r w:rsidRPr="00DA5A5D">
          <w:rPr>
            <w:rFonts w:ascii="Courier New" w:hAnsi="Courier New" w:cs="Courier New"/>
            <w:sz w:val="20"/>
            <w:lang w:eastAsia="ja-JP"/>
          </w:rPr>
          <w:t xml:space="preserve"> -version</w:t>
        </w:r>
        <w:r w:rsidRPr="0059364A">
          <w:rPr>
            <w:szCs w:val="24"/>
            <w:lang w:eastAsia="ja-JP"/>
          </w:rPr>
          <w:t xml:space="preserve"> w terminalu.</w:t>
        </w:r>
      </w:ins>
    </w:p>
    <w:p w14:paraId="478D0ED6" w14:textId="77777777" w:rsidR="007B648F" w:rsidRPr="0059364A" w:rsidRDefault="007B648F" w:rsidP="007B648F">
      <w:pPr>
        <w:numPr>
          <w:ilvl w:val="0"/>
          <w:numId w:val="8"/>
        </w:numPr>
        <w:overflowPunct/>
        <w:autoSpaceDE/>
        <w:autoSpaceDN/>
        <w:adjustRightInd/>
        <w:spacing w:before="100" w:beforeAutospacing="1" w:after="100" w:afterAutospacing="1"/>
        <w:rPr>
          <w:ins w:id="959" w:author="Maciej Maciejewski" w:date="2024-01-03T17:30:00Z"/>
          <w:szCs w:val="24"/>
          <w:lang w:eastAsia="ja-JP"/>
        </w:rPr>
      </w:pPr>
      <w:proofErr w:type="spellStart"/>
      <w:ins w:id="960" w:author="Maciej Maciejewski" w:date="2024-01-03T17:30:00Z">
        <w:r w:rsidRPr="0059364A">
          <w:rPr>
            <w:b/>
            <w:bCs/>
            <w:szCs w:val="24"/>
            <w:lang w:eastAsia="ja-JP"/>
          </w:rPr>
          <w:t>IntelliJ</w:t>
        </w:r>
        <w:proofErr w:type="spellEnd"/>
        <w:r w:rsidRPr="0059364A">
          <w:rPr>
            <w:b/>
            <w:bCs/>
            <w:szCs w:val="24"/>
            <w:lang w:eastAsia="ja-JP"/>
          </w:rPr>
          <w:t xml:space="preserve"> IDEA:</w:t>
        </w:r>
        <w:r w:rsidRPr="0059364A">
          <w:rPr>
            <w:szCs w:val="24"/>
            <w:lang w:eastAsia="ja-JP"/>
          </w:rPr>
          <w:t xml:space="preserve"> Rekomendowane jest pobranie </w:t>
        </w:r>
        <w:proofErr w:type="spellStart"/>
        <w:r w:rsidRPr="0059364A">
          <w:rPr>
            <w:szCs w:val="24"/>
            <w:lang w:eastAsia="ja-JP"/>
          </w:rPr>
          <w:t>IntelliJ</w:t>
        </w:r>
        <w:proofErr w:type="spellEnd"/>
        <w:r w:rsidRPr="0059364A">
          <w:rPr>
            <w:szCs w:val="24"/>
            <w:lang w:eastAsia="ja-JP"/>
          </w:rPr>
          <w:t xml:space="preserve"> IDEA, zawierającego </w:t>
        </w:r>
        <w:proofErr w:type="spellStart"/>
        <w:r w:rsidRPr="0059364A">
          <w:rPr>
            <w:szCs w:val="24"/>
            <w:lang w:eastAsia="ja-JP"/>
          </w:rPr>
          <w:t>Gradle</w:t>
        </w:r>
        <w:proofErr w:type="spellEnd"/>
        <w:r w:rsidRPr="0059364A">
          <w:rPr>
            <w:szCs w:val="24"/>
            <w:lang w:eastAsia="ja-JP"/>
          </w:rPr>
          <w:t xml:space="preserve">, ze strony </w:t>
        </w:r>
        <w:proofErr w:type="spellStart"/>
        <w:r w:rsidRPr="0059364A">
          <w:rPr>
            <w:szCs w:val="24"/>
            <w:lang w:eastAsia="ja-JP"/>
          </w:rPr>
          <w:t>JetBrains</w:t>
        </w:r>
        <w:proofErr w:type="spellEnd"/>
        <w:r w:rsidRPr="0059364A">
          <w:rPr>
            <w:szCs w:val="24"/>
            <w:lang w:eastAsia="ja-JP"/>
          </w:rPr>
          <w:t>.</w:t>
        </w:r>
      </w:ins>
    </w:p>
    <w:p w14:paraId="097F0422" w14:textId="77777777" w:rsidR="007B648F" w:rsidRPr="0059364A" w:rsidRDefault="007B648F" w:rsidP="007B648F">
      <w:pPr>
        <w:numPr>
          <w:ilvl w:val="0"/>
          <w:numId w:val="8"/>
        </w:numPr>
        <w:overflowPunct/>
        <w:autoSpaceDE/>
        <w:autoSpaceDN/>
        <w:adjustRightInd/>
        <w:spacing w:before="100" w:beforeAutospacing="1" w:after="100" w:afterAutospacing="1"/>
        <w:rPr>
          <w:ins w:id="961" w:author="Maciej Maciejewski" w:date="2024-01-03T17:30:00Z"/>
          <w:szCs w:val="24"/>
          <w:lang w:eastAsia="ja-JP"/>
        </w:rPr>
      </w:pPr>
      <w:ins w:id="962" w:author="Maciej Maciejewski" w:date="2024-01-03T17:30:00Z">
        <w:r w:rsidRPr="0059364A">
          <w:rPr>
            <w:b/>
            <w:bCs/>
            <w:szCs w:val="24"/>
            <w:lang w:eastAsia="ja-JP"/>
          </w:rPr>
          <w:t>Alternatywne IDE:</w:t>
        </w:r>
        <w:r w:rsidRPr="0059364A">
          <w:rPr>
            <w:szCs w:val="24"/>
            <w:lang w:eastAsia="ja-JP"/>
          </w:rPr>
          <w:t xml:space="preserve"> W przypadku innych środowisk deweloperskich należy samodzielnie zainstalować </w:t>
        </w:r>
        <w:proofErr w:type="spellStart"/>
        <w:r w:rsidRPr="0059364A">
          <w:rPr>
            <w:szCs w:val="24"/>
            <w:lang w:eastAsia="ja-JP"/>
          </w:rPr>
          <w:t>Gradle</w:t>
        </w:r>
        <w:proofErr w:type="spellEnd"/>
        <w:r w:rsidRPr="0059364A">
          <w:rPr>
            <w:szCs w:val="24"/>
            <w:lang w:eastAsia="ja-JP"/>
          </w:rPr>
          <w:t xml:space="preserve"> w wersji 8, dostępny na gradle.org.</w:t>
        </w:r>
      </w:ins>
    </w:p>
    <w:p w14:paraId="68CE3E67" w14:textId="77777777" w:rsidR="007B648F" w:rsidRPr="0059364A" w:rsidRDefault="007B648F">
      <w:pPr>
        <w:overflowPunct/>
        <w:autoSpaceDE/>
        <w:autoSpaceDN/>
        <w:adjustRightInd/>
        <w:spacing w:before="100" w:beforeAutospacing="1" w:after="100" w:afterAutospacing="1"/>
        <w:ind w:firstLine="360"/>
        <w:rPr>
          <w:ins w:id="963" w:author="Maciej Maciejewski" w:date="2024-01-03T17:30:00Z"/>
          <w:szCs w:val="24"/>
          <w:lang w:eastAsia="ja-JP"/>
        </w:rPr>
        <w:pPrChange w:id="964" w:author="Maciej Maciejewski" w:date="2024-01-03T17:30:00Z">
          <w:pPr>
            <w:overflowPunct/>
            <w:autoSpaceDE/>
            <w:autoSpaceDN/>
            <w:adjustRightInd/>
            <w:spacing w:before="100" w:beforeAutospacing="1" w:after="100" w:afterAutospacing="1"/>
          </w:pPr>
        </w:pPrChange>
      </w:pPr>
      <w:ins w:id="965" w:author="Maciej Maciejewski" w:date="2024-01-03T17:30:00Z">
        <w:r w:rsidRPr="0059364A">
          <w:rPr>
            <w:b/>
            <w:bCs/>
            <w:szCs w:val="24"/>
            <w:lang w:eastAsia="ja-JP"/>
          </w:rPr>
          <w:t xml:space="preserve">Dla </w:t>
        </w:r>
        <w:proofErr w:type="spellStart"/>
        <w:r w:rsidRPr="0059364A">
          <w:rPr>
            <w:b/>
            <w:bCs/>
            <w:szCs w:val="24"/>
            <w:lang w:eastAsia="ja-JP"/>
          </w:rPr>
          <w:t>Frontendu</w:t>
        </w:r>
        <w:proofErr w:type="spellEnd"/>
        <w:r w:rsidRPr="0059364A">
          <w:rPr>
            <w:b/>
            <w:bCs/>
            <w:szCs w:val="24"/>
            <w:lang w:eastAsia="ja-JP"/>
          </w:rPr>
          <w:t>:</w:t>
        </w:r>
      </w:ins>
    </w:p>
    <w:p w14:paraId="4B3CDC25" w14:textId="77777777" w:rsidR="007B648F" w:rsidRPr="0059364A" w:rsidRDefault="007B648F" w:rsidP="007B648F">
      <w:pPr>
        <w:numPr>
          <w:ilvl w:val="0"/>
          <w:numId w:val="9"/>
        </w:numPr>
        <w:overflowPunct/>
        <w:autoSpaceDE/>
        <w:autoSpaceDN/>
        <w:adjustRightInd/>
        <w:spacing w:before="100" w:beforeAutospacing="1" w:after="100" w:afterAutospacing="1"/>
        <w:rPr>
          <w:ins w:id="966" w:author="Maciej Maciejewski" w:date="2024-01-03T17:30:00Z"/>
          <w:szCs w:val="24"/>
          <w:lang w:eastAsia="ja-JP"/>
        </w:rPr>
      </w:pPr>
      <w:ins w:id="967" w:author="Maciej Maciejewski" w:date="2024-01-03T17:30:00Z">
        <w:r w:rsidRPr="0059364A">
          <w:rPr>
            <w:b/>
            <w:bCs/>
            <w:szCs w:val="24"/>
            <w:lang w:eastAsia="ja-JP"/>
          </w:rPr>
          <w:t>Node.js:</w:t>
        </w:r>
        <w:r w:rsidRPr="0059364A">
          <w:rPr>
            <w:szCs w:val="24"/>
            <w:lang w:eastAsia="ja-JP"/>
          </w:rPr>
          <w:t xml:space="preserve"> Powinien być zainstalowany Node.js w wersji 20, dostępny na nodejs.org.</w:t>
        </w:r>
      </w:ins>
    </w:p>
    <w:p w14:paraId="78D65267" w14:textId="77777777" w:rsidR="007B648F" w:rsidRPr="0059364A" w:rsidRDefault="007B648F" w:rsidP="007B648F">
      <w:pPr>
        <w:numPr>
          <w:ilvl w:val="0"/>
          <w:numId w:val="9"/>
        </w:numPr>
        <w:overflowPunct/>
        <w:autoSpaceDE/>
        <w:autoSpaceDN/>
        <w:adjustRightInd/>
        <w:spacing w:before="100" w:beforeAutospacing="1" w:after="100" w:afterAutospacing="1"/>
        <w:rPr>
          <w:ins w:id="968" w:author="Maciej Maciejewski" w:date="2024-01-03T17:30:00Z"/>
          <w:szCs w:val="24"/>
          <w:lang w:eastAsia="ja-JP"/>
        </w:rPr>
      </w:pPr>
      <w:ins w:id="969" w:author="Maciej Maciejewski" w:date="2024-01-03T17:30:00Z">
        <w:r w:rsidRPr="0059364A">
          <w:rPr>
            <w:b/>
            <w:bCs/>
            <w:szCs w:val="24"/>
            <w:lang w:eastAsia="ja-JP"/>
          </w:rPr>
          <w:t>NPM:</w:t>
        </w:r>
        <w:r w:rsidRPr="0059364A">
          <w:rPr>
            <w:szCs w:val="24"/>
            <w:lang w:eastAsia="ja-JP"/>
          </w:rPr>
          <w:t xml:space="preserve"> Wersja </w:t>
        </w:r>
        <w:proofErr w:type="spellStart"/>
        <w:r w:rsidRPr="0059364A">
          <w:rPr>
            <w:szCs w:val="24"/>
            <w:lang w:eastAsia="ja-JP"/>
          </w:rPr>
          <w:t>npm</w:t>
        </w:r>
        <w:proofErr w:type="spellEnd"/>
        <w:r w:rsidRPr="0059364A">
          <w:rPr>
            <w:szCs w:val="24"/>
            <w:lang w:eastAsia="ja-JP"/>
          </w:rPr>
          <w:t>, instalowana razem z Node.js, powinna być minimum 10.</w:t>
        </w:r>
      </w:ins>
    </w:p>
    <w:p w14:paraId="512426E3" w14:textId="73C89CF8" w:rsidR="007B648F" w:rsidRPr="0059364A" w:rsidRDefault="00F64C2C" w:rsidP="007B648F">
      <w:pPr>
        <w:numPr>
          <w:ilvl w:val="0"/>
          <w:numId w:val="9"/>
        </w:numPr>
        <w:overflowPunct/>
        <w:autoSpaceDE/>
        <w:autoSpaceDN/>
        <w:adjustRightInd/>
        <w:spacing w:before="100" w:beforeAutospacing="1" w:after="100" w:afterAutospacing="1"/>
        <w:rPr>
          <w:ins w:id="970" w:author="Maciej Maciejewski" w:date="2024-01-03T17:30:00Z"/>
          <w:szCs w:val="24"/>
          <w:lang w:eastAsia="ja-JP"/>
        </w:rPr>
      </w:pPr>
      <w:ins w:id="971" w:author="Maciej Maciejewski" w:date="2024-01-03T18:02:00Z">
        <w:r>
          <w:rPr>
            <w:b/>
            <w:bCs/>
            <w:szCs w:val="24"/>
            <w:lang w:eastAsia="ja-JP"/>
          </w:rPr>
          <w:t xml:space="preserve">Zależności: </w:t>
        </w:r>
        <w:r>
          <w:rPr>
            <w:szCs w:val="24"/>
            <w:lang w:eastAsia="ja-JP"/>
          </w:rPr>
          <w:t xml:space="preserve">Aby zainstalować wszelkie zależności dla </w:t>
        </w:r>
        <w:proofErr w:type="spellStart"/>
        <w:r>
          <w:rPr>
            <w:szCs w:val="24"/>
            <w:lang w:eastAsia="ja-JP"/>
          </w:rPr>
          <w:t>Agulara</w:t>
        </w:r>
        <w:proofErr w:type="spellEnd"/>
        <w:r>
          <w:rPr>
            <w:szCs w:val="24"/>
            <w:lang w:eastAsia="ja-JP"/>
          </w:rPr>
          <w:t xml:space="preserve"> należy w </w:t>
        </w:r>
        <w:r w:rsidR="00A74D31">
          <w:rPr>
            <w:szCs w:val="24"/>
            <w:lang w:eastAsia="ja-JP"/>
          </w:rPr>
          <w:t xml:space="preserve">katalogu projektu </w:t>
        </w:r>
        <w:proofErr w:type="spellStart"/>
        <w:r w:rsidR="00A74D31">
          <w:rPr>
            <w:szCs w:val="24"/>
            <w:lang w:eastAsia="ja-JP"/>
          </w:rPr>
          <w:t>FundRippleGUI</w:t>
        </w:r>
        <w:proofErr w:type="spellEnd"/>
        <w:r w:rsidR="00A74D31">
          <w:rPr>
            <w:szCs w:val="24"/>
            <w:lang w:eastAsia="ja-JP"/>
          </w:rPr>
          <w:t xml:space="preserve"> </w:t>
        </w:r>
      </w:ins>
      <w:ins w:id="972" w:author="Maciej Maciejewski" w:date="2024-01-03T18:03:00Z">
        <w:r w:rsidR="00A74D31">
          <w:rPr>
            <w:szCs w:val="24"/>
            <w:lang w:eastAsia="ja-JP"/>
          </w:rPr>
          <w:t xml:space="preserve">uruchomić komendę </w:t>
        </w:r>
        <w:proofErr w:type="spellStart"/>
        <w:r w:rsidR="00A74D31" w:rsidRPr="00DA5A5D">
          <w:rPr>
            <w:rFonts w:ascii="Courier New" w:hAnsi="Courier New" w:cs="Courier New"/>
            <w:sz w:val="20"/>
            <w:lang w:eastAsia="ja-JP"/>
            <w:rPrChange w:id="973" w:author="Maciej Maciejewski" w:date="2024-01-06T21:39:00Z">
              <w:rPr>
                <w:rFonts w:ascii="Courier New" w:hAnsi="Courier New" w:cs="Courier New"/>
                <w:szCs w:val="24"/>
                <w:lang w:eastAsia="ja-JP"/>
              </w:rPr>
            </w:rPrChange>
          </w:rPr>
          <w:t>npm</w:t>
        </w:r>
        <w:proofErr w:type="spellEnd"/>
        <w:r w:rsidR="00A74D31" w:rsidRPr="00DA5A5D">
          <w:rPr>
            <w:rFonts w:ascii="Courier New" w:hAnsi="Courier New" w:cs="Courier New"/>
            <w:sz w:val="20"/>
            <w:lang w:eastAsia="ja-JP"/>
            <w:rPrChange w:id="974" w:author="Maciej Maciejewski" w:date="2024-01-06T21:39:00Z">
              <w:rPr>
                <w:rFonts w:ascii="Courier New" w:hAnsi="Courier New" w:cs="Courier New"/>
                <w:szCs w:val="24"/>
                <w:lang w:eastAsia="ja-JP"/>
              </w:rPr>
            </w:rPrChange>
          </w:rPr>
          <w:t xml:space="preserve"> </w:t>
        </w:r>
        <w:proofErr w:type="spellStart"/>
        <w:r w:rsidR="00A74D31" w:rsidRPr="00DA5A5D">
          <w:rPr>
            <w:rFonts w:ascii="Courier New" w:hAnsi="Courier New" w:cs="Courier New"/>
            <w:sz w:val="20"/>
            <w:lang w:eastAsia="ja-JP"/>
            <w:rPrChange w:id="975" w:author="Maciej Maciejewski" w:date="2024-01-06T21:39:00Z">
              <w:rPr>
                <w:rFonts w:ascii="Courier New" w:hAnsi="Courier New" w:cs="Courier New"/>
                <w:szCs w:val="24"/>
                <w:lang w:eastAsia="ja-JP"/>
              </w:rPr>
            </w:rPrChange>
          </w:rPr>
          <w:t>install</w:t>
        </w:r>
        <w:proofErr w:type="spellEnd"/>
        <w:r w:rsidR="00A74D31" w:rsidRPr="00DA5A5D">
          <w:rPr>
            <w:sz w:val="20"/>
            <w:lang w:eastAsia="ja-JP"/>
            <w:rPrChange w:id="976" w:author="Maciej Maciejewski" w:date="2024-01-06T21:39:00Z">
              <w:rPr>
                <w:rFonts w:ascii="Courier New" w:hAnsi="Courier New" w:cs="Courier New"/>
                <w:szCs w:val="24"/>
                <w:lang w:eastAsia="ja-JP"/>
              </w:rPr>
            </w:rPrChange>
          </w:rPr>
          <w:t>.</w:t>
        </w:r>
      </w:ins>
    </w:p>
    <w:p w14:paraId="1AA0AA15" w14:textId="77777777" w:rsidR="00EB705E" w:rsidRPr="008A22CB" w:rsidRDefault="00EB705E">
      <w:pPr>
        <w:overflowPunct/>
        <w:autoSpaceDE/>
        <w:autoSpaceDN/>
        <w:adjustRightInd/>
        <w:spacing w:before="100" w:beforeAutospacing="1" w:after="100" w:afterAutospacing="1"/>
        <w:ind w:firstLine="0"/>
        <w:jc w:val="both"/>
        <w:outlineLvl w:val="3"/>
        <w:rPr>
          <w:ins w:id="977" w:author="Maciej Maciejewski" w:date="2023-12-31T18:46:00Z"/>
          <w:b/>
          <w:bCs/>
          <w:sz w:val="28"/>
          <w:szCs w:val="28"/>
        </w:rPr>
        <w:pPrChange w:id="978" w:author="Maciej Maciejewski" w:date="2024-01-01T17:23:00Z">
          <w:pPr>
            <w:overflowPunct/>
            <w:autoSpaceDE/>
            <w:autoSpaceDN/>
            <w:adjustRightInd/>
            <w:spacing w:before="100" w:beforeAutospacing="1" w:after="100" w:afterAutospacing="1"/>
            <w:outlineLvl w:val="3"/>
          </w:pPr>
        </w:pPrChange>
      </w:pPr>
      <w:ins w:id="979" w:author="Maciej Maciejewski" w:date="2023-12-31T18:46:00Z">
        <w:r w:rsidRPr="000749E5">
          <w:rPr>
            <w:b/>
            <w:bCs/>
            <w:sz w:val="28"/>
            <w:szCs w:val="28"/>
          </w:rPr>
          <w:t>4.</w:t>
        </w:r>
        <w:r w:rsidRPr="008A22CB">
          <w:rPr>
            <w:b/>
            <w:bCs/>
            <w:sz w:val="28"/>
            <w:szCs w:val="28"/>
          </w:rPr>
          <w:t>1</w:t>
        </w:r>
        <w:r w:rsidRPr="000749E5">
          <w:rPr>
            <w:b/>
            <w:bCs/>
            <w:sz w:val="28"/>
            <w:szCs w:val="28"/>
          </w:rPr>
          <w:t xml:space="preserve">.2 </w:t>
        </w:r>
        <w:r w:rsidRPr="008A22CB">
          <w:rPr>
            <w:b/>
            <w:bCs/>
            <w:sz w:val="28"/>
            <w:szCs w:val="28"/>
          </w:rPr>
          <w:t>Instalacja z</w:t>
        </w:r>
        <w:r w:rsidRPr="000749E5">
          <w:rPr>
            <w:b/>
            <w:bCs/>
            <w:sz w:val="28"/>
            <w:szCs w:val="28"/>
          </w:rPr>
          <w:t xml:space="preserve"> </w:t>
        </w:r>
        <w:r w:rsidRPr="008A22CB">
          <w:rPr>
            <w:b/>
            <w:bCs/>
            <w:sz w:val="28"/>
            <w:szCs w:val="28"/>
          </w:rPr>
          <w:t>u</w:t>
        </w:r>
        <w:r w:rsidRPr="000749E5">
          <w:rPr>
            <w:b/>
            <w:bCs/>
            <w:sz w:val="28"/>
            <w:szCs w:val="28"/>
          </w:rPr>
          <w:t xml:space="preserve">życiem </w:t>
        </w:r>
        <w:proofErr w:type="spellStart"/>
        <w:r w:rsidRPr="000749E5">
          <w:rPr>
            <w:b/>
            <w:bCs/>
            <w:sz w:val="28"/>
            <w:szCs w:val="28"/>
          </w:rPr>
          <w:t>Dockera</w:t>
        </w:r>
        <w:proofErr w:type="spellEnd"/>
      </w:ins>
    </w:p>
    <w:p w14:paraId="20A9A85F" w14:textId="77777777" w:rsidR="00EB705E" w:rsidRPr="00274713" w:rsidRDefault="00EB705E">
      <w:pPr>
        <w:pStyle w:val="NormalnyWeb"/>
        <w:numPr>
          <w:ilvl w:val="0"/>
          <w:numId w:val="3"/>
        </w:numPr>
        <w:jc w:val="both"/>
        <w:outlineLvl w:val="3"/>
        <w:rPr>
          <w:ins w:id="980" w:author="Maciej Maciejewski" w:date="2023-12-31T18:46:00Z"/>
          <w:b/>
          <w:bCs/>
        </w:rPr>
        <w:pPrChange w:id="981" w:author="Maciej Maciejewski" w:date="2024-01-01T17:23:00Z">
          <w:pPr>
            <w:pStyle w:val="NormalnyWeb"/>
            <w:numPr>
              <w:numId w:val="3"/>
            </w:numPr>
            <w:tabs>
              <w:tab w:val="num" w:pos="720"/>
            </w:tabs>
            <w:ind w:left="720" w:hanging="360"/>
            <w:outlineLvl w:val="3"/>
          </w:pPr>
        </w:pPrChange>
      </w:pPr>
      <w:ins w:id="982" w:author="Maciej Maciejewski" w:date="2023-12-31T18:46:00Z">
        <w:r>
          <w:rPr>
            <w:rStyle w:val="Pogrubienie"/>
          </w:rPr>
          <w:t xml:space="preserve">Docker Desktop: </w:t>
        </w:r>
        <w:r>
          <w:t xml:space="preserve">Dla użytkowników systemów Windows i </w:t>
        </w:r>
        <w:proofErr w:type="spellStart"/>
        <w:r>
          <w:t>macOS</w:t>
        </w:r>
        <w:proofErr w:type="spellEnd"/>
        <w:r>
          <w:t xml:space="preserve"> zalecane jest zainstalowanie Docker Desktop. Można go pobrać z oficjalnej strony </w:t>
        </w:r>
        <w:proofErr w:type="spellStart"/>
        <w:r>
          <w:t>Dockera</w:t>
        </w:r>
        <w:proofErr w:type="spellEnd"/>
        <w:r>
          <w:t>.</w:t>
        </w:r>
      </w:ins>
    </w:p>
    <w:p w14:paraId="27ACF597" w14:textId="77777777" w:rsidR="00EB705E" w:rsidRPr="000749E5" w:rsidRDefault="00EB705E">
      <w:pPr>
        <w:pStyle w:val="NormalnyWeb"/>
        <w:numPr>
          <w:ilvl w:val="0"/>
          <w:numId w:val="3"/>
        </w:numPr>
        <w:jc w:val="both"/>
        <w:outlineLvl w:val="3"/>
        <w:rPr>
          <w:ins w:id="983" w:author="Maciej Maciejewski" w:date="2023-12-31T18:46:00Z"/>
          <w:b/>
          <w:bCs/>
        </w:rPr>
        <w:pPrChange w:id="984" w:author="Maciej Maciejewski" w:date="2024-01-01T17:23:00Z">
          <w:pPr>
            <w:pStyle w:val="NormalnyWeb"/>
            <w:numPr>
              <w:numId w:val="3"/>
            </w:numPr>
            <w:tabs>
              <w:tab w:val="num" w:pos="720"/>
            </w:tabs>
            <w:ind w:left="720" w:hanging="360"/>
            <w:outlineLvl w:val="3"/>
          </w:pPr>
        </w:pPrChange>
      </w:pPr>
      <w:ins w:id="985" w:author="Maciej Maciejewski" w:date="2023-12-31T18:46:00Z">
        <w:r>
          <w:rPr>
            <w:rStyle w:val="Pogrubienie"/>
          </w:rPr>
          <w:t>Docker na Linux:</w:t>
        </w:r>
        <w:r>
          <w:rPr>
            <w:b/>
            <w:bCs/>
          </w:rPr>
          <w:t xml:space="preserve"> </w:t>
        </w:r>
        <w:r>
          <w:t xml:space="preserve">Użytkownicy systemów Linux mogą zainstalować </w:t>
        </w:r>
        <w:proofErr w:type="spellStart"/>
        <w:r>
          <w:t>Dockera</w:t>
        </w:r>
        <w:proofErr w:type="spellEnd"/>
        <w:r>
          <w:t xml:space="preserve"> bezpośrednio z repozytorium swojej dystrybucji.</w:t>
        </w:r>
      </w:ins>
    </w:p>
    <w:p w14:paraId="31567AB9" w14:textId="77777777" w:rsidR="00EB705E" w:rsidRPr="000749E5" w:rsidRDefault="00EB705E">
      <w:pPr>
        <w:overflowPunct/>
        <w:autoSpaceDE/>
        <w:autoSpaceDN/>
        <w:adjustRightInd/>
        <w:spacing w:before="100" w:beforeAutospacing="1" w:after="100" w:afterAutospacing="1"/>
        <w:jc w:val="both"/>
        <w:rPr>
          <w:ins w:id="986" w:author="Maciej Maciejewski" w:date="2023-12-31T18:46:00Z"/>
          <w:szCs w:val="24"/>
        </w:rPr>
        <w:pPrChange w:id="987" w:author="Maciej Maciejewski" w:date="2024-01-01T17:23:00Z">
          <w:pPr>
            <w:overflowPunct/>
            <w:autoSpaceDE/>
            <w:autoSpaceDN/>
            <w:adjustRightInd/>
            <w:spacing w:before="100" w:beforeAutospacing="1" w:after="100" w:afterAutospacing="1"/>
          </w:pPr>
        </w:pPrChange>
      </w:pPr>
      <w:ins w:id="988" w:author="Maciej Maciejewski" w:date="2023-12-31T18:46:00Z">
        <w:r w:rsidRPr="000749E5">
          <w:rPr>
            <w:szCs w:val="24"/>
          </w:rPr>
          <w:t xml:space="preserve">Powyższe instrukcje powinny umożliwić efektywne skonfigurowanie i </w:t>
        </w:r>
        <w:r>
          <w:rPr>
            <w:szCs w:val="24"/>
          </w:rPr>
          <w:t>zainstalowanie</w:t>
        </w:r>
        <w:r w:rsidRPr="000749E5">
          <w:rPr>
            <w:szCs w:val="24"/>
          </w:rPr>
          <w:t xml:space="preserve"> aplikacji w środowisku lokalnym oraz z użyciem </w:t>
        </w:r>
        <w:proofErr w:type="spellStart"/>
        <w:r w:rsidRPr="000749E5">
          <w:rPr>
            <w:szCs w:val="24"/>
          </w:rPr>
          <w:t>Dockera</w:t>
        </w:r>
        <w:proofErr w:type="spellEnd"/>
        <w:r w:rsidRPr="000749E5">
          <w:rPr>
            <w:szCs w:val="24"/>
          </w:rPr>
          <w:t>. Jest to niezbędne, aby umożliwić przyszłym deweloperom i użytkownikom pracę nad aplikacją oraz jej testowanie.</w:t>
        </w:r>
      </w:ins>
    </w:p>
    <w:p w14:paraId="5DAECF04" w14:textId="77777777" w:rsidR="00EB705E" w:rsidRPr="00C34326" w:rsidRDefault="00EB705E">
      <w:pPr>
        <w:jc w:val="both"/>
        <w:rPr>
          <w:ins w:id="989" w:author="Maciej Maciejewski" w:date="2023-12-31T18:46:00Z"/>
          <w:b/>
          <w:bCs/>
          <w:szCs w:val="24"/>
        </w:rPr>
        <w:pPrChange w:id="990" w:author="Maciej Maciejewski" w:date="2024-01-01T17:23:00Z">
          <w:pPr/>
        </w:pPrChange>
      </w:pPr>
    </w:p>
    <w:p w14:paraId="7E56A370" w14:textId="4EA8AE0B" w:rsidR="00EB705E" w:rsidRDefault="00EB705E">
      <w:pPr>
        <w:ind w:firstLine="0"/>
        <w:jc w:val="both"/>
        <w:rPr>
          <w:ins w:id="991" w:author="Maciej Maciejewski" w:date="2023-12-31T18:46:00Z"/>
          <w:b/>
          <w:bCs/>
          <w:sz w:val="32"/>
          <w:szCs w:val="32"/>
        </w:rPr>
        <w:pPrChange w:id="992" w:author="Maciej Maciejewski" w:date="2024-01-03T17:40:00Z">
          <w:pPr/>
        </w:pPrChange>
      </w:pPr>
      <w:ins w:id="993" w:author="Maciej Maciejewski" w:date="2023-12-31T18:46:00Z">
        <w:r w:rsidRPr="00C34326">
          <w:rPr>
            <w:b/>
            <w:bCs/>
            <w:sz w:val="32"/>
            <w:szCs w:val="32"/>
          </w:rPr>
          <w:t>4.</w:t>
        </w:r>
        <w:r>
          <w:rPr>
            <w:b/>
            <w:bCs/>
            <w:sz w:val="32"/>
            <w:szCs w:val="32"/>
          </w:rPr>
          <w:t>2</w:t>
        </w:r>
        <w:r w:rsidRPr="00C34326">
          <w:rPr>
            <w:b/>
            <w:bCs/>
            <w:sz w:val="32"/>
            <w:szCs w:val="32"/>
          </w:rPr>
          <w:t xml:space="preserve"> Sposób uruchomienia</w:t>
        </w:r>
      </w:ins>
    </w:p>
    <w:p w14:paraId="5B4342C7" w14:textId="77777777" w:rsidR="00821396" w:rsidRPr="00821396" w:rsidRDefault="00821396">
      <w:pPr>
        <w:overflowPunct/>
        <w:autoSpaceDE/>
        <w:autoSpaceDN/>
        <w:adjustRightInd/>
        <w:spacing w:before="100" w:beforeAutospacing="1" w:after="100" w:afterAutospacing="1"/>
        <w:ind w:firstLine="708"/>
        <w:rPr>
          <w:ins w:id="994" w:author="Maciej Maciejewski" w:date="2024-01-03T17:40:00Z"/>
          <w:szCs w:val="24"/>
          <w:lang w:eastAsia="ja-JP"/>
        </w:rPr>
        <w:pPrChange w:id="995" w:author="Maciej Maciejewski" w:date="2024-01-03T17:40:00Z">
          <w:pPr>
            <w:overflowPunct/>
            <w:autoSpaceDE/>
            <w:autoSpaceDN/>
            <w:adjustRightInd/>
            <w:spacing w:before="100" w:beforeAutospacing="1" w:after="100" w:afterAutospacing="1"/>
          </w:pPr>
        </w:pPrChange>
      </w:pPr>
      <w:ins w:id="996" w:author="Maciej Maciejewski" w:date="2024-01-03T17:40:00Z">
        <w:r w:rsidRPr="00821396">
          <w:rPr>
            <w:szCs w:val="24"/>
            <w:lang w:eastAsia="ja-JP"/>
          </w:rPr>
          <w:t>Metoda uruchomienia aplikacji zależy od wybranego sposobu instalacji, opisanego w podrozdziale 4.1.</w:t>
        </w:r>
      </w:ins>
    </w:p>
    <w:p w14:paraId="3E65AD53" w14:textId="382FA8C6" w:rsidR="00821396" w:rsidRPr="00821396" w:rsidRDefault="00821396">
      <w:pPr>
        <w:overflowPunct/>
        <w:autoSpaceDE/>
        <w:autoSpaceDN/>
        <w:adjustRightInd/>
        <w:spacing w:before="100" w:beforeAutospacing="1" w:after="100" w:afterAutospacing="1"/>
        <w:ind w:firstLine="360"/>
        <w:rPr>
          <w:ins w:id="997" w:author="Maciej Maciejewski" w:date="2024-01-03T17:40:00Z"/>
          <w:szCs w:val="24"/>
          <w:lang w:eastAsia="ja-JP"/>
        </w:rPr>
        <w:pPrChange w:id="998" w:author="Maciej Maciejewski" w:date="2024-01-04T18:35:00Z">
          <w:pPr>
            <w:overflowPunct/>
            <w:autoSpaceDE/>
            <w:autoSpaceDN/>
            <w:adjustRightInd/>
            <w:spacing w:before="100" w:beforeAutospacing="1" w:after="100" w:afterAutospacing="1"/>
          </w:pPr>
        </w:pPrChange>
      </w:pPr>
      <w:ins w:id="999" w:author="Maciej Maciejewski" w:date="2024-01-03T17:40:00Z">
        <w:r w:rsidRPr="00821396">
          <w:rPr>
            <w:b/>
            <w:bCs/>
            <w:szCs w:val="24"/>
            <w:lang w:eastAsia="ja-JP"/>
          </w:rPr>
          <w:t>Dla Instalacji Lokalnej:</w:t>
        </w:r>
      </w:ins>
    </w:p>
    <w:p w14:paraId="5DB72B9B" w14:textId="77777777" w:rsidR="00821396" w:rsidRPr="00821396" w:rsidRDefault="00821396" w:rsidP="00821396">
      <w:pPr>
        <w:numPr>
          <w:ilvl w:val="0"/>
          <w:numId w:val="10"/>
        </w:numPr>
        <w:overflowPunct/>
        <w:autoSpaceDE/>
        <w:autoSpaceDN/>
        <w:adjustRightInd/>
        <w:spacing w:before="100" w:beforeAutospacing="1" w:after="100" w:afterAutospacing="1"/>
        <w:rPr>
          <w:ins w:id="1000" w:author="Maciej Maciejewski" w:date="2024-01-03T17:40:00Z"/>
          <w:szCs w:val="24"/>
          <w:lang w:eastAsia="ja-JP"/>
        </w:rPr>
      </w:pPr>
      <w:proofErr w:type="spellStart"/>
      <w:ins w:id="1001" w:author="Maciej Maciejewski" w:date="2024-01-03T17:40:00Z">
        <w:r w:rsidRPr="00821396">
          <w:rPr>
            <w:b/>
            <w:bCs/>
            <w:szCs w:val="24"/>
            <w:lang w:eastAsia="ja-JP"/>
          </w:rPr>
          <w:t>Backend</w:t>
        </w:r>
        <w:proofErr w:type="spellEnd"/>
        <w:r w:rsidRPr="00821396">
          <w:rPr>
            <w:b/>
            <w:bCs/>
            <w:szCs w:val="24"/>
            <w:lang w:eastAsia="ja-JP"/>
          </w:rPr>
          <w:t>:</w:t>
        </w:r>
      </w:ins>
    </w:p>
    <w:p w14:paraId="5710CD12" w14:textId="77777777" w:rsidR="00821396" w:rsidRPr="00821396" w:rsidRDefault="00821396" w:rsidP="00821396">
      <w:pPr>
        <w:numPr>
          <w:ilvl w:val="1"/>
          <w:numId w:val="10"/>
        </w:numPr>
        <w:overflowPunct/>
        <w:autoSpaceDE/>
        <w:autoSpaceDN/>
        <w:adjustRightInd/>
        <w:spacing w:before="100" w:beforeAutospacing="1" w:after="100" w:afterAutospacing="1"/>
        <w:rPr>
          <w:ins w:id="1002" w:author="Maciej Maciejewski" w:date="2024-01-03T17:40:00Z"/>
          <w:szCs w:val="24"/>
          <w:lang w:eastAsia="ja-JP"/>
        </w:rPr>
      </w:pPr>
      <w:ins w:id="1003" w:author="Maciej Maciejewski" w:date="2024-01-03T17:40:00Z">
        <w:r w:rsidRPr="00821396">
          <w:rPr>
            <w:szCs w:val="24"/>
            <w:lang w:eastAsia="ja-JP"/>
          </w:rPr>
          <w:t xml:space="preserve">Należy przejść do katalogu </w:t>
        </w:r>
        <w:proofErr w:type="spellStart"/>
        <w:r w:rsidRPr="00821396">
          <w:rPr>
            <w:rFonts w:ascii="Courier New" w:hAnsi="Courier New" w:cs="Courier New"/>
            <w:sz w:val="20"/>
            <w:lang w:eastAsia="ja-JP"/>
          </w:rPr>
          <w:t>FundRippleAPI</w:t>
        </w:r>
        <w:proofErr w:type="spellEnd"/>
        <w:r w:rsidRPr="00821396">
          <w:rPr>
            <w:szCs w:val="24"/>
            <w:lang w:eastAsia="ja-JP"/>
          </w:rPr>
          <w:t xml:space="preserve">, zawierającego pliki </w:t>
        </w:r>
        <w:proofErr w:type="spellStart"/>
        <w:r w:rsidRPr="00821396">
          <w:rPr>
            <w:rFonts w:ascii="Courier New" w:hAnsi="Courier New" w:cs="Courier New"/>
            <w:sz w:val="20"/>
            <w:lang w:eastAsia="ja-JP"/>
          </w:rPr>
          <w:t>gradlew</w:t>
        </w:r>
        <w:proofErr w:type="spellEnd"/>
        <w:r w:rsidRPr="00821396">
          <w:rPr>
            <w:szCs w:val="24"/>
            <w:lang w:eastAsia="ja-JP"/>
          </w:rPr>
          <w:t xml:space="preserve"> i </w:t>
        </w:r>
        <w:proofErr w:type="spellStart"/>
        <w:r w:rsidRPr="00821396">
          <w:rPr>
            <w:rFonts w:ascii="Courier New" w:hAnsi="Courier New" w:cs="Courier New"/>
            <w:sz w:val="20"/>
            <w:lang w:eastAsia="ja-JP"/>
          </w:rPr>
          <w:t>build.gradle</w:t>
        </w:r>
        <w:proofErr w:type="spellEnd"/>
        <w:r w:rsidRPr="00821396">
          <w:rPr>
            <w:szCs w:val="24"/>
            <w:lang w:eastAsia="ja-JP"/>
          </w:rPr>
          <w:t>.</w:t>
        </w:r>
      </w:ins>
    </w:p>
    <w:p w14:paraId="3A981DBB" w14:textId="77777777" w:rsidR="00821396" w:rsidRPr="00821396" w:rsidRDefault="00821396" w:rsidP="00821396">
      <w:pPr>
        <w:numPr>
          <w:ilvl w:val="1"/>
          <w:numId w:val="10"/>
        </w:numPr>
        <w:overflowPunct/>
        <w:autoSpaceDE/>
        <w:autoSpaceDN/>
        <w:adjustRightInd/>
        <w:spacing w:before="100" w:beforeAutospacing="1" w:after="100" w:afterAutospacing="1"/>
        <w:rPr>
          <w:ins w:id="1004" w:author="Maciej Maciejewski" w:date="2024-01-03T17:40:00Z"/>
          <w:szCs w:val="24"/>
          <w:lang w:eastAsia="ja-JP"/>
        </w:rPr>
      </w:pPr>
      <w:ins w:id="1005" w:author="Maciej Maciejewski" w:date="2024-01-03T17:40:00Z">
        <w:r w:rsidRPr="00821396">
          <w:rPr>
            <w:szCs w:val="24"/>
            <w:lang w:eastAsia="ja-JP"/>
          </w:rPr>
          <w:t xml:space="preserve">W wierszu poleceń wykonuje się polecenie </w:t>
        </w:r>
        <w:r w:rsidRPr="00821396">
          <w:rPr>
            <w:rFonts w:ascii="Courier New" w:hAnsi="Courier New" w:cs="Courier New"/>
            <w:sz w:val="20"/>
            <w:lang w:eastAsia="ja-JP"/>
          </w:rPr>
          <w:t>./</w:t>
        </w:r>
        <w:proofErr w:type="spellStart"/>
        <w:r w:rsidRPr="00821396">
          <w:rPr>
            <w:rFonts w:ascii="Courier New" w:hAnsi="Courier New" w:cs="Courier New"/>
            <w:sz w:val="20"/>
            <w:lang w:eastAsia="ja-JP"/>
          </w:rPr>
          <w:t>gradlew</w:t>
        </w:r>
        <w:proofErr w:type="spellEnd"/>
        <w:r w:rsidRPr="00821396">
          <w:rPr>
            <w:rFonts w:ascii="Courier New" w:hAnsi="Courier New" w:cs="Courier New"/>
            <w:sz w:val="20"/>
            <w:lang w:eastAsia="ja-JP"/>
          </w:rPr>
          <w:t xml:space="preserve"> </w:t>
        </w:r>
        <w:proofErr w:type="spellStart"/>
        <w:r w:rsidRPr="00821396">
          <w:rPr>
            <w:rFonts w:ascii="Courier New" w:hAnsi="Courier New" w:cs="Courier New"/>
            <w:sz w:val="20"/>
            <w:lang w:eastAsia="ja-JP"/>
          </w:rPr>
          <w:t>bootrun</w:t>
        </w:r>
        <w:proofErr w:type="spellEnd"/>
        <w:r w:rsidRPr="00821396">
          <w:rPr>
            <w:szCs w:val="24"/>
            <w:lang w:eastAsia="ja-JP"/>
          </w:rPr>
          <w:t xml:space="preserve">. Zaleca się, aby przy pierwszym uruchomieniu lub w przypadku problemów, wykonać najpierw </w:t>
        </w:r>
        <w:r w:rsidRPr="00821396">
          <w:rPr>
            <w:rFonts w:ascii="Courier New" w:hAnsi="Courier New" w:cs="Courier New"/>
            <w:sz w:val="20"/>
            <w:lang w:eastAsia="ja-JP"/>
          </w:rPr>
          <w:t>./</w:t>
        </w:r>
        <w:proofErr w:type="spellStart"/>
        <w:r w:rsidRPr="00821396">
          <w:rPr>
            <w:rFonts w:ascii="Courier New" w:hAnsi="Courier New" w:cs="Courier New"/>
            <w:sz w:val="20"/>
            <w:lang w:eastAsia="ja-JP"/>
          </w:rPr>
          <w:t>gradlew</w:t>
        </w:r>
        <w:proofErr w:type="spellEnd"/>
        <w:r w:rsidRPr="00821396">
          <w:rPr>
            <w:rFonts w:ascii="Courier New" w:hAnsi="Courier New" w:cs="Courier New"/>
            <w:sz w:val="20"/>
            <w:lang w:eastAsia="ja-JP"/>
          </w:rPr>
          <w:t xml:space="preserve"> </w:t>
        </w:r>
        <w:proofErr w:type="spellStart"/>
        <w:r w:rsidRPr="00821396">
          <w:rPr>
            <w:rFonts w:ascii="Courier New" w:hAnsi="Courier New" w:cs="Courier New"/>
            <w:sz w:val="20"/>
            <w:lang w:eastAsia="ja-JP"/>
          </w:rPr>
          <w:t>clean</w:t>
        </w:r>
        <w:proofErr w:type="spellEnd"/>
        <w:r w:rsidRPr="00821396">
          <w:rPr>
            <w:rFonts w:ascii="Courier New" w:hAnsi="Courier New" w:cs="Courier New"/>
            <w:sz w:val="20"/>
            <w:lang w:eastAsia="ja-JP"/>
          </w:rPr>
          <w:t xml:space="preserve"> </w:t>
        </w:r>
        <w:proofErr w:type="spellStart"/>
        <w:r w:rsidRPr="00821396">
          <w:rPr>
            <w:rFonts w:ascii="Courier New" w:hAnsi="Courier New" w:cs="Courier New"/>
            <w:sz w:val="20"/>
            <w:lang w:eastAsia="ja-JP"/>
          </w:rPr>
          <w:t>build</w:t>
        </w:r>
        <w:proofErr w:type="spellEnd"/>
        <w:r w:rsidRPr="00821396">
          <w:rPr>
            <w:szCs w:val="24"/>
            <w:lang w:eastAsia="ja-JP"/>
          </w:rPr>
          <w:t>.</w:t>
        </w:r>
      </w:ins>
    </w:p>
    <w:p w14:paraId="78B961E0" w14:textId="77777777" w:rsidR="00821396" w:rsidRPr="00821396" w:rsidRDefault="00821396" w:rsidP="00821396">
      <w:pPr>
        <w:numPr>
          <w:ilvl w:val="1"/>
          <w:numId w:val="10"/>
        </w:numPr>
        <w:overflowPunct/>
        <w:autoSpaceDE/>
        <w:autoSpaceDN/>
        <w:adjustRightInd/>
        <w:spacing w:before="100" w:beforeAutospacing="1" w:after="100" w:afterAutospacing="1"/>
        <w:rPr>
          <w:ins w:id="1006" w:author="Maciej Maciejewski" w:date="2024-01-03T17:40:00Z"/>
          <w:szCs w:val="24"/>
          <w:lang w:eastAsia="ja-JP"/>
        </w:rPr>
      </w:pPr>
      <w:ins w:id="1007" w:author="Maciej Maciejewski" w:date="2024-01-03T17:40:00Z">
        <w:r w:rsidRPr="00821396">
          <w:rPr>
            <w:szCs w:val="24"/>
            <w:lang w:eastAsia="ja-JP"/>
          </w:rPr>
          <w:t>Alternatywnie, jeśli środowisko IDE na to pozwala, aplikacja może być uruchomiona bezpośrednio z poziomu IDE.</w:t>
        </w:r>
      </w:ins>
    </w:p>
    <w:p w14:paraId="7AECD17F" w14:textId="77777777" w:rsidR="00821396" w:rsidRPr="00821396" w:rsidRDefault="00821396" w:rsidP="00821396">
      <w:pPr>
        <w:numPr>
          <w:ilvl w:val="0"/>
          <w:numId w:val="10"/>
        </w:numPr>
        <w:overflowPunct/>
        <w:autoSpaceDE/>
        <w:autoSpaceDN/>
        <w:adjustRightInd/>
        <w:spacing w:before="100" w:beforeAutospacing="1" w:after="100" w:afterAutospacing="1"/>
        <w:rPr>
          <w:ins w:id="1008" w:author="Maciej Maciejewski" w:date="2024-01-03T17:40:00Z"/>
          <w:szCs w:val="24"/>
          <w:lang w:eastAsia="ja-JP"/>
        </w:rPr>
      </w:pPr>
      <w:proofErr w:type="spellStart"/>
      <w:ins w:id="1009" w:author="Maciej Maciejewski" w:date="2024-01-03T17:40:00Z">
        <w:r w:rsidRPr="00821396">
          <w:rPr>
            <w:b/>
            <w:bCs/>
            <w:szCs w:val="24"/>
            <w:lang w:eastAsia="ja-JP"/>
          </w:rPr>
          <w:t>Frontend</w:t>
        </w:r>
        <w:proofErr w:type="spellEnd"/>
        <w:r w:rsidRPr="00821396">
          <w:rPr>
            <w:b/>
            <w:bCs/>
            <w:szCs w:val="24"/>
            <w:lang w:eastAsia="ja-JP"/>
          </w:rPr>
          <w:t>:</w:t>
        </w:r>
      </w:ins>
    </w:p>
    <w:p w14:paraId="6A2DF08B" w14:textId="77777777" w:rsidR="00821396" w:rsidRPr="00821396" w:rsidRDefault="00821396" w:rsidP="00821396">
      <w:pPr>
        <w:numPr>
          <w:ilvl w:val="1"/>
          <w:numId w:val="10"/>
        </w:numPr>
        <w:overflowPunct/>
        <w:autoSpaceDE/>
        <w:autoSpaceDN/>
        <w:adjustRightInd/>
        <w:spacing w:before="100" w:beforeAutospacing="1" w:after="100" w:afterAutospacing="1"/>
        <w:rPr>
          <w:ins w:id="1010" w:author="Maciej Maciejewski" w:date="2024-01-03T17:40:00Z"/>
          <w:szCs w:val="24"/>
          <w:lang w:eastAsia="ja-JP"/>
        </w:rPr>
      </w:pPr>
      <w:ins w:id="1011" w:author="Maciej Maciejewski" w:date="2024-01-03T17:40:00Z">
        <w:r w:rsidRPr="00821396">
          <w:rPr>
            <w:szCs w:val="24"/>
            <w:lang w:eastAsia="ja-JP"/>
          </w:rPr>
          <w:t xml:space="preserve">Przechodzi się do katalogu </w:t>
        </w:r>
        <w:proofErr w:type="spellStart"/>
        <w:r w:rsidRPr="00821396">
          <w:rPr>
            <w:rFonts w:ascii="Courier New" w:hAnsi="Courier New" w:cs="Courier New"/>
            <w:sz w:val="20"/>
            <w:lang w:eastAsia="ja-JP"/>
          </w:rPr>
          <w:t>FundRippleGUI</w:t>
        </w:r>
        <w:proofErr w:type="spellEnd"/>
        <w:r w:rsidRPr="00821396">
          <w:rPr>
            <w:szCs w:val="24"/>
            <w:lang w:eastAsia="ja-JP"/>
          </w:rPr>
          <w:t>.</w:t>
        </w:r>
      </w:ins>
    </w:p>
    <w:p w14:paraId="7F71E4A0" w14:textId="77777777" w:rsidR="00821396" w:rsidRPr="00821396" w:rsidRDefault="00821396" w:rsidP="00821396">
      <w:pPr>
        <w:numPr>
          <w:ilvl w:val="1"/>
          <w:numId w:val="10"/>
        </w:numPr>
        <w:overflowPunct/>
        <w:autoSpaceDE/>
        <w:autoSpaceDN/>
        <w:adjustRightInd/>
        <w:spacing w:before="100" w:beforeAutospacing="1" w:after="100" w:afterAutospacing="1"/>
        <w:rPr>
          <w:ins w:id="1012" w:author="Maciej Maciejewski" w:date="2024-01-03T17:40:00Z"/>
          <w:szCs w:val="24"/>
          <w:lang w:eastAsia="ja-JP"/>
        </w:rPr>
      </w:pPr>
      <w:ins w:id="1013" w:author="Maciej Maciejewski" w:date="2024-01-03T17:40:00Z">
        <w:r w:rsidRPr="00821396">
          <w:rPr>
            <w:szCs w:val="24"/>
            <w:lang w:eastAsia="ja-JP"/>
          </w:rPr>
          <w:t xml:space="preserve">W wierszu poleceń wpisuje się </w:t>
        </w:r>
        <w:proofErr w:type="spellStart"/>
        <w:r w:rsidRPr="00821396">
          <w:rPr>
            <w:rFonts w:ascii="Courier New" w:hAnsi="Courier New" w:cs="Courier New"/>
            <w:sz w:val="20"/>
            <w:lang w:eastAsia="ja-JP"/>
          </w:rPr>
          <w:t>ng</w:t>
        </w:r>
        <w:proofErr w:type="spellEnd"/>
        <w:r w:rsidRPr="00821396">
          <w:rPr>
            <w:rFonts w:ascii="Courier New" w:hAnsi="Courier New" w:cs="Courier New"/>
            <w:sz w:val="20"/>
            <w:lang w:eastAsia="ja-JP"/>
          </w:rPr>
          <w:t xml:space="preserve"> </w:t>
        </w:r>
        <w:proofErr w:type="spellStart"/>
        <w:r w:rsidRPr="00821396">
          <w:rPr>
            <w:rFonts w:ascii="Courier New" w:hAnsi="Courier New" w:cs="Courier New"/>
            <w:sz w:val="20"/>
            <w:lang w:eastAsia="ja-JP"/>
          </w:rPr>
          <w:t>serve</w:t>
        </w:r>
        <w:proofErr w:type="spellEnd"/>
        <w:r w:rsidRPr="00821396">
          <w:rPr>
            <w:szCs w:val="24"/>
            <w:lang w:eastAsia="ja-JP"/>
          </w:rPr>
          <w:t>.</w:t>
        </w:r>
      </w:ins>
    </w:p>
    <w:p w14:paraId="4F5CD00D" w14:textId="77777777" w:rsidR="00821396" w:rsidRPr="00821396" w:rsidRDefault="00821396" w:rsidP="00821396">
      <w:pPr>
        <w:numPr>
          <w:ilvl w:val="1"/>
          <w:numId w:val="10"/>
        </w:numPr>
        <w:overflowPunct/>
        <w:autoSpaceDE/>
        <w:autoSpaceDN/>
        <w:adjustRightInd/>
        <w:spacing w:before="100" w:beforeAutospacing="1" w:after="100" w:afterAutospacing="1"/>
        <w:rPr>
          <w:ins w:id="1014" w:author="Maciej Maciejewski" w:date="2024-01-03T17:40:00Z"/>
          <w:szCs w:val="24"/>
          <w:lang w:eastAsia="ja-JP"/>
        </w:rPr>
      </w:pPr>
      <w:ins w:id="1015" w:author="Maciej Maciejewski" w:date="2024-01-03T17:40:00Z">
        <w:r w:rsidRPr="00821396">
          <w:rPr>
            <w:szCs w:val="24"/>
            <w:lang w:eastAsia="ja-JP"/>
          </w:rPr>
          <w:lastRenderedPageBreak/>
          <w:t>Należy zwrócić uwagę, że pierwsze uruchomienia mogą zająć więcej czasu z powodu pobierania i instalowania zależności.</w:t>
        </w:r>
      </w:ins>
    </w:p>
    <w:p w14:paraId="36A65B5D" w14:textId="77777777" w:rsidR="00821396" w:rsidRPr="00821396" w:rsidRDefault="00821396">
      <w:pPr>
        <w:overflowPunct/>
        <w:autoSpaceDE/>
        <w:autoSpaceDN/>
        <w:adjustRightInd/>
        <w:spacing w:before="100" w:beforeAutospacing="1" w:after="100" w:afterAutospacing="1"/>
        <w:ind w:firstLine="360"/>
        <w:rPr>
          <w:ins w:id="1016" w:author="Maciej Maciejewski" w:date="2024-01-03T17:40:00Z"/>
          <w:szCs w:val="24"/>
          <w:lang w:eastAsia="ja-JP"/>
        </w:rPr>
        <w:pPrChange w:id="1017" w:author="Maciej Maciejewski" w:date="2024-01-03T17:40:00Z">
          <w:pPr>
            <w:overflowPunct/>
            <w:autoSpaceDE/>
            <w:autoSpaceDN/>
            <w:adjustRightInd/>
            <w:spacing w:before="100" w:beforeAutospacing="1" w:after="100" w:afterAutospacing="1"/>
          </w:pPr>
        </w:pPrChange>
      </w:pPr>
      <w:ins w:id="1018" w:author="Maciej Maciejewski" w:date="2024-01-03T17:40:00Z">
        <w:r w:rsidRPr="00821396">
          <w:rPr>
            <w:b/>
            <w:bCs/>
            <w:szCs w:val="24"/>
            <w:lang w:eastAsia="ja-JP"/>
          </w:rPr>
          <w:t xml:space="preserve">Dla Instalacji z Użyciem </w:t>
        </w:r>
        <w:proofErr w:type="spellStart"/>
        <w:r w:rsidRPr="00821396">
          <w:rPr>
            <w:b/>
            <w:bCs/>
            <w:szCs w:val="24"/>
            <w:lang w:eastAsia="ja-JP"/>
          </w:rPr>
          <w:t>Dockera</w:t>
        </w:r>
        <w:proofErr w:type="spellEnd"/>
        <w:r w:rsidRPr="00821396">
          <w:rPr>
            <w:b/>
            <w:bCs/>
            <w:szCs w:val="24"/>
            <w:lang w:eastAsia="ja-JP"/>
          </w:rPr>
          <w:t>:</w:t>
        </w:r>
      </w:ins>
    </w:p>
    <w:p w14:paraId="270BD40E" w14:textId="77777777" w:rsidR="00821396" w:rsidRPr="00821396" w:rsidRDefault="00821396" w:rsidP="00821396">
      <w:pPr>
        <w:numPr>
          <w:ilvl w:val="0"/>
          <w:numId w:val="11"/>
        </w:numPr>
        <w:overflowPunct/>
        <w:autoSpaceDE/>
        <w:autoSpaceDN/>
        <w:adjustRightInd/>
        <w:spacing w:before="100" w:beforeAutospacing="1" w:after="100" w:afterAutospacing="1"/>
        <w:rPr>
          <w:ins w:id="1019" w:author="Maciej Maciejewski" w:date="2024-01-03T17:40:00Z"/>
          <w:szCs w:val="24"/>
          <w:lang w:eastAsia="ja-JP"/>
        </w:rPr>
      </w:pPr>
      <w:ins w:id="1020" w:author="Maciej Maciejewski" w:date="2024-01-03T17:40:00Z">
        <w:r w:rsidRPr="00821396">
          <w:rPr>
            <w:szCs w:val="24"/>
            <w:lang w:eastAsia="ja-JP"/>
          </w:rPr>
          <w:t xml:space="preserve">W głównym katalogu projektu uruchamia się skrypt </w:t>
        </w:r>
        <w:r w:rsidRPr="00821396">
          <w:rPr>
            <w:rFonts w:ascii="Courier New" w:hAnsi="Courier New" w:cs="Courier New"/>
            <w:sz w:val="20"/>
            <w:lang w:eastAsia="ja-JP"/>
          </w:rPr>
          <w:t>start.sh</w:t>
        </w:r>
        <w:r w:rsidRPr="00821396">
          <w:rPr>
            <w:szCs w:val="24"/>
            <w:lang w:eastAsia="ja-JP"/>
          </w:rPr>
          <w:t xml:space="preserve">, który odpowiedzialny jest za uruchomienie poszczególnych kontenerów oraz </w:t>
        </w:r>
        <w:proofErr w:type="spellStart"/>
        <w:r w:rsidRPr="00821396">
          <w:rPr>
            <w:szCs w:val="24"/>
            <w:lang w:eastAsia="ja-JP"/>
          </w:rPr>
          <w:t>docker-compose</w:t>
        </w:r>
        <w:proofErr w:type="spellEnd"/>
        <w:r w:rsidRPr="00821396">
          <w:rPr>
            <w:szCs w:val="24"/>
            <w:lang w:eastAsia="ja-JP"/>
          </w:rPr>
          <w:t>, koordynującego ich działanie.</w:t>
        </w:r>
      </w:ins>
    </w:p>
    <w:p w14:paraId="7DF54CC9" w14:textId="77777777" w:rsidR="00EB705E" w:rsidRPr="008A22CB" w:rsidRDefault="00EB705E">
      <w:pPr>
        <w:jc w:val="both"/>
        <w:rPr>
          <w:ins w:id="1021" w:author="Maciej Maciejewski" w:date="2023-12-31T18:46:00Z"/>
          <w:szCs w:val="24"/>
        </w:rPr>
        <w:pPrChange w:id="1022" w:author="Maciej Maciejewski" w:date="2024-01-01T17:23:00Z">
          <w:pPr/>
        </w:pPrChange>
      </w:pPr>
    </w:p>
    <w:p w14:paraId="1208B727" w14:textId="318709A8" w:rsidR="00EB705E" w:rsidRDefault="00EB705E">
      <w:pPr>
        <w:ind w:firstLine="0"/>
        <w:jc w:val="both"/>
        <w:rPr>
          <w:ins w:id="1023" w:author="Maciej Maciejewski" w:date="2023-12-31T18:46:00Z"/>
          <w:b/>
          <w:bCs/>
          <w:sz w:val="32"/>
          <w:szCs w:val="32"/>
        </w:rPr>
        <w:pPrChange w:id="1024" w:author="Maciej Maciejewski" w:date="2024-01-01T17:23:00Z">
          <w:pPr/>
        </w:pPrChange>
      </w:pPr>
      <w:ins w:id="1025" w:author="Maciej Maciejewski" w:date="2023-12-31T18:46:00Z">
        <w:r w:rsidRPr="00C34326">
          <w:rPr>
            <w:b/>
            <w:bCs/>
            <w:sz w:val="32"/>
            <w:szCs w:val="32"/>
          </w:rPr>
          <w:t>4.</w:t>
        </w:r>
        <w:r>
          <w:rPr>
            <w:b/>
            <w:bCs/>
            <w:sz w:val="32"/>
            <w:szCs w:val="32"/>
          </w:rPr>
          <w:t>3</w:t>
        </w:r>
        <w:r w:rsidRPr="00C34326">
          <w:rPr>
            <w:b/>
            <w:bCs/>
            <w:sz w:val="32"/>
            <w:szCs w:val="32"/>
          </w:rPr>
          <w:t xml:space="preserve"> Realizacja głównych przypadków użycia</w:t>
        </w:r>
      </w:ins>
    </w:p>
    <w:p w14:paraId="7366FD93" w14:textId="77777777" w:rsidR="00EB705E" w:rsidRPr="00E93C21" w:rsidRDefault="00EB705E">
      <w:pPr>
        <w:jc w:val="both"/>
        <w:rPr>
          <w:ins w:id="1026" w:author="Maciej Maciejewski" w:date="2023-12-31T18:46:00Z"/>
          <w:b/>
          <w:bCs/>
          <w:szCs w:val="24"/>
        </w:rPr>
        <w:pPrChange w:id="1027" w:author="Maciej Maciejewski" w:date="2024-01-01T17:23:00Z">
          <w:pPr/>
        </w:pPrChange>
      </w:pPr>
    </w:p>
    <w:p w14:paraId="107388BC" w14:textId="615B412D" w:rsidR="00EB705E" w:rsidRPr="00E86D0E" w:rsidRDefault="00EB705E">
      <w:pPr>
        <w:ind w:firstLine="0"/>
        <w:jc w:val="both"/>
        <w:rPr>
          <w:ins w:id="1028" w:author="Maciej Maciejewski" w:date="2023-12-31T18:46:00Z"/>
          <w:b/>
          <w:bCs/>
          <w:sz w:val="28"/>
          <w:szCs w:val="28"/>
          <w:rPrChange w:id="1029" w:author="Maciej Maciejewski" w:date="2024-01-01T20:16:00Z">
            <w:rPr>
              <w:ins w:id="1030" w:author="Maciej Maciejewski" w:date="2023-12-31T18:46:00Z"/>
              <w:b/>
              <w:bCs/>
              <w:sz w:val="32"/>
              <w:szCs w:val="32"/>
            </w:rPr>
          </w:rPrChange>
        </w:rPr>
        <w:pPrChange w:id="1031" w:author="Maciej Maciejewski" w:date="2024-01-01T17:23:00Z">
          <w:pPr/>
        </w:pPrChange>
      </w:pPr>
      <w:ins w:id="1032" w:author="Maciej Maciejewski" w:date="2023-12-31T18:46:00Z">
        <w:r w:rsidRPr="00E86D0E">
          <w:rPr>
            <w:b/>
            <w:bCs/>
            <w:sz w:val="28"/>
            <w:szCs w:val="28"/>
            <w:rPrChange w:id="1033" w:author="Maciej Maciejewski" w:date="2024-01-01T20:16:00Z">
              <w:rPr>
                <w:b/>
                <w:bCs/>
                <w:sz w:val="32"/>
                <w:szCs w:val="32"/>
              </w:rPr>
            </w:rPrChange>
          </w:rPr>
          <w:t>4.3.1 Rejestracja i logowanie</w:t>
        </w:r>
      </w:ins>
    </w:p>
    <w:p w14:paraId="48A9AEE8" w14:textId="7FBED2DF" w:rsidR="007755E8" w:rsidRPr="007755E8" w:rsidRDefault="00EB705E" w:rsidP="007755E8">
      <w:pPr>
        <w:numPr>
          <w:ilvl w:val="0"/>
          <w:numId w:val="4"/>
        </w:numPr>
        <w:overflowPunct/>
        <w:autoSpaceDE/>
        <w:autoSpaceDN/>
        <w:adjustRightInd/>
        <w:spacing w:before="100" w:beforeAutospacing="1" w:after="100" w:afterAutospacing="1"/>
        <w:jc w:val="both"/>
        <w:rPr>
          <w:ins w:id="1034" w:author="Maciej Maciejewski" w:date="2024-01-04T18:35:00Z"/>
          <w:szCs w:val="24"/>
          <w:rPrChange w:id="1035" w:author="Maciej Maciejewski" w:date="2024-01-04T18:35:00Z">
            <w:rPr>
              <w:ins w:id="1036" w:author="Maciej Maciejewski" w:date="2024-01-04T18:35:00Z"/>
              <w:b/>
              <w:bCs/>
              <w:szCs w:val="24"/>
            </w:rPr>
          </w:rPrChange>
        </w:rPr>
      </w:pPr>
      <w:ins w:id="1037" w:author="Maciej Maciejewski" w:date="2023-12-31T18:46:00Z">
        <w:r w:rsidRPr="00E93C21">
          <w:rPr>
            <w:b/>
            <w:bCs/>
            <w:szCs w:val="24"/>
          </w:rPr>
          <w:t>Opis Procesu:</w:t>
        </w:r>
        <w:r>
          <w:rPr>
            <w:szCs w:val="24"/>
          </w:rPr>
          <w:t xml:space="preserve"> </w:t>
        </w:r>
      </w:ins>
      <w:ins w:id="1038" w:author="Maciej Maciejewski" w:date="2024-01-03T18:11:00Z">
        <w:r w:rsidR="00A74D31">
          <w:t>Dostęp do ekranów rejestracji i logowania dla niezalogowanych użytkowników jest zapewniony poprzez pasek menu na górze każdej dostępnej strony. W trakcie rejestracji użytkownik jest proszony o podanie podstawowych informacji, takich jak nazwa użytkownika, hasło, adres email oraz imię i nazwisko (rys. 4.1). W przypadku niespełnienia wymogów serwisu przez podane dane, wyświetlane jest ostrzeżenie i proces rejestracji jest wstrzymywany. Po pomyślnej rejestracji następuje automatyczne przekierowanie na stronę domową. W procesie logowania, z kolei, wymagane jest podanie nazwy użytkownika i hasła (rys</w:t>
        </w:r>
      </w:ins>
      <w:ins w:id="1039" w:author="Maciej Maciejewski" w:date="2024-01-05T16:54:00Z">
        <w:r w:rsidR="00AA79A1">
          <w:t>.</w:t>
        </w:r>
      </w:ins>
      <w:ins w:id="1040" w:author="Maciej Maciejewski" w:date="2024-01-03T18:11:00Z">
        <w:r w:rsidR="00A74D31">
          <w:t xml:space="preserve"> 4.2), przy czym błędne dane skutkują pojawieniem się komunikatu o błędzie. Po udanym zalogowaniu, podobnie jak w przypadku rejestracji, użytkownik jest przekierowywany na stronę główną. Pomyślne zakończenie procesu rejestracji lub logowania skutkuje otrzymaniem </w:t>
        </w:r>
        <w:proofErr w:type="spellStart"/>
        <w:r w:rsidR="00A74D31">
          <w:t>tokena</w:t>
        </w:r>
        <w:proofErr w:type="spellEnd"/>
        <w:r w:rsidR="00A74D31">
          <w:t xml:space="preserve"> JWT, który jest przechowywany lokalnie w przeglądarce aż do momentu wylogowania się użytkownika lub utraty ważności </w:t>
        </w:r>
        <w:proofErr w:type="spellStart"/>
        <w:r w:rsidR="00A74D31">
          <w:t>tokenu</w:t>
        </w:r>
        <w:proofErr w:type="spellEnd"/>
        <w:r w:rsidR="00A74D31">
          <w:t xml:space="preserve">. </w:t>
        </w:r>
        <w:proofErr w:type="spellStart"/>
        <w:r w:rsidR="00A74D31">
          <w:t>Token</w:t>
        </w:r>
        <w:proofErr w:type="spellEnd"/>
        <w:r w:rsidR="00A74D31">
          <w:t xml:space="preserve"> ten służy do weryfikacji statusu logowania użytkownika oraz dostępu do różnych funkcji serwisu.</w:t>
        </w:r>
      </w:ins>
    </w:p>
    <w:p w14:paraId="595755C7" w14:textId="319BFF9B" w:rsidR="00D80496" w:rsidRDefault="00EB705E" w:rsidP="00D80496">
      <w:pPr>
        <w:numPr>
          <w:ilvl w:val="0"/>
          <w:numId w:val="4"/>
        </w:numPr>
        <w:overflowPunct/>
        <w:autoSpaceDE/>
        <w:autoSpaceDN/>
        <w:adjustRightInd/>
        <w:spacing w:before="100" w:beforeAutospacing="1" w:after="100" w:afterAutospacing="1"/>
        <w:jc w:val="both"/>
        <w:rPr>
          <w:ins w:id="1041" w:author="Maciej Maciejewski" w:date="2024-01-01T19:56:00Z"/>
          <w:szCs w:val="24"/>
        </w:rPr>
      </w:pPr>
      <w:ins w:id="1042" w:author="Maciej Maciejewski" w:date="2023-12-31T18:46:00Z">
        <w:r w:rsidRPr="00E93C21">
          <w:rPr>
            <w:b/>
            <w:bCs/>
            <w:szCs w:val="24"/>
          </w:rPr>
          <w:t xml:space="preserve">Interfejs </w:t>
        </w:r>
        <w:commentRangeStart w:id="1043"/>
        <w:commentRangeStart w:id="1044"/>
        <w:r w:rsidRPr="00E93C21">
          <w:rPr>
            <w:b/>
            <w:bCs/>
            <w:szCs w:val="24"/>
          </w:rPr>
          <w:t>Użytkownika</w:t>
        </w:r>
        <w:commentRangeEnd w:id="1043"/>
        <w:r>
          <w:rPr>
            <w:rStyle w:val="Odwoaniedokomentarza"/>
          </w:rPr>
          <w:commentReference w:id="1043"/>
        </w:r>
      </w:ins>
      <w:commentRangeEnd w:id="1044"/>
      <w:ins w:id="1045" w:author="Maciej Maciejewski" w:date="2024-01-01T19:57:00Z">
        <w:r w:rsidR="00D80496">
          <w:rPr>
            <w:rStyle w:val="Odwoaniedokomentarza"/>
          </w:rPr>
          <w:commentReference w:id="1044"/>
        </w:r>
      </w:ins>
      <w:ins w:id="1046" w:author="Maciej Maciejewski" w:date="2023-12-31T18:46:00Z">
        <w:r w:rsidRPr="00E93C21">
          <w:rPr>
            <w:b/>
            <w:bCs/>
            <w:szCs w:val="24"/>
          </w:rPr>
          <w:t>:</w:t>
        </w:r>
      </w:ins>
    </w:p>
    <w:p w14:paraId="3ADE9B50" w14:textId="58EEB9B6" w:rsidR="00D80496" w:rsidRDefault="00D80496" w:rsidP="00D80496">
      <w:pPr>
        <w:overflowPunct/>
        <w:autoSpaceDE/>
        <w:autoSpaceDN/>
        <w:adjustRightInd/>
        <w:spacing w:before="100" w:beforeAutospacing="1" w:after="100" w:afterAutospacing="1"/>
        <w:ind w:left="360" w:firstLine="0"/>
        <w:jc w:val="center"/>
        <w:rPr>
          <w:ins w:id="1047" w:author="Maciej Maciejewski" w:date="2024-01-01T20:03:00Z"/>
          <w:szCs w:val="24"/>
        </w:rPr>
      </w:pPr>
      <w:ins w:id="1048" w:author="Maciej Maciejewski" w:date="2024-01-01T19:55:00Z">
        <w:r w:rsidRPr="00D80496">
          <w:rPr>
            <w:noProof/>
            <w:szCs w:val="24"/>
          </w:rPr>
          <w:drawing>
            <wp:inline distT="0" distB="0" distL="0" distR="0" wp14:anchorId="02479FEB" wp14:editId="5639A7AA">
              <wp:extent cx="5760720" cy="2234565"/>
              <wp:effectExtent l="0" t="0" r="0" b="0"/>
              <wp:docPr id="1324987996" name="Obraz 1" descr="Obraz zawierający tekst, oprogramowanie, Ikona komputerowa,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987996" name="Obraz 1" descr="Obraz zawierający tekst, oprogramowanie, Ikona komputerowa, Oprogramowanie multimedialne&#10;&#10;Opis wygenerowany automatycznie"/>
                      <pic:cNvPicPr/>
                    </pic:nvPicPr>
                    <pic:blipFill>
                      <a:blip r:embed="rId14"/>
                      <a:stretch>
                        <a:fillRect/>
                      </a:stretch>
                    </pic:blipFill>
                    <pic:spPr>
                      <a:xfrm>
                        <a:off x="0" y="0"/>
                        <a:ext cx="5760720" cy="2234565"/>
                      </a:xfrm>
                      <a:prstGeom prst="rect">
                        <a:avLst/>
                      </a:prstGeom>
                    </pic:spPr>
                  </pic:pic>
                </a:graphicData>
              </a:graphic>
            </wp:inline>
          </w:drawing>
        </w:r>
      </w:ins>
    </w:p>
    <w:p w14:paraId="3B181727" w14:textId="7EAB0691" w:rsidR="001202E3" w:rsidRPr="001202E3" w:rsidRDefault="00AA79A1" w:rsidP="00D80496">
      <w:pPr>
        <w:overflowPunct/>
        <w:autoSpaceDE/>
        <w:autoSpaceDN/>
        <w:adjustRightInd/>
        <w:spacing w:before="100" w:beforeAutospacing="1" w:after="100" w:afterAutospacing="1"/>
        <w:ind w:left="360" w:firstLine="0"/>
        <w:jc w:val="center"/>
        <w:rPr>
          <w:ins w:id="1049" w:author="Maciej Maciejewski" w:date="2024-01-01T19:57:00Z"/>
          <w:sz w:val="20"/>
          <w:rPrChange w:id="1050" w:author="Maciej Maciejewski" w:date="2024-01-01T20:03:00Z">
            <w:rPr>
              <w:ins w:id="1051" w:author="Maciej Maciejewski" w:date="2024-01-01T19:57:00Z"/>
              <w:szCs w:val="24"/>
            </w:rPr>
          </w:rPrChange>
        </w:rPr>
      </w:pPr>
      <w:ins w:id="1052" w:author="Maciej Maciejewski" w:date="2024-01-05T16:54:00Z">
        <w:r>
          <w:rPr>
            <w:sz w:val="20"/>
          </w:rPr>
          <w:t>r</w:t>
        </w:r>
      </w:ins>
      <w:ins w:id="1053" w:author="Maciej Maciejewski" w:date="2024-01-03T17:47:00Z">
        <w:r w:rsidR="00974452">
          <w:rPr>
            <w:sz w:val="20"/>
          </w:rPr>
          <w:t>ys</w:t>
        </w:r>
      </w:ins>
      <w:ins w:id="1054" w:author="Maciej Maciejewski" w:date="2024-01-05T16:54:00Z">
        <w:r>
          <w:rPr>
            <w:sz w:val="20"/>
          </w:rPr>
          <w:t>.</w:t>
        </w:r>
      </w:ins>
      <w:ins w:id="1055" w:author="Maciej Maciejewski" w:date="2024-01-03T17:47:00Z">
        <w:r w:rsidR="00974452">
          <w:rPr>
            <w:sz w:val="20"/>
          </w:rPr>
          <w:t xml:space="preserve"> 4.1 </w:t>
        </w:r>
      </w:ins>
      <w:ins w:id="1056" w:author="Maciej Maciejewski" w:date="2024-01-03T17:48:00Z">
        <w:r w:rsidR="00974452">
          <w:rPr>
            <w:sz w:val="20"/>
          </w:rPr>
          <w:t>Formularz rejestracji użytkownika</w:t>
        </w:r>
      </w:ins>
    </w:p>
    <w:p w14:paraId="6D19D8E0" w14:textId="6F8D8FBF" w:rsidR="00D80496" w:rsidRDefault="00D80496" w:rsidP="00D80496">
      <w:pPr>
        <w:overflowPunct/>
        <w:autoSpaceDE/>
        <w:autoSpaceDN/>
        <w:adjustRightInd/>
        <w:spacing w:before="100" w:beforeAutospacing="1" w:after="100" w:afterAutospacing="1"/>
        <w:ind w:left="360" w:firstLine="0"/>
        <w:jc w:val="center"/>
        <w:rPr>
          <w:ins w:id="1057" w:author="Maciej Maciejewski" w:date="2024-01-01T20:03:00Z"/>
          <w:szCs w:val="24"/>
        </w:rPr>
      </w:pPr>
      <w:ins w:id="1058" w:author="Maciej Maciejewski" w:date="2024-01-01T19:58:00Z">
        <w:r w:rsidRPr="00D80496">
          <w:rPr>
            <w:noProof/>
            <w:szCs w:val="24"/>
          </w:rPr>
          <w:lastRenderedPageBreak/>
          <w:drawing>
            <wp:inline distT="0" distB="0" distL="0" distR="0" wp14:anchorId="4EFE9D0A" wp14:editId="7AB85041">
              <wp:extent cx="5760720" cy="1334770"/>
              <wp:effectExtent l="0" t="0" r="0" b="0"/>
              <wp:docPr id="2118578446" name="Obraz 1" descr="Obraz zawierający zrzut ekranu, oprogramowanie,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578446" name="Obraz 1" descr="Obraz zawierający zrzut ekranu, oprogramowanie, design&#10;&#10;Opis wygenerowany automatycznie"/>
                      <pic:cNvPicPr/>
                    </pic:nvPicPr>
                    <pic:blipFill>
                      <a:blip r:embed="rId15"/>
                      <a:stretch>
                        <a:fillRect/>
                      </a:stretch>
                    </pic:blipFill>
                    <pic:spPr>
                      <a:xfrm>
                        <a:off x="0" y="0"/>
                        <a:ext cx="5760720" cy="1334770"/>
                      </a:xfrm>
                      <a:prstGeom prst="rect">
                        <a:avLst/>
                      </a:prstGeom>
                    </pic:spPr>
                  </pic:pic>
                </a:graphicData>
              </a:graphic>
            </wp:inline>
          </w:drawing>
        </w:r>
      </w:ins>
    </w:p>
    <w:p w14:paraId="7FBB2BD5" w14:textId="427DD59A" w:rsidR="001202E3" w:rsidRPr="001202E3" w:rsidRDefault="00AA79A1">
      <w:pPr>
        <w:overflowPunct/>
        <w:autoSpaceDE/>
        <w:autoSpaceDN/>
        <w:adjustRightInd/>
        <w:spacing w:before="100" w:beforeAutospacing="1" w:after="100" w:afterAutospacing="1"/>
        <w:ind w:left="360" w:firstLine="0"/>
        <w:jc w:val="center"/>
        <w:rPr>
          <w:ins w:id="1059" w:author="Maciej Maciejewski" w:date="2023-12-31T18:46:00Z"/>
          <w:sz w:val="20"/>
          <w:rPrChange w:id="1060" w:author="Maciej Maciejewski" w:date="2024-01-01T20:03:00Z">
            <w:rPr>
              <w:ins w:id="1061" w:author="Maciej Maciejewski" w:date="2023-12-31T18:46:00Z"/>
              <w:szCs w:val="24"/>
            </w:rPr>
          </w:rPrChange>
        </w:rPr>
        <w:pPrChange w:id="1062" w:author="Maciej Maciejewski" w:date="2024-01-03T17:48:00Z">
          <w:pPr>
            <w:numPr>
              <w:numId w:val="4"/>
            </w:numPr>
            <w:tabs>
              <w:tab w:val="num" w:pos="720"/>
            </w:tabs>
            <w:overflowPunct/>
            <w:autoSpaceDE/>
            <w:autoSpaceDN/>
            <w:adjustRightInd/>
            <w:spacing w:before="100" w:beforeAutospacing="1" w:after="100" w:afterAutospacing="1"/>
            <w:ind w:left="720" w:hanging="360"/>
          </w:pPr>
        </w:pPrChange>
      </w:pPr>
      <w:ins w:id="1063" w:author="Maciej Maciejewski" w:date="2024-01-05T16:53:00Z">
        <w:r>
          <w:rPr>
            <w:sz w:val="20"/>
          </w:rPr>
          <w:t>r</w:t>
        </w:r>
      </w:ins>
      <w:ins w:id="1064" w:author="Maciej Maciejewski" w:date="2024-01-03T17:48:00Z">
        <w:r w:rsidR="00974452">
          <w:rPr>
            <w:sz w:val="20"/>
          </w:rPr>
          <w:t>ys</w:t>
        </w:r>
      </w:ins>
      <w:ins w:id="1065" w:author="Maciej Maciejewski" w:date="2024-01-05T16:53:00Z">
        <w:r>
          <w:rPr>
            <w:sz w:val="20"/>
          </w:rPr>
          <w:t>.</w:t>
        </w:r>
      </w:ins>
      <w:ins w:id="1066" w:author="Maciej Maciejewski" w:date="2024-01-03T17:48:00Z">
        <w:r w:rsidR="00974452">
          <w:rPr>
            <w:sz w:val="20"/>
          </w:rPr>
          <w:t xml:space="preserve"> 4.2 Formularz logowania użytkownika</w:t>
        </w:r>
      </w:ins>
    </w:p>
    <w:p w14:paraId="10BAF849" w14:textId="753BC7C8" w:rsidR="00EB705E" w:rsidRPr="0019735B" w:rsidRDefault="0019735B">
      <w:pPr>
        <w:pStyle w:val="Akapitzlist"/>
        <w:numPr>
          <w:ilvl w:val="0"/>
          <w:numId w:val="12"/>
        </w:numPr>
        <w:overflowPunct/>
        <w:autoSpaceDE/>
        <w:autoSpaceDN/>
        <w:adjustRightInd/>
        <w:spacing w:before="100" w:beforeAutospacing="1" w:after="100" w:afterAutospacing="1"/>
        <w:rPr>
          <w:ins w:id="1067" w:author="Maciej Maciejewski" w:date="2023-12-31T18:46:00Z"/>
          <w:szCs w:val="24"/>
          <w:lang w:eastAsia="ja-JP"/>
          <w:rPrChange w:id="1068" w:author="Maciej Maciejewski" w:date="2024-01-03T18:24:00Z">
            <w:rPr>
              <w:ins w:id="1069" w:author="Maciej Maciejewski" w:date="2023-12-31T18:46:00Z"/>
            </w:rPr>
          </w:rPrChange>
        </w:rPr>
        <w:pPrChange w:id="1070" w:author="Maciej Maciejewski" w:date="2024-01-03T18:24:00Z">
          <w:pPr>
            <w:numPr>
              <w:numId w:val="4"/>
            </w:numPr>
            <w:tabs>
              <w:tab w:val="num" w:pos="720"/>
            </w:tabs>
            <w:overflowPunct/>
            <w:autoSpaceDE/>
            <w:autoSpaceDN/>
            <w:adjustRightInd/>
            <w:spacing w:before="100" w:beforeAutospacing="1" w:after="100" w:afterAutospacing="1"/>
            <w:ind w:left="720" w:hanging="360"/>
          </w:pPr>
        </w:pPrChange>
      </w:pPr>
      <w:proofErr w:type="spellStart"/>
      <w:ins w:id="1071" w:author="Maciej Maciejewski" w:date="2024-01-03T18:24:00Z">
        <w:r w:rsidRPr="0019735B">
          <w:rPr>
            <w:b/>
            <w:bCs/>
            <w:szCs w:val="24"/>
          </w:rPr>
          <w:t>Backend</w:t>
        </w:r>
        <w:proofErr w:type="spellEnd"/>
        <w:r w:rsidRPr="0019735B">
          <w:rPr>
            <w:b/>
            <w:bCs/>
            <w:szCs w:val="24"/>
          </w:rPr>
          <w:t xml:space="preserve">: </w:t>
        </w:r>
        <w:r>
          <w:rPr>
            <w:szCs w:val="24"/>
            <w:lang w:eastAsia="ja-JP"/>
          </w:rPr>
          <w:t xml:space="preserve">Proces </w:t>
        </w:r>
      </w:ins>
      <w:ins w:id="1072" w:author="Maciej Maciejewski" w:date="2024-01-03T18:23:00Z">
        <w:r w:rsidRPr="0019735B">
          <w:rPr>
            <w:szCs w:val="24"/>
            <w:lang w:eastAsia="ja-JP"/>
          </w:rPr>
          <w:t xml:space="preserve">rejestracji rozpoczyna się od weryfikacji, czy podane przez użytkownika dane spełniają określone wymogi. Istotnym elementem jest unikalność nazwy użytkownika w całym serwisie, która jest warunkiem koniecznym do zapisu użytkownika w bazie danych. Hasło przesłane z interfejsu użytkownika jest szyfrowane przed zapisaniem w tabeli autoryzacji, która powiązana jest relacją jeden do jeden z tabelą użytkowników. Taki podział na dwie tabele ułatwia ewentualne przyszłe zmiany w systemie autoryzacji, na przykład wprowadzenie pytań bezpieczeństwa, bez konieczności modyfikacji głównej tabeli użytkowników. Po pomyślnym zarejestrowaniu, generowany jest </w:t>
        </w:r>
        <w:proofErr w:type="spellStart"/>
        <w:r w:rsidRPr="0019735B">
          <w:rPr>
            <w:szCs w:val="24"/>
            <w:lang w:eastAsia="ja-JP"/>
          </w:rPr>
          <w:t>token</w:t>
        </w:r>
        <w:proofErr w:type="spellEnd"/>
        <w:r w:rsidRPr="0019735B">
          <w:rPr>
            <w:szCs w:val="24"/>
            <w:lang w:eastAsia="ja-JP"/>
          </w:rPr>
          <w:t xml:space="preserve"> JWT, który następnie jest wysyłany do </w:t>
        </w:r>
        <w:proofErr w:type="spellStart"/>
        <w:r w:rsidRPr="0019735B">
          <w:rPr>
            <w:szCs w:val="24"/>
            <w:lang w:eastAsia="ja-JP"/>
          </w:rPr>
          <w:t>frontendu</w:t>
        </w:r>
        <w:proofErr w:type="spellEnd"/>
        <w:r w:rsidRPr="0019735B">
          <w:rPr>
            <w:szCs w:val="24"/>
            <w:lang w:eastAsia="ja-JP"/>
          </w:rPr>
          <w:t>.</w:t>
        </w:r>
      </w:ins>
      <w:ins w:id="1073" w:author="Maciej Maciejewski" w:date="2024-01-03T18:24:00Z">
        <w:r>
          <w:rPr>
            <w:szCs w:val="24"/>
            <w:lang w:eastAsia="ja-JP"/>
          </w:rPr>
          <w:t xml:space="preserve"> </w:t>
        </w:r>
      </w:ins>
      <w:ins w:id="1074" w:author="Maciej Maciejewski" w:date="2024-01-03T18:23:00Z">
        <w:r w:rsidRPr="0019735B">
          <w:rPr>
            <w:szCs w:val="24"/>
            <w:lang w:eastAsia="ja-JP"/>
          </w:rPr>
          <w:t xml:space="preserve">Podczas logowania, </w:t>
        </w:r>
        <w:proofErr w:type="spellStart"/>
        <w:r w:rsidRPr="0019735B">
          <w:rPr>
            <w:szCs w:val="24"/>
            <w:lang w:eastAsia="ja-JP"/>
          </w:rPr>
          <w:t>backend</w:t>
        </w:r>
        <w:proofErr w:type="spellEnd"/>
        <w:r w:rsidRPr="0019735B">
          <w:rPr>
            <w:szCs w:val="24"/>
            <w:lang w:eastAsia="ja-JP"/>
          </w:rPr>
          <w:t xml:space="preserve"> najpierw sprawdza, czy istnieje użytkownik o podanej nazwie. Następnie weryfikowana jest poprawność hasła. Jeśli obie te czynności zakończą się pomyślnie, podobnie jak w przypadku rejestracji, użytkownik otrzymuje </w:t>
        </w:r>
        <w:proofErr w:type="spellStart"/>
        <w:r w:rsidRPr="0019735B">
          <w:rPr>
            <w:szCs w:val="24"/>
            <w:lang w:eastAsia="ja-JP"/>
          </w:rPr>
          <w:t>token</w:t>
        </w:r>
        <w:proofErr w:type="spellEnd"/>
        <w:r w:rsidRPr="0019735B">
          <w:rPr>
            <w:szCs w:val="24"/>
            <w:lang w:eastAsia="ja-JP"/>
          </w:rPr>
          <w:t xml:space="preserve"> JWT. W przypadku nieudanej próby logowania lub rejestracji, </w:t>
        </w:r>
        <w:proofErr w:type="spellStart"/>
        <w:r w:rsidRPr="0019735B">
          <w:rPr>
            <w:szCs w:val="24"/>
            <w:lang w:eastAsia="ja-JP"/>
          </w:rPr>
          <w:t>backend</w:t>
        </w:r>
        <w:proofErr w:type="spellEnd"/>
        <w:r w:rsidRPr="0019735B">
          <w:rPr>
            <w:szCs w:val="24"/>
            <w:lang w:eastAsia="ja-JP"/>
          </w:rPr>
          <w:t xml:space="preserve"> wysyła do </w:t>
        </w:r>
        <w:proofErr w:type="spellStart"/>
        <w:r w:rsidRPr="0019735B">
          <w:rPr>
            <w:szCs w:val="24"/>
            <w:lang w:eastAsia="ja-JP"/>
          </w:rPr>
          <w:t>frontendu</w:t>
        </w:r>
        <w:proofErr w:type="spellEnd"/>
        <w:r w:rsidRPr="0019735B">
          <w:rPr>
            <w:szCs w:val="24"/>
            <w:lang w:eastAsia="ja-JP"/>
          </w:rPr>
          <w:t xml:space="preserve"> komunikat o błędzie, informujący o przyczynie niepowodzenia.</w:t>
        </w:r>
      </w:ins>
    </w:p>
    <w:p w14:paraId="6FD3C309" w14:textId="77777777" w:rsidR="00EB705E" w:rsidRPr="00E86D0E" w:rsidRDefault="00EB705E">
      <w:pPr>
        <w:ind w:firstLine="0"/>
        <w:jc w:val="both"/>
        <w:rPr>
          <w:ins w:id="1075" w:author="Maciej Maciejewski" w:date="2023-12-31T18:46:00Z"/>
          <w:b/>
          <w:bCs/>
          <w:sz w:val="28"/>
          <w:szCs w:val="28"/>
          <w:rPrChange w:id="1076" w:author="Maciej Maciejewski" w:date="2024-01-01T20:16:00Z">
            <w:rPr>
              <w:ins w:id="1077" w:author="Maciej Maciejewski" w:date="2023-12-31T18:46:00Z"/>
              <w:b/>
              <w:bCs/>
              <w:sz w:val="32"/>
              <w:szCs w:val="32"/>
            </w:rPr>
          </w:rPrChange>
        </w:rPr>
        <w:pPrChange w:id="1078" w:author="Maciej Maciejewski" w:date="2024-01-01T17:23:00Z">
          <w:pPr/>
        </w:pPrChange>
      </w:pPr>
      <w:ins w:id="1079" w:author="Maciej Maciejewski" w:date="2023-12-31T18:46:00Z">
        <w:r w:rsidRPr="00E86D0E">
          <w:rPr>
            <w:b/>
            <w:bCs/>
            <w:sz w:val="28"/>
            <w:szCs w:val="28"/>
            <w:rPrChange w:id="1080" w:author="Maciej Maciejewski" w:date="2024-01-01T20:16:00Z">
              <w:rPr>
                <w:b/>
                <w:bCs/>
                <w:sz w:val="32"/>
                <w:szCs w:val="32"/>
              </w:rPr>
            </w:rPrChange>
          </w:rPr>
          <w:t>4.3.2 Tworzenie nowego projektu jako użytkownik</w:t>
        </w:r>
      </w:ins>
    </w:p>
    <w:p w14:paraId="29EE2B27" w14:textId="4F91301E" w:rsidR="00EB705E" w:rsidRPr="00B54861" w:rsidRDefault="00EB705E">
      <w:pPr>
        <w:pStyle w:val="NormalnyWeb"/>
        <w:numPr>
          <w:ilvl w:val="0"/>
          <w:numId w:val="12"/>
        </w:numPr>
        <w:rPr>
          <w:ins w:id="1081" w:author="Maciej Maciejewski" w:date="2023-12-31T18:46:00Z"/>
          <w:lang w:eastAsia="ja-JP"/>
          <w:rPrChange w:id="1082" w:author="Maciej Maciejewski" w:date="2024-01-03T18:40:00Z">
            <w:rPr>
              <w:ins w:id="1083" w:author="Maciej Maciejewski" w:date="2023-12-31T18:46:00Z"/>
            </w:rPr>
          </w:rPrChange>
        </w:rPr>
        <w:pPrChange w:id="1084" w:author="Maciej Maciejewski" w:date="2024-01-03T18:40:00Z">
          <w:pPr>
            <w:numPr>
              <w:numId w:val="4"/>
            </w:numPr>
            <w:tabs>
              <w:tab w:val="num" w:pos="720"/>
            </w:tabs>
            <w:overflowPunct/>
            <w:autoSpaceDE/>
            <w:autoSpaceDN/>
            <w:adjustRightInd/>
            <w:spacing w:before="100" w:beforeAutospacing="1" w:after="100" w:afterAutospacing="1"/>
            <w:ind w:left="720" w:hanging="360"/>
          </w:pPr>
        </w:pPrChange>
      </w:pPr>
      <w:ins w:id="1085" w:author="Maciej Maciejewski" w:date="2023-12-31T18:46:00Z">
        <w:r w:rsidRPr="00E93C21">
          <w:rPr>
            <w:b/>
            <w:bCs/>
          </w:rPr>
          <w:t>Opis Procesu:</w:t>
        </w:r>
        <w:r>
          <w:rPr>
            <w:b/>
            <w:bCs/>
          </w:rPr>
          <w:t xml:space="preserve"> </w:t>
        </w:r>
      </w:ins>
      <w:ins w:id="1086" w:author="Maciej Maciejewski" w:date="2024-01-03T18:39:00Z">
        <w:r w:rsidR="00B54861" w:rsidRPr="00B54861">
          <w:rPr>
            <w:lang w:eastAsia="ja-JP"/>
          </w:rPr>
          <w:t>Dostęp do funkcji tworzenia nowego projektu jest ograniczony wyłącznie do zalogowanych użytkowników. Proces ten składa się z czterech etapów. Na pierwszym etapie użytkownik wprowadza podstawowe informacje o projekcie, takie jak nazwa, krótki opis, zakładany cel finansowy oraz planowaną datę zakończenia zbiórki</w:t>
        </w:r>
      </w:ins>
      <w:ins w:id="1087" w:author="Maciej Maciejewski" w:date="2024-01-03T18:43:00Z">
        <w:r w:rsidR="000856E2">
          <w:rPr>
            <w:lang w:eastAsia="ja-JP"/>
          </w:rPr>
          <w:t xml:space="preserve"> (rys</w:t>
        </w:r>
      </w:ins>
      <w:ins w:id="1088" w:author="Maciej Maciejewski" w:date="2024-01-05T16:53:00Z">
        <w:r w:rsidR="00AA79A1">
          <w:rPr>
            <w:lang w:eastAsia="ja-JP"/>
          </w:rPr>
          <w:t>.</w:t>
        </w:r>
      </w:ins>
      <w:ins w:id="1089" w:author="Maciej Maciejewski" w:date="2024-01-03T18:43:00Z">
        <w:r w:rsidR="000856E2">
          <w:rPr>
            <w:lang w:eastAsia="ja-JP"/>
          </w:rPr>
          <w:t xml:space="preserve"> 4.4)</w:t>
        </w:r>
      </w:ins>
      <w:ins w:id="1090" w:author="Maciej Maciejewski" w:date="2024-01-03T18:39:00Z">
        <w:r w:rsidR="00B54861" w:rsidRPr="00B54861">
          <w:rPr>
            <w:lang w:eastAsia="ja-JP"/>
          </w:rPr>
          <w:t>.</w:t>
        </w:r>
      </w:ins>
      <w:ins w:id="1091" w:author="Maciej Maciejewski" w:date="2024-01-03T18:40:00Z">
        <w:r w:rsidR="00B54861">
          <w:rPr>
            <w:lang w:eastAsia="ja-JP"/>
          </w:rPr>
          <w:t xml:space="preserve"> </w:t>
        </w:r>
      </w:ins>
      <w:ins w:id="1092" w:author="Maciej Maciejewski" w:date="2024-01-03T18:39:00Z">
        <w:r w:rsidR="00B54861" w:rsidRPr="00B54861">
          <w:rPr>
            <w:lang w:eastAsia="ja-JP"/>
          </w:rPr>
          <w:t>W drugim etapie następuje szczegółowe opisanie projektu, gdzie treść dzielona jest na różne elementy, takie jak paragrafy tekstu lub zdjęcia, które mogą być dowolnie modyfikowane, usuwane lub dodawane</w:t>
        </w:r>
      </w:ins>
      <w:ins w:id="1093" w:author="Maciej Maciejewski" w:date="2024-01-03T18:43:00Z">
        <w:r w:rsidR="000856E2">
          <w:rPr>
            <w:lang w:eastAsia="ja-JP"/>
          </w:rPr>
          <w:t xml:space="preserve"> (rys</w:t>
        </w:r>
      </w:ins>
      <w:ins w:id="1094" w:author="Maciej Maciejewski" w:date="2024-01-05T16:53:00Z">
        <w:r w:rsidR="00AA79A1">
          <w:rPr>
            <w:lang w:eastAsia="ja-JP"/>
          </w:rPr>
          <w:t>.</w:t>
        </w:r>
      </w:ins>
      <w:ins w:id="1095" w:author="Maciej Maciejewski" w:date="2024-01-03T18:43:00Z">
        <w:r w:rsidR="000856E2">
          <w:rPr>
            <w:lang w:eastAsia="ja-JP"/>
          </w:rPr>
          <w:t xml:space="preserve"> 4.5)</w:t>
        </w:r>
      </w:ins>
      <w:ins w:id="1096" w:author="Maciej Maciejewski" w:date="2024-01-03T18:39:00Z">
        <w:r w:rsidR="00B54861" w:rsidRPr="00B54861">
          <w:rPr>
            <w:lang w:eastAsia="ja-JP"/>
          </w:rPr>
          <w:t>. Po dodaniu, te elementy opisu będą prezentowane na stronie zbiórki w tej samej kolejności, w jakiej zostały wprowadzone, co umożliwia tworzenie dynamicznych i atrakcyjnych opisów.</w:t>
        </w:r>
      </w:ins>
      <w:ins w:id="1097" w:author="Maciej Maciejewski" w:date="2024-01-03T18:40:00Z">
        <w:r w:rsidR="00B54861">
          <w:rPr>
            <w:lang w:eastAsia="ja-JP"/>
          </w:rPr>
          <w:t xml:space="preserve"> </w:t>
        </w:r>
      </w:ins>
      <w:ins w:id="1098" w:author="Maciej Maciejewski" w:date="2024-01-03T18:39:00Z">
        <w:r w:rsidR="00B54861" w:rsidRPr="00B54861">
          <w:rPr>
            <w:lang w:eastAsia="ja-JP"/>
          </w:rPr>
          <w:t>Następnie, użytkownik ma możliwość określenia dodatkowych celów projektu, które mogą zostać zrealizowane po osiągnięciu określonej kwoty finansowania</w:t>
        </w:r>
      </w:ins>
      <w:ins w:id="1099" w:author="Maciej Maciejewski" w:date="2024-01-03T18:44:00Z">
        <w:r w:rsidR="000856E2">
          <w:rPr>
            <w:lang w:eastAsia="ja-JP"/>
          </w:rPr>
          <w:t xml:space="preserve"> (rys</w:t>
        </w:r>
      </w:ins>
      <w:ins w:id="1100" w:author="Maciej Maciejewski" w:date="2024-01-05T16:53:00Z">
        <w:r w:rsidR="00AA79A1">
          <w:rPr>
            <w:lang w:eastAsia="ja-JP"/>
          </w:rPr>
          <w:t>.</w:t>
        </w:r>
      </w:ins>
      <w:ins w:id="1101" w:author="Maciej Maciejewski" w:date="2024-01-03T18:44:00Z">
        <w:r w:rsidR="000856E2">
          <w:rPr>
            <w:lang w:eastAsia="ja-JP"/>
          </w:rPr>
          <w:t xml:space="preserve"> 4.6)</w:t>
        </w:r>
        <w:r w:rsidR="000856E2" w:rsidRPr="00B54861">
          <w:rPr>
            <w:lang w:eastAsia="ja-JP"/>
          </w:rPr>
          <w:t xml:space="preserve">. </w:t>
        </w:r>
      </w:ins>
      <w:ins w:id="1102" w:author="Maciej Maciejewski" w:date="2024-01-03T18:39:00Z">
        <w:r w:rsidR="00B54861" w:rsidRPr="00B54861">
          <w:rPr>
            <w:lang w:eastAsia="ja-JP"/>
          </w:rPr>
          <w:t xml:space="preserve"> Można także określić benefity dla wspierających, określając minimalną kwotę wsparcia niezbędną do ich otrzymania</w:t>
        </w:r>
      </w:ins>
      <w:ins w:id="1103" w:author="Maciej Maciejewski" w:date="2024-01-03T18:44:00Z">
        <w:r w:rsidR="000856E2">
          <w:rPr>
            <w:lang w:eastAsia="ja-JP"/>
          </w:rPr>
          <w:t xml:space="preserve"> (rys</w:t>
        </w:r>
      </w:ins>
      <w:ins w:id="1104" w:author="Maciej Maciejewski" w:date="2024-01-05T16:53:00Z">
        <w:r w:rsidR="00AA79A1">
          <w:rPr>
            <w:lang w:eastAsia="ja-JP"/>
          </w:rPr>
          <w:t>.</w:t>
        </w:r>
      </w:ins>
      <w:ins w:id="1105" w:author="Maciej Maciejewski" w:date="2024-01-03T18:44:00Z">
        <w:r w:rsidR="000856E2">
          <w:rPr>
            <w:lang w:eastAsia="ja-JP"/>
          </w:rPr>
          <w:t xml:space="preserve"> 4.7)</w:t>
        </w:r>
        <w:r w:rsidR="000856E2" w:rsidRPr="00B54861">
          <w:rPr>
            <w:lang w:eastAsia="ja-JP"/>
          </w:rPr>
          <w:t xml:space="preserve">. </w:t>
        </w:r>
      </w:ins>
      <w:ins w:id="1106" w:author="Maciej Maciejewski" w:date="2024-01-03T18:39:00Z">
        <w:r w:rsidR="00B54861" w:rsidRPr="00B54861">
          <w:rPr>
            <w:lang w:eastAsia="ja-JP"/>
          </w:rPr>
          <w:t xml:space="preserve"> Liczba celów dodatkowych i benefitów jest elastyczna, a ich dodanie nie jest obowiązkowe.</w:t>
        </w:r>
      </w:ins>
      <w:ins w:id="1107" w:author="Maciej Maciejewski" w:date="2024-01-03T18:40:00Z">
        <w:r w:rsidR="00B54861">
          <w:rPr>
            <w:lang w:eastAsia="ja-JP"/>
          </w:rPr>
          <w:t xml:space="preserve"> </w:t>
        </w:r>
      </w:ins>
      <w:ins w:id="1108" w:author="Maciej Maciejewski" w:date="2024-01-03T18:39:00Z">
        <w:r w:rsidR="00B54861" w:rsidRPr="00B54861">
          <w:rPr>
            <w:lang w:eastAsia="ja-JP"/>
          </w:rPr>
          <w:t xml:space="preserve">W trakcie dodawania projektu, proces jest podzielony na cztery interaktywne strony, między którymi można się przemieszczać za pomocą odpowiednich przycisków. Na ostatniej stronie znajduje się przycisk finalizujący proces tworzenia projektu. Przed wysłaniem danych do </w:t>
        </w:r>
        <w:proofErr w:type="spellStart"/>
        <w:r w:rsidR="00B54861" w:rsidRPr="00B54861">
          <w:rPr>
            <w:lang w:eastAsia="ja-JP"/>
          </w:rPr>
          <w:t>backendu</w:t>
        </w:r>
        <w:proofErr w:type="spellEnd"/>
        <w:r w:rsidR="00B54861" w:rsidRPr="00B54861">
          <w:rPr>
            <w:lang w:eastAsia="ja-JP"/>
          </w:rPr>
          <w:t>, są one weryfikowane pod kątem spełnienia podstawowych wymagań, na przykład kompletności danych czy odpowiedniej daty zakończenia.</w:t>
        </w:r>
      </w:ins>
      <w:ins w:id="1109" w:author="Maciej Maciejewski" w:date="2024-01-03T18:40:00Z">
        <w:r w:rsidR="00B54861">
          <w:rPr>
            <w:lang w:eastAsia="ja-JP"/>
          </w:rPr>
          <w:t xml:space="preserve"> </w:t>
        </w:r>
      </w:ins>
      <w:ins w:id="1110" w:author="Maciej Maciejewski" w:date="2024-01-03T18:39:00Z">
        <w:r w:rsidR="00B54861" w:rsidRPr="00B54861">
          <w:rPr>
            <w:lang w:eastAsia="ja-JP"/>
          </w:rPr>
          <w:t xml:space="preserve">Dane są przesyłane do </w:t>
        </w:r>
        <w:proofErr w:type="spellStart"/>
        <w:r w:rsidR="00B54861" w:rsidRPr="00B54861">
          <w:rPr>
            <w:lang w:eastAsia="ja-JP"/>
          </w:rPr>
          <w:t>backendu</w:t>
        </w:r>
        <w:proofErr w:type="spellEnd"/>
        <w:r w:rsidR="00B54861" w:rsidRPr="00B54861">
          <w:rPr>
            <w:lang w:eastAsia="ja-JP"/>
          </w:rPr>
          <w:t xml:space="preserve"> w czterech etapach: informacje o projekcie, opis, cele dodatkowe i benefity. W przypadku wystąpienia błędów na </w:t>
        </w:r>
        <w:r w:rsidR="00B54861" w:rsidRPr="00B54861">
          <w:rPr>
            <w:lang w:eastAsia="ja-JP"/>
          </w:rPr>
          <w:lastRenderedPageBreak/>
          <w:t>dowolnym etapie, proces jest przerywany, a użytkownik otrzymuje informacje o przyczynie niepowodzenia. W przypadku pomyślnego zakończenia procesu, użytkownik zostaje przekierowany na stronę projektu.</w:t>
        </w:r>
      </w:ins>
    </w:p>
    <w:p w14:paraId="7012D59A" w14:textId="77777777" w:rsidR="001202E3" w:rsidRPr="001202E3" w:rsidRDefault="00EB705E" w:rsidP="003C1171">
      <w:pPr>
        <w:numPr>
          <w:ilvl w:val="0"/>
          <w:numId w:val="4"/>
        </w:numPr>
        <w:overflowPunct/>
        <w:autoSpaceDE/>
        <w:autoSpaceDN/>
        <w:adjustRightInd/>
        <w:spacing w:before="100" w:beforeAutospacing="1" w:after="100" w:afterAutospacing="1"/>
        <w:jc w:val="both"/>
        <w:rPr>
          <w:ins w:id="1111" w:author="Maciej Maciejewski" w:date="2024-01-01T19:59:00Z"/>
          <w:szCs w:val="24"/>
          <w:rPrChange w:id="1112" w:author="Maciej Maciejewski" w:date="2024-01-01T19:59:00Z">
            <w:rPr>
              <w:ins w:id="1113" w:author="Maciej Maciejewski" w:date="2024-01-01T19:59:00Z"/>
              <w:b/>
              <w:bCs/>
              <w:szCs w:val="24"/>
            </w:rPr>
          </w:rPrChange>
        </w:rPr>
      </w:pPr>
      <w:ins w:id="1114" w:author="Maciej Maciejewski" w:date="2023-12-31T18:46:00Z">
        <w:r w:rsidRPr="00E93C21">
          <w:rPr>
            <w:b/>
            <w:bCs/>
            <w:szCs w:val="24"/>
          </w:rPr>
          <w:t xml:space="preserve">Interfejs </w:t>
        </w:r>
        <w:commentRangeStart w:id="1115"/>
        <w:r w:rsidRPr="00E93C21">
          <w:rPr>
            <w:b/>
            <w:bCs/>
            <w:szCs w:val="24"/>
          </w:rPr>
          <w:t>Użytkownika</w:t>
        </w:r>
        <w:commentRangeEnd w:id="1115"/>
        <w:r>
          <w:rPr>
            <w:rStyle w:val="Odwoaniedokomentarza"/>
          </w:rPr>
          <w:commentReference w:id="1115"/>
        </w:r>
        <w:r w:rsidRPr="00E93C21">
          <w:rPr>
            <w:b/>
            <w:bCs/>
            <w:szCs w:val="24"/>
          </w:rPr>
          <w:t>:</w:t>
        </w:r>
      </w:ins>
    </w:p>
    <w:p w14:paraId="30FA4CD0" w14:textId="26357BE2" w:rsidR="00EB705E" w:rsidRDefault="001202E3">
      <w:pPr>
        <w:overflowPunct/>
        <w:autoSpaceDE/>
        <w:autoSpaceDN/>
        <w:adjustRightInd/>
        <w:spacing w:before="100" w:beforeAutospacing="1" w:after="100" w:afterAutospacing="1"/>
        <w:ind w:left="720" w:firstLine="0"/>
        <w:jc w:val="center"/>
        <w:rPr>
          <w:ins w:id="1116" w:author="Maciej Maciejewski" w:date="2024-01-03T18:28:00Z"/>
          <w:noProof/>
        </w:rPr>
      </w:pPr>
      <w:ins w:id="1117" w:author="Maciej Maciejewski" w:date="2024-01-01T19:59:00Z">
        <w:r w:rsidRPr="001202E3">
          <w:rPr>
            <w:b/>
            <w:bCs/>
            <w:noProof/>
            <w:szCs w:val="24"/>
          </w:rPr>
          <w:drawing>
            <wp:inline distT="0" distB="0" distL="0" distR="0" wp14:anchorId="6D6F5ABE" wp14:editId="17CC2C46">
              <wp:extent cx="2413182" cy="2087593"/>
              <wp:effectExtent l="0" t="0" r="0" b="0"/>
              <wp:docPr id="1144047625"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047625" name="Obraz 1" descr="Obraz zawierający tekst, zrzut ekranu, Czcionka, numer&#10;&#10;Opis wygenerowany automatycznie"/>
                      <pic:cNvPicPr/>
                    </pic:nvPicPr>
                    <pic:blipFill>
                      <a:blip r:embed="rId16"/>
                      <a:stretch>
                        <a:fillRect/>
                      </a:stretch>
                    </pic:blipFill>
                    <pic:spPr>
                      <a:xfrm>
                        <a:off x="0" y="0"/>
                        <a:ext cx="2430706" cy="2102753"/>
                      </a:xfrm>
                      <a:prstGeom prst="rect">
                        <a:avLst/>
                      </a:prstGeom>
                    </pic:spPr>
                  </pic:pic>
                </a:graphicData>
              </a:graphic>
            </wp:inline>
          </w:drawing>
        </w:r>
      </w:ins>
      <w:ins w:id="1118" w:author="Maciej Maciejewski" w:date="2024-01-01T20:01:00Z">
        <w:r w:rsidRPr="001202E3">
          <w:rPr>
            <w:noProof/>
          </w:rPr>
          <w:drawing>
            <wp:inline distT="0" distB="0" distL="0" distR="0" wp14:anchorId="405BFB4E" wp14:editId="4241106D">
              <wp:extent cx="2411057" cy="2070340"/>
              <wp:effectExtent l="0" t="0" r="0" b="0"/>
              <wp:docPr id="404077783" name="Obraz 1" descr="Obraz zawierający tekst, elektronika,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77783" name="Obraz 1" descr="Obraz zawierający tekst, elektronika, zrzut ekranu, Czcionka&#10;&#10;Opis wygenerowany automatycznie"/>
                      <pic:cNvPicPr/>
                    </pic:nvPicPr>
                    <pic:blipFill>
                      <a:blip r:embed="rId17"/>
                      <a:stretch>
                        <a:fillRect/>
                      </a:stretch>
                    </pic:blipFill>
                    <pic:spPr>
                      <a:xfrm>
                        <a:off x="0" y="0"/>
                        <a:ext cx="2434344" cy="2090336"/>
                      </a:xfrm>
                      <a:prstGeom prst="rect">
                        <a:avLst/>
                      </a:prstGeom>
                    </pic:spPr>
                  </pic:pic>
                </a:graphicData>
              </a:graphic>
            </wp:inline>
          </w:drawing>
        </w:r>
      </w:ins>
    </w:p>
    <w:p w14:paraId="0DAE994B" w14:textId="39F79B52" w:rsidR="00B54861" w:rsidRPr="000856E2" w:rsidRDefault="00B54861">
      <w:pPr>
        <w:overflowPunct/>
        <w:autoSpaceDE/>
        <w:autoSpaceDN/>
        <w:adjustRightInd/>
        <w:spacing w:before="100" w:beforeAutospacing="1" w:after="100" w:afterAutospacing="1"/>
        <w:ind w:left="720" w:firstLine="0"/>
        <w:jc w:val="center"/>
        <w:rPr>
          <w:ins w:id="1119" w:author="Maciej Maciejewski" w:date="2024-01-01T20:02:00Z"/>
          <w:noProof/>
          <w:sz w:val="20"/>
          <w:rPrChange w:id="1120" w:author="Maciej Maciejewski" w:date="2024-01-03T18:50:00Z">
            <w:rPr>
              <w:ins w:id="1121" w:author="Maciej Maciejewski" w:date="2024-01-01T20:02:00Z"/>
              <w:noProof/>
            </w:rPr>
          </w:rPrChange>
        </w:rPr>
        <w:pPrChange w:id="1122" w:author="Maciej Maciejewski" w:date="2024-01-01T20:03:00Z">
          <w:pPr>
            <w:overflowPunct/>
            <w:autoSpaceDE/>
            <w:autoSpaceDN/>
            <w:adjustRightInd/>
            <w:spacing w:before="100" w:beforeAutospacing="1" w:after="100" w:afterAutospacing="1"/>
            <w:ind w:left="720"/>
            <w:jc w:val="both"/>
          </w:pPr>
        </w:pPrChange>
      </w:pPr>
      <w:ins w:id="1123" w:author="Maciej Maciejewski" w:date="2024-01-03T18:29:00Z">
        <w:r w:rsidRPr="000856E2">
          <w:rPr>
            <w:noProof/>
            <w:sz w:val="20"/>
            <w:rPrChange w:id="1124" w:author="Maciej Maciejewski" w:date="2024-01-03T18:50:00Z">
              <w:rPr>
                <w:noProof/>
                <w:szCs w:val="24"/>
              </w:rPr>
            </w:rPrChange>
          </w:rPr>
          <w:t>rys</w:t>
        </w:r>
      </w:ins>
      <w:ins w:id="1125" w:author="Maciej Maciejewski" w:date="2024-01-03T18:52:00Z">
        <w:r w:rsidR="00BD3850">
          <w:rPr>
            <w:noProof/>
            <w:sz w:val="20"/>
          </w:rPr>
          <w:t>.</w:t>
        </w:r>
      </w:ins>
      <w:ins w:id="1126" w:author="Maciej Maciejewski" w:date="2024-01-03T18:29:00Z">
        <w:r w:rsidRPr="000856E2">
          <w:rPr>
            <w:noProof/>
            <w:sz w:val="20"/>
            <w:rPrChange w:id="1127" w:author="Maciej Maciejewski" w:date="2024-01-03T18:50:00Z">
              <w:rPr>
                <w:noProof/>
                <w:szCs w:val="24"/>
              </w:rPr>
            </w:rPrChange>
          </w:rPr>
          <w:t xml:space="preserve"> 4.4 P</w:t>
        </w:r>
      </w:ins>
      <w:ins w:id="1128" w:author="Maciej Maciejewski" w:date="2024-01-03T18:30:00Z">
        <w:r w:rsidRPr="000856E2">
          <w:rPr>
            <w:noProof/>
            <w:sz w:val="20"/>
            <w:rPrChange w:id="1129" w:author="Maciej Maciejewski" w:date="2024-01-03T18:50:00Z">
              <w:rPr>
                <w:noProof/>
                <w:szCs w:val="24"/>
              </w:rPr>
            </w:rPrChange>
          </w:rPr>
          <w:t>ierwsz</w:t>
        </w:r>
      </w:ins>
      <w:ins w:id="1130" w:author="Maciej Maciejewski" w:date="2024-01-03T18:29:00Z">
        <w:r w:rsidRPr="000856E2">
          <w:rPr>
            <w:noProof/>
            <w:sz w:val="20"/>
            <w:rPrChange w:id="1131" w:author="Maciej Maciejewski" w:date="2024-01-03T18:50:00Z">
              <w:rPr>
                <w:noProof/>
                <w:szCs w:val="24"/>
              </w:rPr>
            </w:rPrChange>
          </w:rPr>
          <w:t xml:space="preserve"> </w:t>
        </w:r>
      </w:ins>
      <w:ins w:id="1132" w:author="Maciej Maciejewski" w:date="2024-01-03T18:42:00Z">
        <w:r w:rsidR="000856E2" w:rsidRPr="000856E2">
          <w:rPr>
            <w:noProof/>
            <w:sz w:val="20"/>
            <w:rPrChange w:id="1133" w:author="Maciej Maciejewski" w:date="2024-01-03T18:50:00Z">
              <w:rPr>
                <w:noProof/>
                <w:szCs w:val="24"/>
              </w:rPr>
            </w:rPrChange>
          </w:rPr>
          <w:t>strona dodawania projektu</w:t>
        </w:r>
      </w:ins>
      <w:ins w:id="1134" w:author="Maciej Maciejewski" w:date="2024-01-03T18:29:00Z">
        <w:r w:rsidRPr="000856E2">
          <w:rPr>
            <w:noProof/>
            <w:sz w:val="20"/>
            <w:rPrChange w:id="1135" w:author="Maciej Maciejewski" w:date="2024-01-03T18:50:00Z">
              <w:rPr>
                <w:noProof/>
                <w:szCs w:val="24"/>
              </w:rPr>
            </w:rPrChange>
          </w:rPr>
          <w:t xml:space="preserve"> </w:t>
        </w:r>
      </w:ins>
      <w:ins w:id="1136" w:author="Maciej Maciejewski" w:date="2024-01-03T18:51:00Z">
        <w:r w:rsidR="000856E2">
          <w:rPr>
            <w:noProof/>
            <w:sz w:val="20"/>
          </w:rPr>
          <w:t xml:space="preserve">     </w:t>
        </w:r>
      </w:ins>
      <w:ins w:id="1137" w:author="Maciej Maciejewski" w:date="2024-01-03T18:29:00Z">
        <w:r w:rsidRPr="000856E2">
          <w:rPr>
            <w:noProof/>
            <w:sz w:val="20"/>
            <w:rPrChange w:id="1138" w:author="Maciej Maciejewski" w:date="2024-01-03T18:50:00Z">
              <w:rPr>
                <w:noProof/>
                <w:szCs w:val="24"/>
              </w:rPr>
            </w:rPrChange>
          </w:rPr>
          <w:t xml:space="preserve">    rys</w:t>
        </w:r>
      </w:ins>
      <w:ins w:id="1139" w:author="Maciej Maciejewski" w:date="2024-01-03T18:52:00Z">
        <w:r w:rsidR="00BD3850">
          <w:rPr>
            <w:noProof/>
            <w:sz w:val="20"/>
          </w:rPr>
          <w:t xml:space="preserve">. </w:t>
        </w:r>
      </w:ins>
      <w:ins w:id="1140" w:author="Maciej Maciejewski" w:date="2024-01-03T18:29:00Z">
        <w:r w:rsidRPr="000856E2">
          <w:rPr>
            <w:noProof/>
            <w:sz w:val="20"/>
            <w:rPrChange w:id="1141" w:author="Maciej Maciejewski" w:date="2024-01-03T18:50:00Z">
              <w:rPr>
                <w:noProof/>
                <w:szCs w:val="24"/>
              </w:rPr>
            </w:rPrChange>
          </w:rPr>
          <w:t>4.5</w:t>
        </w:r>
      </w:ins>
      <w:ins w:id="1142" w:author="Maciej Maciejewski" w:date="2024-01-03T18:42:00Z">
        <w:r w:rsidR="000856E2" w:rsidRPr="000856E2">
          <w:rPr>
            <w:noProof/>
            <w:sz w:val="20"/>
            <w:rPrChange w:id="1143" w:author="Maciej Maciejewski" w:date="2024-01-03T18:50:00Z">
              <w:rPr>
                <w:noProof/>
                <w:szCs w:val="24"/>
              </w:rPr>
            </w:rPrChange>
          </w:rPr>
          <w:t xml:space="preserve"> Druga strona dodawania projektu</w:t>
        </w:r>
      </w:ins>
    </w:p>
    <w:p w14:paraId="33B71C41" w14:textId="71EF0F4C" w:rsidR="001202E3" w:rsidRDefault="001202E3">
      <w:pPr>
        <w:overflowPunct/>
        <w:autoSpaceDE/>
        <w:autoSpaceDN/>
        <w:adjustRightInd/>
        <w:spacing w:before="100" w:beforeAutospacing="1" w:after="100" w:afterAutospacing="1"/>
        <w:ind w:left="720" w:firstLine="0"/>
        <w:jc w:val="center"/>
        <w:rPr>
          <w:ins w:id="1144" w:author="Maciej Maciejewski" w:date="2024-01-01T20:01:00Z"/>
          <w:noProof/>
        </w:rPr>
        <w:pPrChange w:id="1145" w:author="Maciej Maciejewski" w:date="2024-01-01T20:02:00Z">
          <w:pPr>
            <w:overflowPunct/>
            <w:autoSpaceDE/>
            <w:autoSpaceDN/>
            <w:adjustRightInd/>
            <w:spacing w:before="100" w:beforeAutospacing="1" w:after="100" w:afterAutospacing="1"/>
            <w:ind w:left="720"/>
            <w:jc w:val="both"/>
          </w:pPr>
        </w:pPrChange>
      </w:pPr>
      <w:ins w:id="1146" w:author="Maciej Maciejewski" w:date="2024-01-01T20:02:00Z">
        <w:r w:rsidRPr="001202E3">
          <w:rPr>
            <w:noProof/>
          </w:rPr>
          <w:drawing>
            <wp:inline distT="0" distB="0" distL="0" distR="0" wp14:anchorId="7B2AC4D3" wp14:editId="13D69BB0">
              <wp:extent cx="2787740" cy="2855344"/>
              <wp:effectExtent l="0" t="0" r="0" b="0"/>
              <wp:docPr id="959341217" name="Obraz 1" descr="Obraz zawierający tekst,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41217" name="Obraz 1" descr="Obraz zawierający tekst, zrzut ekranu, numer&#10;&#10;Opis wygenerowany automatycznie"/>
                      <pic:cNvPicPr/>
                    </pic:nvPicPr>
                    <pic:blipFill>
                      <a:blip r:embed="rId18"/>
                      <a:stretch>
                        <a:fillRect/>
                      </a:stretch>
                    </pic:blipFill>
                    <pic:spPr>
                      <a:xfrm>
                        <a:off x="0" y="0"/>
                        <a:ext cx="2803452" cy="2871437"/>
                      </a:xfrm>
                      <a:prstGeom prst="rect">
                        <a:avLst/>
                      </a:prstGeom>
                    </pic:spPr>
                  </pic:pic>
                </a:graphicData>
              </a:graphic>
            </wp:inline>
          </w:drawing>
        </w:r>
      </w:ins>
    </w:p>
    <w:p w14:paraId="1A1FCA64" w14:textId="4AAEA89D" w:rsidR="001202E3" w:rsidRDefault="000856E2" w:rsidP="001202E3">
      <w:pPr>
        <w:overflowPunct/>
        <w:autoSpaceDE/>
        <w:autoSpaceDN/>
        <w:adjustRightInd/>
        <w:spacing w:before="100" w:beforeAutospacing="1" w:after="100" w:afterAutospacing="1"/>
        <w:ind w:left="720" w:firstLine="0"/>
        <w:jc w:val="center"/>
        <w:rPr>
          <w:ins w:id="1147" w:author="Maciej Maciejewski" w:date="2024-01-01T20:06:00Z"/>
          <w:sz w:val="20"/>
        </w:rPr>
      </w:pPr>
      <w:ins w:id="1148" w:author="Maciej Maciejewski" w:date="2024-01-03T18:51:00Z">
        <w:r>
          <w:rPr>
            <w:sz w:val="20"/>
          </w:rPr>
          <w:t xml:space="preserve"> </w:t>
        </w:r>
      </w:ins>
      <w:ins w:id="1149" w:author="Maciej Maciejewski" w:date="2024-01-03T18:52:00Z">
        <w:r w:rsidR="00BD3850">
          <w:rPr>
            <w:sz w:val="20"/>
          </w:rPr>
          <w:t>r</w:t>
        </w:r>
      </w:ins>
      <w:ins w:id="1150" w:author="Maciej Maciejewski" w:date="2024-01-03T18:51:00Z">
        <w:r>
          <w:rPr>
            <w:sz w:val="20"/>
          </w:rPr>
          <w:t>ys</w:t>
        </w:r>
      </w:ins>
      <w:ins w:id="1151" w:author="Maciej Maciejewski" w:date="2024-01-03T18:52:00Z">
        <w:r w:rsidR="00BD3850">
          <w:rPr>
            <w:sz w:val="20"/>
          </w:rPr>
          <w:t xml:space="preserve">. </w:t>
        </w:r>
      </w:ins>
      <w:ins w:id="1152" w:author="Maciej Maciejewski" w:date="2024-01-03T18:51:00Z">
        <w:r>
          <w:rPr>
            <w:sz w:val="20"/>
          </w:rPr>
          <w:t xml:space="preserve">4.6 </w:t>
        </w:r>
      </w:ins>
      <w:ins w:id="1153" w:author="Maciej Maciejewski" w:date="2024-01-01T20:04:00Z">
        <w:r w:rsidR="001202E3" w:rsidRPr="001202E3">
          <w:rPr>
            <w:sz w:val="20"/>
            <w:rPrChange w:id="1154" w:author="Maciej Maciejewski" w:date="2024-01-01T20:04:00Z">
              <w:rPr>
                <w:szCs w:val="24"/>
              </w:rPr>
            </w:rPrChange>
          </w:rPr>
          <w:t xml:space="preserve">Trzecia strona </w:t>
        </w:r>
      </w:ins>
      <w:ins w:id="1155" w:author="Maciej Maciejewski" w:date="2024-01-03T18:51:00Z">
        <w:r w:rsidRPr="005D325B">
          <w:rPr>
            <w:noProof/>
            <w:sz w:val="20"/>
          </w:rPr>
          <w:t xml:space="preserve">dodawania </w:t>
        </w:r>
      </w:ins>
      <w:ins w:id="1156" w:author="Maciej Maciejewski" w:date="2024-01-01T20:04:00Z">
        <w:r w:rsidR="001202E3" w:rsidRPr="001202E3">
          <w:rPr>
            <w:sz w:val="20"/>
            <w:rPrChange w:id="1157" w:author="Maciej Maciejewski" w:date="2024-01-01T20:04:00Z">
              <w:rPr>
                <w:szCs w:val="24"/>
              </w:rPr>
            </w:rPrChange>
          </w:rPr>
          <w:t>projektu</w:t>
        </w:r>
      </w:ins>
    </w:p>
    <w:p w14:paraId="4D09756B" w14:textId="6199BAA1" w:rsidR="001202E3" w:rsidRDefault="00767A9E" w:rsidP="00767A9E">
      <w:pPr>
        <w:overflowPunct/>
        <w:autoSpaceDE/>
        <w:autoSpaceDN/>
        <w:adjustRightInd/>
        <w:spacing w:before="100" w:beforeAutospacing="1" w:after="100" w:afterAutospacing="1"/>
        <w:ind w:left="720" w:firstLine="0"/>
        <w:jc w:val="center"/>
        <w:rPr>
          <w:ins w:id="1158" w:author="Maciej Maciejewski" w:date="2024-01-01T20:14:00Z"/>
          <w:sz w:val="20"/>
        </w:rPr>
      </w:pPr>
      <w:ins w:id="1159" w:author="Maciej Maciejewski" w:date="2024-01-01T20:13:00Z">
        <w:r w:rsidRPr="00767A9E">
          <w:rPr>
            <w:noProof/>
            <w:sz w:val="20"/>
          </w:rPr>
          <w:lastRenderedPageBreak/>
          <w:drawing>
            <wp:inline distT="0" distB="0" distL="0" distR="0" wp14:anchorId="04A881EB" wp14:editId="5383704B">
              <wp:extent cx="2467155" cy="2231100"/>
              <wp:effectExtent l="0" t="0" r="0" b="0"/>
              <wp:docPr id="583825798" name="Obraz 1" descr="Obraz zawierający tekst, zrzut ekranu, Czcionka,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25798" name="Obraz 1" descr="Obraz zawierający tekst, zrzut ekranu, Czcionka, oprogramowanie&#10;&#10;Opis wygenerowany automatycznie"/>
                      <pic:cNvPicPr/>
                    </pic:nvPicPr>
                    <pic:blipFill>
                      <a:blip r:embed="rId19"/>
                      <a:stretch>
                        <a:fillRect/>
                      </a:stretch>
                    </pic:blipFill>
                    <pic:spPr>
                      <a:xfrm>
                        <a:off x="0" y="0"/>
                        <a:ext cx="2478207" cy="2241095"/>
                      </a:xfrm>
                      <a:prstGeom prst="rect">
                        <a:avLst/>
                      </a:prstGeom>
                    </pic:spPr>
                  </pic:pic>
                </a:graphicData>
              </a:graphic>
            </wp:inline>
          </w:drawing>
        </w:r>
      </w:ins>
      <w:ins w:id="1160" w:author="Maciej Maciejewski" w:date="2024-01-01T20:14:00Z">
        <w:r w:rsidRPr="00767A9E">
          <w:rPr>
            <w:noProof/>
            <w:sz w:val="20"/>
          </w:rPr>
          <w:drawing>
            <wp:inline distT="0" distB="0" distL="0" distR="0" wp14:anchorId="6199ABF2" wp14:editId="2B11AF15">
              <wp:extent cx="2570672" cy="2270025"/>
              <wp:effectExtent l="0" t="0" r="0" b="0"/>
              <wp:docPr id="506552438"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552438" name="Obraz 1" descr="Obraz zawierający tekst, zrzut ekranu, Czcionka, numer&#10;&#10;Opis wygenerowany automatycznie"/>
                      <pic:cNvPicPr/>
                    </pic:nvPicPr>
                    <pic:blipFill>
                      <a:blip r:embed="rId20"/>
                      <a:stretch>
                        <a:fillRect/>
                      </a:stretch>
                    </pic:blipFill>
                    <pic:spPr>
                      <a:xfrm>
                        <a:off x="0" y="0"/>
                        <a:ext cx="2588078" cy="2285396"/>
                      </a:xfrm>
                      <a:prstGeom prst="rect">
                        <a:avLst/>
                      </a:prstGeom>
                    </pic:spPr>
                  </pic:pic>
                </a:graphicData>
              </a:graphic>
            </wp:inline>
          </w:drawing>
        </w:r>
      </w:ins>
    </w:p>
    <w:p w14:paraId="2C5AD6B8" w14:textId="77777777" w:rsidR="00BD3850" w:rsidRPr="00BD3850" w:rsidRDefault="00BD3850">
      <w:pPr>
        <w:pStyle w:val="Akapitzlist"/>
        <w:overflowPunct/>
        <w:autoSpaceDE/>
        <w:autoSpaceDN/>
        <w:adjustRightInd/>
        <w:spacing w:before="100" w:beforeAutospacing="1" w:after="100" w:afterAutospacing="1"/>
        <w:ind w:firstLine="0"/>
        <w:jc w:val="center"/>
        <w:rPr>
          <w:ins w:id="1161" w:author="Maciej Maciejewski" w:date="2024-01-03T18:52:00Z"/>
          <w:noProof/>
          <w:sz w:val="20"/>
        </w:rPr>
        <w:pPrChange w:id="1162" w:author="Maciej Maciejewski" w:date="2024-01-03T18:52:00Z">
          <w:pPr>
            <w:pStyle w:val="Akapitzlist"/>
            <w:numPr>
              <w:numId w:val="4"/>
            </w:numPr>
            <w:tabs>
              <w:tab w:val="num" w:pos="720"/>
            </w:tabs>
            <w:overflowPunct/>
            <w:autoSpaceDE/>
            <w:autoSpaceDN/>
            <w:adjustRightInd/>
            <w:spacing w:before="100" w:beforeAutospacing="1" w:after="100" w:afterAutospacing="1"/>
            <w:ind w:hanging="360"/>
            <w:jc w:val="center"/>
          </w:pPr>
        </w:pPrChange>
      </w:pPr>
      <w:ins w:id="1163" w:author="Maciej Maciejewski" w:date="2024-01-03T18:52:00Z">
        <w:r w:rsidRPr="00BD3850">
          <w:rPr>
            <w:noProof/>
            <w:sz w:val="20"/>
          </w:rPr>
          <w:t>rys. 4.4 Pierwsz strona dodawania projektu          rys. 4.5 Druga strona dodawania projektu</w:t>
        </w:r>
      </w:ins>
    </w:p>
    <w:p w14:paraId="0D6192A5" w14:textId="7AC9BEA8" w:rsidR="00EB705E" w:rsidRDefault="00EB705E" w:rsidP="00BD3850">
      <w:pPr>
        <w:pStyle w:val="NormalnyWeb"/>
        <w:numPr>
          <w:ilvl w:val="0"/>
          <w:numId w:val="12"/>
        </w:numPr>
        <w:rPr>
          <w:ins w:id="1164" w:author="Maciej Maciejewski" w:date="2024-01-03T18:55:00Z"/>
          <w:lang w:eastAsia="ja-JP"/>
        </w:rPr>
      </w:pPr>
      <w:proofErr w:type="spellStart"/>
      <w:ins w:id="1165" w:author="Maciej Maciejewski" w:date="2023-12-31T18:46:00Z">
        <w:r w:rsidRPr="00E93C21">
          <w:rPr>
            <w:b/>
            <w:bCs/>
          </w:rPr>
          <w:t>Backend</w:t>
        </w:r>
        <w:proofErr w:type="spellEnd"/>
        <w:r w:rsidRPr="00E93C21">
          <w:rPr>
            <w:b/>
            <w:bCs/>
          </w:rPr>
          <w:t>:</w:t>
        </w:r>
        <w:r>
          <w:rPr>
            <w:b/>
            <w:bCs/>
          </w:rPr>
          <w:t xml:space="preserve"> </w:t>
        </w:r>
      </w:ins>
      <w:ins w:id="1166" w:author="Maciej Maciejewski" w:date="2024-01-03T18:55:00Z">
        <w:r w:rsidR="00BD3850" w:rsidRPr="00BD3850">
          <w:rPr>
            <w:lang w:eastAsia="ja-JP"/>
          </w:rPr>
          <w:t xml:space="preserve">Przed przystąpieniem do jakiejkolwiek operacji, </w:t>
        </w:r>
        <w:proofErr w:type="spellStart"/>
        <w:r w:rsidR="00BD3850" w:rsidRPr="00BD3850">
          <w:rPr>
            <w:lang w:eastAsia="ja-JP"/>
          </w:rPr>
          <w:t>backend</w:t>
        </w:r>
        <w:proofErr w:type="spellEnd"/>
        <w:r w:rsidR="00BD3850" w:rsidRPr="00BD3850">
          <w:rPr>
            <w:lang w:eastAsia="ja-JP"/>
          </w:rPr>
          <w:t xml:space="preserve"> sprawdza, czy otrzymane zapytanie zawiera poprawny </w:t>
        </w:r>
        <w:proofErr w:type="spellStart"/>
        <w:r w:rsidR="00BD3850" w:rsidRPr="00BD3850">
          <w:rPr>
            <w:lang w:eastAsia="ja-JP"/>
          </w:rPr>
          <w:t>token</w:t>
        </w:r>
        <w:proofErr w:type="spellEnd"/>
        <w:r w:rsidR="00BD3850" w:rsidRPr="00BD3850">
          <w:rPr>
            <w:lang w:eastAsia="ja-JP"/>
          </w:rPr>
          <w:t xml:space="preserve"> JWT. W przypadku braku </w:t>
        </w:r>
        <w:proofErr w:type="spellStart"/>
        <w:r w:rsidR="00BD3850" w:rsidRPr="00BD3850">
          <w:rPr>
            <w:lang w:eastAsia="ja-JP"/>
          </w:rPr>
          <w:t>tokenu</w:t>
        </w:r>
        <w:proofErr w:type="spellEnd"/>
        <w:r w:rsidR="00BD3850" w:rsidRPr="00BD3850">
          <w:rPr>
            <w:lang w:eastAsia="ja-JP"/>
          </w:rPr>
          <w:t xml:space="preserve"> lub jego nieprawidłowości, zwracany jest błąd z kodem 403. Gdy </w:t>
        </w:r>
        <w:proofErr w:type="spellStart"/>
        <w:r w:rsidR="00BD3850" w:rsidRPr="00BD3850">
          <w:rPr>
            <w:lang w:eastAsia="ja-JP"/>
          </w:rPr>
          <w:t>token</w:t>
        </w:r>
        <w:proofErr w:type="spellEnd"/>
        <w:r w:rsidR="00BD3850" w:rsidRPr="00BD3850">
          <w:rPr>
            <w:lang w:eastAsia="ja-JP"/>
          </w:rPr>
          <w:t xml:space="preserve"> jest zatwierdzony jako poprawny, następuje dodanie odpowiednich elementów do bazy danych.</w:t>
        </w:r>
        <w:r w:rsidR="00BD3850">
          <w:rPr>
            <w:lang w:eastAsia="ja-JP"/>
          </w:rPr>
          <w:t xml:space="preserve"> </w:t>
        </w:r>
        <w:r w:rsidR="00BD3850" w:rsidRPr="00BD3850">
          <w:rPr>
            <w:lang w:eastAsia="ja-JP"/>
          </w:rPr>
          <w:t>Proces dodawania projektu odbywa się w czterech etapach, zgodnie z opisem procedury. W sytuacji, gdy wystąpi błąd na którymkolwiek z tych etapów, wszystkie dane wprowadzone w ramach poprzednich kroków są usuwane z bazy danych. Czynność ta ma na celu zapewnienie spójności danych. Istotne jest również uwzględnienie ograniczeń niektórych tabel, takich jak wymóg unikalności nazwy projektu w tabeli projektów. Dzięki temu unika się dezorganizacji w przypadku, gdy konieczne jest oczyszczenie tabeli.</w:t>
        </w:r>
      </w:ins>
    </w:p>
    <w:p w14:paraId="73437790" w14:textId="77777777" w:rsidR="00EB705E" w:rsidRPr="00C34326" w:rsidRDefault="00EB705E">
      <w:pPr>
        <w:ind w:firstLine="0"/>
        <w:jc w:val="both"/>
        <w:rPr>
          <w:ins w:id="1167" w:author="Maciej Maciejewski" w:date="2023-12-31T18:46:00Z"/>
          <w:b/>
          <w:bCs/>
          <w:sz w:val="32"/>
          <w:szCs w:val="32"/>
        </w:rPr>
        <w:pPrChange w:id="1168" w:author="Maciej Maciejewski" w:date="2024-01-04T18:35:00Z">
          <w:pPr/>
        </w:pPrChange>
      </w:pPr>
    </w:p>
    <w:p w14:paraId="7E4ED548" w14:textId="77777777" w:rsidR="00EB705E" w:rsidRPr="00E86D0E" w:rsidRDefault="00EB705E">
      <w:pPr>
        <w:ind w:firstLine="0"/>
        <w:jc w:val="both"/>
        <w:rPr>
          <w:ins w:id="1169" w:author="Maciej Maciejewski" w:date="2023-12-31T18:46:00Z"/>
          <w:b/>
          <w:bCs/>
          <w:sz w:val="28"/>
          <w:szCs w:val="28"/>
          <w:rPrChange w:id="1170" w:author="Maciej Maciejewski" w:date="2024-01-01T20:16:00Z">
            <w:rPr>
              <w:ins w:id="1171" w:author="Maciej Maciejewski" w:date="2023-12-31T18:46:00Z"/>
              <w:b/>
              <w:bCs/>
              <w:sz w:val="32"/>
              <w:szCs w:val="32"/>
            </w:rPr>
          </w:rPrChange>
        </w:rPr>
        <w:pPrChange w:id="1172" w:author="Maciej Maciejewski" w:date="2024-01-01T17:23:00Z">
          <w:pPr/>
        </w:pPrChange>
      </w:pPr>
      <w:ins w:id="1173" w:author="Maciej Maciejewski" w:date="2023-12-31T18:46:00Z">
        <w:r w:rsidRPr="00E86D0E">
          <w:rPr>
            <w:b/>
            <w:bCs/>
            <w:sz w:val="28"/>
            <w:szCs w:val="28"/>
            <w:rPrChange w:id="1174" w:author="Maciej Maciejewski" w:date="2024-01-01T20:16:00Z">
              <w:rPr>
                <w:b/>
                <w:bCs/>
                <w:sz w:val="32"/>
                <w:szCs w:val="32"/>
              </w:rPr>
            </w:rPrChange>
          </w:rPr>
          <w:t>4.3.3 Wsparcie wybranego projektu</w:t>
        </w:r>
      </w:ins>
    </w:p>
    <w:p w14:paraId="315922AB" w14:textId="75BF3E09" w:rsidR="00EB705E" w:rsidRDefault="00EB705E">
      <w:pPr>
        <w:pStyle w:val="NormalnyWeb"/>
        <w:numPr>
          <w:ilvl w:val="0"/>
          <w:numId w:val="12"/>
        </w:numPr>
        <w:rPr>
          <w:ins w:id="1175" w:author="Maciej Maciejewski" w:date="2024-01-04T18:36:00Z"/>
          <w:lang w:eastAsia="ja-JP"/>
        </w:rPr>
      </w:pPr>
      <w:ins w:id="1176" w:author="Maciej Maciejewski" w:date="2023-12-31T18:46:00Z">
        <w:r w:rsidRPr="00E93C21">
          <w:rPr>
            <w:b/>
            <w:bCs/>
          </w:rPr>
          <w:t>Opis Procesu:</w:t>
        </w:r>
        <w:r>
          <w:t xml:space="preserve"> </w:t>
        </w:r>
      </w:ins>
      <w:ins w:id="1177" w:author="Maciej Maciejewski" w:date="2024-01-03T18:58:00Z">
        <w:r w:rsidR="009D39D0" w:rsidRPr="009D39D0">
          <w:rPr>
            <w:lang w:eastAsia="ja-JP"/>
          </w:rPr>
          <w:t>Zalogowany użytkownik typu USER, który zdecyduje się wesprzeć znaleziony projekt, może to zrobić poprzez kliknięcie odpowiedniego przycisku, który otwiera wyskakujące okno. W tym oknie użytkownik wpisuje kwotę, którą chce przekazać na zbiórkę</w:t>
        </w:r>
      </w:ins>
      <w:ins w:id="1178" w:author="Maciej Maciejewski" w:date="2024-01-03T19:20:00Z">
        <w:r w:rsidR="00032F8B">
          <w:rPr>
            <w:lang w:eastAsia="ja-JP"/>
          </w:rPr>
          <w:t xml:space="preserve"> (rys. 4.6)</w:t>
        </w:r>
      </w:ins>
      <w:ins w:id="1179" w:author="Maciej Maciejewski" w:date="2024-01-03T18:58:00Z">
        <w:r w:rsidR="009D39D0" w:rsidRPr="009D39D0">
          <w:rPr>
            <w:lang w:eastAsia="ja-JP"/>
          </w:rPr>
          <w:t xml:space="preserve">. Po określeniu kwoty, płatność realizowana jest za pośrednictwem serwisu </w:t>
        </w:r>
        <w:proofErr w:type="spellStart"/>
        <w:r w:rsidR="009D39D0" w:rsidRPr="009D39D0">
          <w:rPr>
            <w:lang w:eastAsia="ja-JP"/>
          </w:rPr>
          <w:t>PayPal</w:t>
        </w:r>
      </w:ins>
      <w:proofErr w:type="spellEnd"/>
      <w:ins w:id="1180" w:author="Maciej Maciejewski" w:date="2024-01-03T19:05:00Z">
        <w:r w:rsidR="007A528D">
          <w:rPr>
            <w:lang w:eastAsia="ja-JP"/>
          </w:rPr>
          <w:t>.</w:t>
        </w:r>
      </w:ins>
      <w:ins w:id="1181" w:author="Maciej Maciejewski" w:date="2024-01-03T18:58:00Z">
        <w:r w:rsidR="009D39D0" w:rsidRPr="009D39D0">
          <w:rPr>
            <w:lang w:eastAsia="ja-JP"/>
          </w:rPr>
          <w:t xml:space="preserve"> Proces ten przekierowuje użytkownika na stronę </w:t>
        </w:r>
        <w:proofErr w:type="spellStart"/>
        <w:r w:rsidR="009D39D0" w:rsidRPr="009D39D0">
          <w:rPr>
            <w:lang w:eastAsia="ja-JP"/>
          </w:rPr>
          <w:t>PayPal</w:t>
        </w:r>
        <w:proofErr w:type="spellEnd"/>
        <w:r w:rsidR="009D39D0" w:rsidRPr="009D39D0">
          <w:rPr>
            <w:lang w:eastAsia="ja-JP"/>
          </w:rPr>
          <w:t>, gdzie wymagane jest zalogowanie do konta użytkownika.</w:t>
        </w:r>
        <w:r w:rsidR="009D39D0">
          <w:rPr>
            <w:lang w:eastAsia="ja-JP"/>
          </w:rPr>
          <w:t xml:space="preserve"> </w:t>
        </w:r>
        <w:r w:rsidR="009D39D0" w:rsidRPr="009D39D0">
          <w:rPr>
            <w:lang w:eastAsia="ja-JP"/>
          </w:rPr>
          <w:t>Po zalogowaniu i potwierdzeniu szczegółów płatności</w:t>
        </w:r>
      </w:ins>
      <w:ins w:id="1182" w:author="Maciej Maciejewski" w:date="2024-01-03T19:05:00Z">
        <w:r w:rsidR="007A528D">
          <w:rPr>
            <w:lang w:eastAsia="ja-JP"/>
          </w:rPr>
          <w:t xml:space="preserve"> (rys. 4.</w:t>
        </w:r>
      </w:ins>
      <w:ins w:id="1183" w:author="Maciej Maciejewski" w:date="2024-01-03T19:20:00Z">
        <w:r w:rsidR="00032F8B">
          <w:rPr>
            <w:lang w:eastAsia="ja-JP"/>
          </w:rPr>
          <w:t>7</w:t>
        </w:r>
      </w:ins>
      <w:ins w:id="1184" w:author="Maciej Maciejewski" w:date="2024-01-03T19:05:00Z">
        <w:r w:rsidR="007A528D">
          <w:rPr>
            <w:lang w:eastAsia="ja-JP"/>
          </w:rPr>
          <w:t>)</w:t>
        </w:r>
      </w:ins>
      <w:ins w:id="1185" w:author="Maciej Maciejewski" w:date="2024-01-03T18:58:00Z">
        <w:r w:rsidR="009D39D0" w:rsidRPr="009D39D0">
          <w:rPr>
            <w:lang w:eastAsia="ja-JP"/>
          </w:rPr>
          <w:t xml:space="preserve">, w przypadku pomyślnej transakcji, użytkownik jest przekierowywany </w:t>
        </w:r>
      </w:ins>
      <w:ins w:id="1186" w:author="Maciej Maciejewski" w:date="2024-01-03T19:22:00Z">
        <w:r w:rsidR="00032F8B">
          <w:rPr>
            <w:lang w:eastAsia="ja-JP"/>
          </w:rPr>
          <w:t>na tymczas</w:t>
        </w:r>
      </w:ins>
      <w:ins w:id="1187" w:author="Maciej Maciejewski" w:date="2024-01-03T19:23:00Z">
        <w:r w:rsidR="00032F8B">
          <w:rPr>
            <w:lang w:eastAsia="ja-JP"/>
          </w:rPr>
          <w:t>ową pustą stronę gdzie w tle obsługiwany jest zapis płatności do bazy danych, następnie następuje przekierowanie na stronę wspartego projektu</w:t>
        </w:r>
      </w:ins>
      <w:ins w:id="1188" w:author="Maciej Maciejewski" w:date="2024-01-03T19:24:00Z">
        <w:r w:rsidR="00032F8B">
          <w:rPr>
            <w:lang w:eastAsia="ja-JP"/>
          </w:rPr>
          <w:t>,</w:t>
        </w:r>
      </w:ins>
      <w:ins w:id="1189" w:author="Maciej Maciejewski" w:date="2024-01-03T19:23:00Z">
        <w:r w:rsidR="00032F8B">
          <w:rPr>
            <w:lang w:eastAsia="ja-JP"/>
          </w:rPr>
          <w:t xml:space="preserve"> gdzie można </w:t>
        </w:r>
      </w:ins>
      <w:ins w:id="1190" w:author="Maciej Maciejewski" w:date="2024-01-03T19:24:00Z">
        <w:r w:rsidR="00032F8B">
          <w:rPr>
            <w:lang w:eastAsia="ja-JP"/>
          </w:rPr>
          <w:t>sprawdzić łączną kwotę jaką do tej pory użytkownik wsparł zbiórkę</w:t>
        </w:r>
      </w:ins>
      <w:ins w:id="1191" w:author="Maciej Maciejewski" w:date="2024-01-03T18:58:00Z">
        <w:r w:rsidR="009D39D0" w:rsidRPr="009D39D0">
          <w:rPr>
            <w:lang w:eastAsia="ja-JP"/>
          </w:rPr>
          <w:t>. W sytuacji, gdy transakcja zakończy się błędem, użytkownik również zostaje przekierowany na stronę projektu, lecz otrzymuje informację o nieudanej płatności.</w:t>
        </w:r>
      </w:ins>
    </w:p>
    <w:p w14:paraId="2D05AEB4" w14:textId="77777777" w:rsidR="007755E8" w:rsidRDefault="007755E8" w:rsidP="007755E8">
      <w:pPr>
        <w:pStyle w:val="NormalnyWeb"/>
        <w:rPr>
          <w:ins w:id="1192" w:author="Maciej Maciejewski" w:date="2024-01-04T18:36:00Z"/>
          <w:lang w:eastAsia="ja-JP"/>
        </w:rPr>
      </w:pPr>
    </w:p>
    <w:p w14:paraId="270AA2F8" w14:textId="77777777" w:rsidR="007755E8" w:rsidRDefault="007755E8" w:rsidP="007755E8">
      <w:pPr>
        <w:pStyle w:val="NormalnyWeb"/>
        <w:rPr>
          <w:ins w:id="1193" w:author="Maciej Maciejewski" w:date="2024-01-04T18:36:00Z"/>
          <w:lang w:eastAsia="ja-JP"/>
        </w:rPr>
      </w:pPr>
    </w:p>
    <w:p w14:paraId="21361F82" w14:textId="77777777" w:rsidR="007755E8" w:rsidRPr="009D39D0" w:rsidRDefault="007755E8">
      <w:pPr>
        <w:pStyle w:val="NormalnyWeb"/>
        <w:rPr>
          <w:ins w:id="1194" w:author="Maciej Maciejewski" w:date="2023-12-31T18:46:00Z"/>
          <w:lang w:eastAsia="ja-JP"/>
          <w:rPrChange w:id="1195" w:author="Maciej Maciejewski" w:date="2024-01-03T18:58:00Z">
            <w:rPr>
              <w:ins w:id="1196" w:author="Maciej Maciejewski" w:date="2023-12-31T18:46:00Z"/>
            </w:rPr>
          </w:rPrChange>
        </w:rPr>
        <w:pPrChange w:id="1197" w:author="Maciej Maciejewski" w:date="2024-01-04T18:36:00Z">
          <w:pPr>
            <w:numPr>
              <w:numId w:val="4"/>
            </w:numPr>
            <w:tabs>
              <w:tab w:val="num" w:pos="720"/>
            </w:tabs>
            <w:overflowPunct/>
            <w:autoSpaceDE/>
            <w:autoSpaceDN/>
            <w:adjustRightInd/>
            <w:spacing w:before="100" w:beforeAutospacing="1" w:after="100" w:afterAutospacing="1"/>
            <w:ind w:left="720" w:hanging="360"/>
          </w:pPr>
        </w:pPrChange>
      </w:pPr>
    </w:p>
    <w:p w14:paraId="4393C92C" w14:textId="77777777" w:rsidR="00EB705E" w:rsidRPr="00032F8B" w:rsidRDefault="00EB705E">
      <w:pPr>
        <w:numPr>
          <w:ilvl w:val="0"/>
          <w:numId w:val="4"/>
        </w:numPr>
        <w:overflowPunct/>
        <w:autoSpaceDE/>
        <w:autoSpaceDN/>
        <w:adjustRightInd/>
        <w:spacing w:before="100" w:beforeAutospacing="1" w:after="100" w:afterAutospacing="1"/>
        <w:jc w:val="both"/>
        <w:rPr>
          <w:ins w:id="1198" w:author="Maciej Maciejewski" w:date="2024-01-03T19:17:00Z"/>
          <w:szCs w:val="24"/>
          <w:rPrChange w:id="1199" w:author="Maciej Maciejewski" w:date="2024-01-03T19:17:00Z">
            <w:rPr>
              <w:ins w:id="1200" w:author="Maciej Maciejewski" w:date="2024-01-03T19:17:00Z"/>
              <w:b/>
              <w:bCs/>
              <w:szCs w:val="24"/>
            </w:rPr>
          </w:rPrChange>
        </w:rPr>
      </w:pPr>
      <w:ins w:id="1201" w:author="Maciej Maciejewski" w:date="2023-12-31T18:46:00Z">
        <w:r w:rsidRPr="00E93C21">
          <w:rPr>
            <w:b/>
            <w:bCs/>
            <w:szCs w:val="24"/>
          </w:rPr>
          <w:lastRenderedPageBreak/>
          <w:t xml:space="preserve">Interfejs </w:t>
        </w:r>
        <w:commentRangeStart w:id="1202"/>
        <w:r w:rsidRPr="00E93C21">
          <w:rPr>
            <w:b/>
            <w:bCs/>
            <w:szCs w:val="24"/>
          </w:rPr>
          <w:t>Użytkownika</w:t>
        </w:r>
        <w:commentRangeEnd w:id="1202"/>
        <w:r>
          <w:rPr>
            <w:rStyle w:val="Odwoaniedokomentarza"/>
          </w:rPr>
          <w:commentReference w:id="1202"/>
        </w:r>
        <w:r w:rsidRPr="00E93C21">
          <w:rPr>
            <w:b/>
            <w:bCs/>
            <w:szCs w:val="24"/>
          </w:rPr>
          <w:t>:</w:t>
        </w:r>
      </w:ins>
    </w:p>
    <w:p w14:paraId="71502E67" w14:textId="249DD8F7" w:rsidR="00032F8B" w:rsidRDefault="00A24373" w:rsidP="00827ACE">
      <w:pPr>
        <w:overflowPunct/>
        <w:autoSpaceDE/>
        <w:autoSpaceDN/>
        <w:adjustRightInd/>
        <w:spacing w:before="100" w:beforeAutospacing="1" w:after="100" w:afterAutospacing="1"/>
        <w:ind w:left="360" w:firstLine="0"/>
        <w:jc w:val="center"/>
        <w:rPr>
          <w:ins w:id="1203" w:author="Maciej Maciejewski" w:date="2024-01-03T19:20:00Z"/>
          <w:szCs w:val="24"/>
        </w:rPr>
        <w:pPrChange w:id="1204" w:author="Maciej Maciejewski 2" w:date="2024-01-09T15:30:00Z">
          <w:pPr>
            <w:overflowPunct/>
            <w:autoSpaceDE/>
            <w:autoSpaceDN/>
            <w:adjustRightInd/>
            <w:spacing w:before="100" w:beforeAutospacing="1" w:after="100" w:afterAutospacing="1"/>
            <w:ind w:left="720" w:firstLine="0"/>
            <w:jc w:val="center"/>
          </w:pPr>
        </w:pPrChange>
      </w:pPr>
      <w:ins w:id="1205" w:author="Maciej Maciejewski" w:date="2024-01-03T19:27:00Z">
        <w:r w:rsidRPr="00A24373">
          <w:rPr>
            <w:noProof/>
            <w:szCs w:val="24"/>
          </w:rPr>
          <w:drawing>
            <wp:inline distT="0" distB="0" distL="0" distR="0" wp14:anchorId="56993E7E" wp14:editId="36ADCB3E">
              <wp:extent cx="5760720" cy="2578100"/>
              <wp:effectExtent l="0" t="0" r="0" b="0"/>
              <wp:docPr id="1707530408" name="Obraz 1" descr="Obraz zawierający tekst, zrzut ekranu, Prostokąt,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30408" name="Obraz 1" descr="Obraz zawierający tekst, zrzut ekranu, Prostokąt, design&#10;&#10;Opis wygenerowany automatycznie"/>
                      <pic:cNvPicPr/>
                    </pic:nvPicPr>
                    <pic:blipFill>
                      <a:blip r:embed="rId21"/>
                      <a:stretch>
                        <a:fillRect/>
                      </a:stretch>
                    </pic:blipFill>
                    <pic:spPr>
                      <a:xfrm>
                        <a:off x="0" y="0"/>
                        <a:ext cx="5760720" cy="2578100"/>
                      </a:xfrm>
                      <a:prstGeom prst="rect">
                        <a:avLst/>
                      </a:prstGeom>
                    </pic:spPr>
                  </pic:pic>
                </a:graphicData>
              </a:graphic>
            </wp:inline>
          </w:drawing>
        </w:r>
      </w:ins>
    </w:p>
    <w:p w14:paraId="1D27CA8F" w14:textId="0AF0DE13" w:rsidR="00032F8B" w:rsidRDefault="00AA79A1" w:rsidP="00032F8B">
      <w:pPr>
        <w:overflowPunct/>
        <w:autoSpaceDE/>
        <w:autoSpaceDN/>
        <w:adjustRightInd/>
        <w:spacing w:before="100" w:beforeAutospacing="1" w:after="100" w:afterAutospacing="1"/>
        <w:ind w:left="720" w:firstLine="0"/>
        <w:jc w:val="center"/>
        <w:rPr>
          <w:ins w:id="1206" w:author="Maciej Maciejewski" w:date="2024-01-03T19:25:00Z"/>
          <w:sz w:val="20"/>
        </w:rPr>
      </w:pPr>
      <w:ins w:id="1207" w:author="Maciej Maciejewski" w:date="2024-01-05T16:53:00Z">
        <w:r>
          <w:rPr>
            <w:sz w:val="20"/>
          </w:rPr>
          <w:t>r</w:t>
        </w:r>
      </w:ins>
      <w:ins w:id="1208" w:author="Maciej Maciejewski" w:date="2024-01-03T19:20:00Z">
        <w:r w:rsidR="00032F8B" w:rsidRPr="00032F8B">
          <w:rPr>
            <w:sz w:val="20"/>
            <w:rPrChange w:id="1209" w:author="Maciej Maciejewski" w:date="2024-01-03T19:22:00Z">
              <w:rPr>
                <w:szCs w:val="24"/>
              </w:rPr>
            </w:rPrChange>
          </w:rPr>
          <w:t>ys</w:t>
        </w:r>
      </w:ins>
      <w:ins w:id="1210" w:author="Maciej Maciejewski" w:date="2024-01-05T16:53:00Z">
        <w:r>
          <w:rPr>
            <w:sz w:val="20"/>
          </w:rPr>
          <w:t>.</w:t>
        </w:r>
      </w:ins>
      <w:ins w:id="1211" w:author="Maciej Maciejewski" w:date="2024-01-03T19:20:00Z">
        <w:r w:rsidR="00032F8B" w:rsidRPr="00032F8B">
          <w:rPr>
            <w:sz w:val="20"/>
            <w:rPrChange w:id="1212" w:author="Maciej Maciejewski" w:date="2024-01-03T19:22:00Z">
              <w:rPr>
                <w:szCs w:val="24"/>
              </w:rPr>
            </w:rPrChange>
          </w:rPr>
          <w:t xml:space="preserve"> 4.6 Interfejs wspierania zbiórki </w:t>
        </w:r>
      </w:ins>
      <w:ins w:id="1213" w:author="Maciej Maciejewski" w:date="2024-01-03T19:21:00Z">
        <w:r w:rsidR="00032F8B" w:rsidRPr="00032F8B">
          <w:rPr>
            <w:sz w:val="20"/>
            <w:rPrChange w:id="1214" w:author="Maciej Maciejewski" w:date="2024-01-03T19:22:00Z">
              <w:rPr>
                <w:szCs w:val="24"/>
              </w:rPr>
            </w:rPrChange>
          </w:rPr>
          <w:t xml:space="preserve">w </w:t>
        </w:r>
        <w:proofErr w:type="spellStart"/>
        <w:r w:rsidR="00032F8B" w:rsidRPr="00032F8B">
          <w:rPr>
            <w:sz w:val="20"/>
            <w:rPrChange w:id="1215" w:author="Maciej Maciejewski" w:date="2024-01-03T19:22:00Z">
              <w:rPr>
                <w:szCs w:val="24"/>
              </w:rPr>
            </w:rPrChange>
          </w:rPr>
          <w:t>Angular</w:t>
        </w:r>
      </w:ins>
      <w:proofErr w:type="spellEnd"/>
    </w:p>
    <w:p w14:paraId="63E34E39" w14:textId="77777777" w:rsidR="00A24373" w:rsidRDefault="00A24373" w:rsidP="00032F8B">
      <w:pPr>
        <w:overflowPunct/>
        <w:autoSpaceDE/>
        <w:autoSpaceDN/>
        <w:adjustRightInd/>
        <w:spacing w:before="100" w:beforeAutospacing="1" w:after="100" w:afterAutospacing="1"/>
        <w:ind w:left="720" w:firstLine="0"/>
        <w:jc w:val="center"/>
        <w:rPr>
          <w:ins w:id="1216" w:author="Maciej Maciejewski" w:date="2024-01-03T19:25:00Z"/>
          <w:sz w:val="20"/>
        </w:rPr>
      </w:pPr>
    </w:p>
    <w:p w14:paraId="463988D5" w14:textId="77777777" w:rsidR="00A24373" w:rsidRPr="00032F8B" w:rsidRDefault="00A24373">
      <w:pPr>
        <w:overflowPunct/>
        <w:autoSpaceDE/>
        <w:autoSpaceDN/>
        <w:adjustRightInd/>
        <w:spacing w:before="100" w:beforeAutospacing="1" w:after="100" w:afterAutospacing="1"/>
        <w:ind w:left="720" w:firstLine="0"/>
        <w:jc w:val="center"/>
        <w:rPr>
          <w:ins w:id="1217" w:author="Maciej Maciejewski" w:date="2024-01-03T19:19:00Z"/>
          <w:sz w:val="20"/>
          <w:rPrChange w:id="1218" w:author="Maciej Maciejewski" w:date="2024-01-03T19:22:00Z">
            <w:rPr>
              <w:ins w:id="1219" w:author="Maciej Maciejewski" w:date="2024-01-03T19:19:00Z"/>
              <w:szCs w:val="24"/>
            </w:rPr>
          </w:rPrChange>
        </w:rPr>
        <w:pPrChange w:id="1220" w:author="Maciej Maciejewski" w:date="2024-01-03T19:20:00Z">
          <w:pPr>
            <w:overflowPunct/>
            <w:autoSpaceDE/>
            <w:autoSpaceDN/>
            <w:adjustRightInd/>
            <w:spacing w:before="100" w:beforeAutospacing="1" w:after="100" w:afterAutospacing="1"/>
            <w:ind w:left="720"/>
            <w:jc w:val="both"/>
          </w:pPr>
        </w:pPrChange>
      </w:pPr>
    </w:p>
    <w:p w14:paraId="047917C9" w14:textId="510084FC" w:rsidR="00032F8B" w:rsidRDefault="00032F8B" w:rsidP="00A24373">
      <w:pPr>
        <w:overflowPunct/>
        <w:autoSpaceDE/>
        <w:autoSpaceDN/>
        <w:adjustRightInd/>
        <w:spacing w:before="100" w:beforeAutospacing="1" w:after="100" w:afterAutospacing="1"/>
        <w:ind w:left="720" w:firstLine="0"/>
        <w:jc w:val="center"/>
        <w:rPr>
          <w:ins w:id="1221" w:author="Maciej Maciejewski" w:date="2024-01-03T19:21:00Z"/>
          <w:szCs w:val="24"/>
        </w:rPr>
      </w:pPr>
      <w:ins w:id="1222" w:author="Maciej Maciejewski" w:date="2024-01-03T19:19:00Z">
        <w:r w:rsidRPr="00032F8B">
          <w:rPr>
            <w:noProof/>
            <w:szCs w:val="24"/>
          </w:rPr>
          <w:drawing>
            <wp:inline distT="0" distB="0" distL="0" distR="0" wp14:anchorId="57FEFA5A" wp14:editId="26751B57">
              <wp:extent cx="3175814" cy="3424687"/>
              <wp:effectExtent l="0" t="0" r="0" b="0"/>
              <wp:docPr id="1141262390" name="Obraz 1" descr="Obraz zawierający tekst, elektronika,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262390" name="Obraz 1" descr="Obraz zawierający tekst, elektronika, zrzut ekranu, oprogramowanie&#10;&#10;Opis wygenerowany automatycznie"/>
                      <pic:cNvPicPr/>
                    </pic:nvPicPr>
                    <pic:blipFill>
                      <a:blip r:embed="rId22"/>
                      <a:stretch>
                        <a:fillRect/>
                      </a:stretch>
                    </pic:blipFill>
                    <pic:spPr>
                      <a:xfrm>
                        <a:off x="0" y="0"/>
                        <a:ext cx="3202019" cy="3452946"/>
                      </a:xfrm>
                      <a:prstGeom prst="rect">
                        <a:avLst/>
                      </a:prstGeom>
                    </pic:spPr>
                  </pic:pic>
                </a:graphicData>
              </a:graphic>
            </wp:inline>
          </w:drawing>
        </w:r>
      </w:ins>
    </w:p>
    <w:p w14:paraId="621F66A8" w14:textId="718DA7A6" w:rsidR="00032F8B" w:rsidRPr="00032F8B" w:rsidRDefault="00AA79A1">
      <w:pPr>
        <w:overflowPunct/>
        <w:autoSpaceDE/>
        <w:autoSpaceDN/>
        <w:adjustRightInd/>
        <w:spacing w:before="100" w:beforeAutospacing="1" w:after="100" w:afterAutospacing="1"/>
        <w:ind w:left="720" w:firstLine="0"/>
        <w:jc w:val="center"/>
        <w:rPr>
          <w:ins w:id="1223" w:author="Maciej Maciejewski" w:date="2023-12-31T18:46:00Z"/>
          <w:sz w:val="20"/>
          <w:rPrChange w:id="1224" w:author="Maciej Maciejewski" w:date="2024-01-03T19:21:00Z">
            <w:rPr>
              <w:ins w:id="1225" w:author="Maciej Maciejewski" w:date="2023-12-31T18:46:00Z"/>
              <w:szCs w:val="24"/>
            </w:rPr>
          </w:rPrChange>
        </w:rPr>
        <w:pPrChange w:id="1226" w:author="Maciej Maciejewski" w:date="2024-01-03T19:21:00Z">
          <w:pPr>
            <w:numPr>
              <w:numId w:val="4"/>
            </w:numPr>
            <w:tabs>
              <w:tab w:val="num" w:pos="720"/>
            </w:tabs>
            <w:overflowPunct/>
            <w:autoSpaceDE/>
            <w:autoSpaceDN/>
            <w:adjustRightInd/>
            <w:spacing w:before="100" w:beforeAutospacing="1" w:after="100" w:afterAutospacing="1"/>
            <w:ind w:left="720" w:hanging="360"/>
          </w:pPr>
        </w:pPrChange>
      </w:pPr>
      <w:ins w:id="1227" w:author="Maciej Maciejewski" w:date="2024-01-05T16:53:00Z">
        <w:r>
          <w:rPr>
            <w:sz w:val="20"/>
          </w:rPr>
          <w:t>r</w:t>
        </w:r>
      </w:ins>
      <w:ins w:id="1228" w:author="Maciej Maciejewski" w:date="2024-01-03T19:21:00Z">
        <w:r w:rsidR="00032F8B" w:rsidRPr="00032F8B">
          <w:rPr>
            <w:sz w:val="20"/>
            <w:rPrChange w:id="1229" w:author="Maciej Maciejewski" w:date="2024-01-03T19:21:00Z">
              <w:rPr>
                <w:szCs w:val="24"/>
              </w:rPr>
            </w:rPrChange>
          </w:rPr>
          <w:t>ys</w:t>
        </w:r>
      </w:ins>
      <w:ins w:id="1230" w:author="Maciej Maciejewski" w:date="2024-01-05T16:53:00Z">
        <w:r>
          <w:rPr>
            <w:sz w:val="20"/>
          </w:rPr>
          <w:t>.</w:t>
        </w:r>
      </w:ins>
      <w:ins w:id="1231" w:author="Maciej Maciejewski" w:date="2024-01-03T19:21:00Z">
        <w:r w:rsidR="00032F8B" w:rsidRPr="00032F8B">
          <w:rPr>
            <w:sz w:val="20"/>
            <w:rPrChange w:id="1232" w:author="Maciej Maciejewski" w:date="2024-01-03T19:21:00Z">
              <w:rPr>
                <w:szCs w:val="24"/>
              </w:rPr>
            </w:rPrChange>
          </w:rPr>
          <w:t xml:space="preserve"> 4.7 Interfejs </w:t>
        </w:r>
        <w:proofErr w:type="spellStart"/>
        <w:r w:rsidR="00032F8B" w:rsidRPr="00032F8B">
          <w:rPr>
            <w:sz w:val="20"/>
            <w:rPrChange w:id="1233" w:author="Maciej Maciejewski" w:date="2024-01-03T19:21:00Z">
              <w:rPr>
                <w:szCs w:val="24"/>
              </w:rPr>
            </w:rPrChange>
          </w:rPr>
          <w:t>PayPal</w:t>
        </w:r>
        <w:proofErr w:type="spellEnd"/>
        <w:r w:rsidR="00032F8B" w:rsidRPr="00032F8B">
          <w:rPr>
            <w:sz w:val="20"/>
            <w:rPrChange w:id="1234" w:author="Maciej Maciejewski" w:date="2024-01-03T19:21:00Z">
              <w:rPr>
                <w:szCs w:val="24"/>
              </w:rPr>
            </w:rPrChange>
          </w:rPr>
          <w:t xml:space="preserve"> do p</w:t>
        </w:r>
        <w:r w:rsidR="00032F8B" w:rsidRPr="00032F8B">
          <w:rPr>
            <w:sz w:val="20"/>
            <w:rPrChange w:id="1235" w:author="Maciej Maciejewski" w:date="2024-01-03T19:21:00Z">
              <w:rPr>
                <w:szCs w:val="24"/>
                <w:lang w:val="en-US"/>
              </w:rPr>
            </w:rPrChange>
          </w:rPr>
          <w:t>otwier</w:t>
        </w:r>
        <w:r w:rsidR="00032F8B" w:rsidRPr="00032F8B">
          <w:rPr>
            <w:sz w:val="20"/>
            <w:rPrChange w:id="1236" w:author="Maciej Maciejewski" w:date="2024-01-03T19:21:00Z">
              <w:rPr>
                <w:szCs w:val="24"/>
              </w:rPr>
            </w:rPrChange>
          </w:rPr>
          <w:t>dzenia danych płatności</w:t>
        </w:r>
      </w:ins>
    </w:p>
    <w:p w14:paraId="179968AA" w14:textId="6853A054" w:rsidR="00EB705E" w:rsidRPr="00250FE6" w:rsidRDefault="00EB705E">
      <w:pPr>
        <w:pStyle w:val="NormalnyWeb"/>
        <w:numPr>
          <w:ilvl w:val="0"/>
          <w:numId w:val="12"/>
        </w:numPr>
        <w:rPr>
          <w:ins w:id="1237" w:author="Maciej Maciejewski" w:date="2023-12-31T18:46:00Z"/>
          <w:lang w:eastAsia="ja-JP"/>
          <w:rPrChange w:id="1238" w:author="Maciej Maciejewski" w:date="2024-01-05T16:45:00Z">
            <w:rPr>
              <w:ins w:id="1239" w:author="Maciej Maciejewski" w:date="2023-12-31T18:46:00Z"/>
            </w:rPr>
          </w:rPrChange>
        </w:rPr>
        <w:pPrChange w:id="1240" w:author="Maciej Maciejewski" w:date="2024-01-05T16:45:00Z">
          <w:pPr>
            <w:numPr>
              <w:numId w:val="4"/>
            </w:numPr>
            <w:tabs>
              <w:tab w:val="num" w:pos="720"/>
            </w:tabs>
            <w:overflowPunct/>
            <w:autoSpaceDE/>
            <w:autoSpaceDN/>
            <w:adjustRightInd/>
            <w:spacing w:before="100" w:beforeAutospacing="1" w:after="100" w:afterAutospacing="1"/>
            <w:ind w:left="720" w:hanging="360"/>
          </w:pPr>
        </w:pPrChange>
      </w:pPr>
      <w:proofErr w:type="spellStart"/>
      <w:ins w:id="1241" w:author="Maciej Maciejewski" w:date="2023-12-31T18:46:00Z">
        <w:r w:rsidRPr="00E93C21">
          <w:rPr>
            <w:b/>
            <w:bCs/>
          </w:rPr>
          <w:t>Backend</w:t>
        </w:r>
        <w:proofErr w:type="spellEnd"/>
        <w:r w:rsidRPr="00E93C21">
          <w:rPr>
            <w:b/>
            <w:bCs/>
          </w:rPr>
          <w:t>:</w:t>
        </w:r>
        <w:r>
          <w:rPr>
            <w:b/>
            <w:bCs/>
          </w:rPr>
          <w:t xml:space="preserve"> </w:t>
        </w:r>
      </w:ins>
      <w:ins w:id="1242" w:author="Maciej Maciejewski" w:date="2024-01-03T19:33:00Z">
        <w:r w:rsidR="00A24373" w:rsidRPr="00A24373">
          <w:rPr>
            <w:lang w:eastAsia="ja-JP"/>
          </w:rPr>
          <w:t xml:space="preserve">Strona serwerowa, przed przystąpieniem do obsługi płatności, inicjuje proces weryfikacji zgodności </w:t>
        </w:r>
        <w:proofErr w:type="spellStart"/>
        <w:r w:rsidR="00A24373" w:rsidRPr="00A24373">
          <w:rPr>
            <w:lang w:eastAsia="ja-JP"/>
          </w:rPr>
          <w:t>tokena</w:t>
        </w:r>
        <w:proofErr w:type="spellEnd"/>
        <w:r w:rsidR="00A24373" w:rsidRPr="00A24373">
          <w:rPr>
            <w:lang w:eastAsia="ja-JP"/>
          </w:rPr>
          <w:t xml:space="preserve"> JWT. Po potwierdzeniu poprawności nagłówka JWT, serwer rozpoczyna proces tworzenia transakcji płatniczej. W trakcie tego procesu, obok kwoty płatności, rejestrowane są dodatkowe informacje, takie jak </w:t>
        </w:r>
        <w:r w:rsidR="00A24373" w:rsidRPr="00A24373">
          <w:rPr>
            <w:lang w:eastAsia="ja-JP"/>
          </w:rPr>
          <w:lastRenderedPageBreak/>
          <w:t xml:space="preserve">waluta oraz adresy URL, na które użytkownik ma zostać przekierowany po udanej lub nieudanej operacji płatności na stronie </w:t>
        </w:r>
        <w:proofErr w:type="spellStart"/>
        <w:r w:rsidR="00A24373" w:rsidRPr="00A24373">
          <w:rPr>
            <w:lang w:eastAsia="ja-JP"/>
          </w:rPr>
          <w:t>PayPal</w:t>
        </w:r>
        <w:proofErr w:type="spellEnd"/>
        <w:r w:rsidR="00A24373" w:rsidRPr="00A24373">
          <w:rPr>
            <w:lang w:eastAsia="ja-JP"/>
          </w:rPr>
          <w:t>.</w:t>
        </w:r>
      </w:ins>
      <w:ins w:id="1243" w:author="Maciej Maciejewski" w:date="2024-01-03T19:34:00Z">
        <w:r w:rsidR="00A24373">
          <w:rPr>
            <w:lang w:eastAsia="ja-JP"/>
          </w:rPr>
          <w:t xml:space="preserve"> </w:t>
        </w:r>
      </w:ins>
      <w:ins w:id="1244" w:author="Maciej Maciejewski" w:date="2024-01-03T19:33:00Z">
        <w:r w:rsidR="00A24373" w:rsidRPr="00A24373">
          <w:rPr>
            <w:lang w:eastAsia="ja-JP"/>
          </w:rPr>
          <w:t xml:space="preserve">Następnie generowany jest specyficzny link przekierowujący bezpośrednio do interfejsu </w:t>
        </w:r>
        <w:proofErr w:type="spellStart"/>
        <w:r w:rsidR="00A24373" w:rsidRPr="00A24373">
          <w:rPr>
            <w:lang w:eastAsia="ja-JP"/>
          </w:rPr>
          <w:t>PayPal</w:t>
        </w:r>
        <w:proofErr w:type="spellEnd"/>
        <w:r w:rsidR="00A24373" w:rsidRPr="00A24373">
          <w:rPr>
            <w:lang w:eastAsia="ja-JP"/>
          </w:rPr>
          <w:t xml:space="preserve"> dedykowanego dla danej płatności. Obiekt zawierający wszystkie niezbędne informacje do przeprowadzenia płatności jest przygotowywany po stronie serwera, a następnie przekazywany do </w:t>
        </w:r>
        <w:proofErr w:type="spellStart"/>
        <w:r w:rsidR="00A24373" w:rsidRPr="00A24373">
          <w:rPr>
            <w:lang w:eastAsia="ja-JP"/>
          </w:rPr>
          <w:t>frontendu</w:t>
        </w:r>
        <w:proofErr w:type="spellEnd"/>
        <w:r w:rsidR="00A24373" w:rsidRPr="00A24373">
          <w:rPr>
            <w:lang w:eastAsia="ja-JP"/>
          </w:rPr>
          <w:t xml:space="preserve"> </w:t>
        </w:r>
        <w:proofErr w:type="spellStart"/>
        <w:r w:rsidR="00A24373" w:rsidRPr="00A24373">
          <w:rPr>
            <w:lang w:eastAsia="ja-JP"/>
          </w:rPr>
          <w:t>Angular</w:t>
        </w:r>
        <w:proofErr w:type="spellEnd"/>
        <w:r w:rsidR="00A24373" w:rsidRPr="00A24373">
          <w:rPr>
            <w:lang w:eastAsia="ja-JP"/>
          </w:rPr>
          <w:t xml:space="preserve"> jako część odpowiedzi.</w:t>
        </w:r>
      </w:ins>
    </w:p>
    <w:p w14:paraId="735106C4" w14:textId="77777777" w:rsidR="00EB705E" w:rsidRPr="00E86D0E" w:rsidRDefault="00EB705E">
      <w:pPr>
        <w:jc w:val="both"/>
        <w:rPr>
          <w:ins w:id="1245" w:author="Maciej Maciejewski" w:date="2023-12-31T18:46:00Z"/>
          <w:b/>
          <w:bCs/>
          <w:sz w:val="28"/>
          <w:szCs w:val="28"/>
          <w:rPrChange w:id="1246" w:author="Maciej Maciejewski" w:date="2024-01-01T20:16:00Z">
            <w:rPr>
              <w:ins w:id="1247" w:author="Maciej Maciejewski" w:date="2023-12-31T18:46:00Z"/>
              <w:b/>
              <w:bCs/>
              <w:sz w:val="32"/>
              <w:szCs w:val="32"/>
            </w:rPr>
          </w:rPrChange>
        </w:rPr>
        <w:pPrChange w:id="1248" w:author="Maciej Maciejewski" w:date="2024-01-01T17:23:00Z">
          <w:pPr/>
        </w:pPrChange>
      </w:pPr>
    </w:p>
    <w:p w14:paraId="067D7236" w14:textId="77777777" w:rsidR="00EB705E" w:rsidRPr="00E86D0E" w:rsidRDefault="00EB705E">
      <w:pPr>
        <w:ind w:firstLine="0"/>
        <w:jc w:val="both"/>
        <w:rPr>
          <w:ins w:id="1249" w:author="Maciej Maciejewski" w:date="2023-12-31T18:46:00Z"/>
          <w:b/>
          <w:bCs/>
          <w:sz w:val="28"/>
          <w:szCs w:val="28"/>
          <w:rPrChange w:id="1250" w:author="Maciej Maciejewski" w:date="2024-01-01T20:16:00Z">
            <w:rPr>
              <w:ins w:id="1251" w:author="Maciej Maciejewski" w:date="2023-12-31T18:46:00Z"/>
              <w:b/>
              <w:bCs/>
              <w:sz w:val="32"/>
              <w:szCs w:val="32"/>
            </w:rPr>
          </w:rPrChange>
        </w:rPr>
        <w:pPrChange w:id="1252" w:author="Maciej Maciejewski" w:date="2024-01-01T17:23:00Z">
          <w:pPr/>
        </w:pPrChange>
      </w:pPr>
      <w:ins w:id="1253" w:author="Maciej Maciejewski" w:date="2023-12-31T18:46:00Z">
        <w:r w:rsidRPr="00E86D0E">
          <w:rPr>
            <w:b/>
            <w:bCs/>
            <w:sz w:val="28"/>
            <w:szCs w:val="28"/>
            <w:rPrChange w:id="1254" w:author="Maciej Maciejewski" w:date="2024-01-01T20:16:00Z">
              <w:rPr>
                <w:b/>
                <w:bCs/>
                <w:sz w:val="32"/>
                <w:szCs w:val="32"/>
              </w:rPr>
            </w:rPrChange>
          </w:rPr>
          <w:t>4.3.4 Przeszukanie projektów przez użytkownika</w:t>
        </w:r>
      </w:ins>
    </w:p>
    <w:p w14:paraId="15932F67" w14:textId="41B718DB" w:rsidR="00EB705E" w:rsidRPr="005D5DED" w:rsidRDefault="00EB705E">
      <w:pPr>
        <w:pStyle w:val="NormalnyWeb"/>
        <w:numPr>
          <w:ilvl w:val="0"/>
          <w:numId w:val="12"/>
        </w:numPr>
        <w:rPr>
          <w:ins w:id="1255" w:author="Maciej Maciejewski" w:date="2023-12-31T18:46:00Z"/>
          <w:lang w:eastAsia="ja-JP"/>
          <w:rPrChange w:id="1256" w:author="Maciej Maciejewski" w:date="2024-01-03T19:42:00Z">
            <w:rPr>
              <w:ins w:id="1257" w:author="Maciej Maciejewski" w:date="2023-12-31T18:46:00Z"/>
            </w:rPr>
          </w:rPrChange>
        </w:rPr>
        <w:pPrChange w:id="1258" w:author="Maciej Maciejewski" w:date="2024-01-03T19:42:00Z">
          <w:pPr>
            <w:numPr>
              <w:numId w:val="4"/>
            </w:numPr>
            <w:tabs>
              <w:tab w:val="num" w:pos="720"/>
            </w:tabs>
            <w:overflowPunct/>
            <w:autoSpaceDE/>
            <w:autoSpaceDN/>
            <w:adjustRightInd/>
            <w:spacing w:before="100" w:beforeAutospacing="1" w:after="100" w:afterAutospacing="1"/>
            <w:ind w:left="720" w:hanging="360"/>
          </w:pPr>
        </w:pPrChange>
      </w:pPr>
      <w:ins w:id="1259" w:author="Maciej Maciejewski" w:date="2023-12-31T18:46:00Z">
        <w:r w:rsidRPr="00E93C21">
          <w:rPr>
            <w:b/>
            <w:bCs/>
          </w:rPr>
          <w:t>Opis Procesu:</w:t>
        </w:r>
        <w:r>
          <w:t xml:space="preserve"> </w:t>
        </w:r>
      </w:ins>
      <w:ins w:id="1260" w:author="Maciej Maciejewski" w:date="2024-01-03T19:42:00Z">
        <w:r w:rsidR="002E7C64" w:rsidRPr="002E7C64">
          <w:rPr>
            <w:lang w:eastAsia="ja-JP"/>
          </w:rPr>
          <w:t xml:space="preserve">Do przeszukania projektów w serwisie służy dedykowana strona </w:t>
        </w:r>
        <w:r w:rsidR="003E35BA">
          <w:rPr>
            <w:lang w:eastAsia="ja-JP"/>
          </w:rPr>
          <w:t xml:space="preserve">     </w:t>
        </w:r>
        <w:r w:rsidR="002E7C64" w:rsidRPr="002E7C64">
          <w:rPr>
            <w:lang w:eastAsia="ja-JP"/>
          </w:rPr>
          <w:t xml:space="preserve">(rys. 4.8). Funkcjonalność ta umożliwia wyszukiwanie projektów poprzez pole tekstowe, które filtruje projekty według nazwy. Użytkownik ma również do dyspozycji drop-down menu umożliwiające wybór do trzech </w:t>
        </w:r>
        <w:proofErr w:type="spellStart"/>
        <w:r w:rsidR="002E7C64" w:rsidRPr="002E7C64">
          <w:rPr>
            <w:lang w:eastAsia="ja-JP"/>
          </w:rPr>
          <w:t>tagów</w:t>
        </w:r>
        <w:proofErr w:type="spellEnd"/>
        <w:r w:rsidR="002E7C64" w:rsidRPr="002E7C64">
          <w:rPr>
            <w:lang w:eastAsia="ja-JP"/>
          </w:rPr>
          <w:t xml:space="preserve"> oraz opcję filtrowania projektów w zależności od ich statusu – czy są zamknięte, w trakcie realizacji, lub oba. Dodatkowo, strona oferuje opcje sortowania wyników według różnych kryteriów, w porządku rosnącym lub malejącym.</w:t>
        </w:r>
        <w:r w:rsidR="002E7C64">
          <w:rPr>
            <w:lang w:eastAsia="ja-JP"/>
          </w:rPr>
          <w:t xml:space="preserve"> </w:t>
        </w:r>
        <w:r w:rsidR="002E7C64" w:rsidRPr="002E7C64">
          <w:rPr>
            <w:lang w:eastAsia="ja-JP"/>
          </w:rPr>
          <w:t>Wyniki wyszukiwania nie są prezentowane wszystkie jednocześnie; zaimplementowano stronicowanie, dzięki któremu użytkownik może wybrać liczbę projektów wyświetlanych na jednej stronie oraz nawigować między stronami za pomocą przycisków. Po wybraniu konkretnego projektu, użytkownik jest przekierowywany na dedykowaną stronę tego projektu.</w:t>
        </w:r>
        <w:r w:rsidR="002E7C64">
          <w:rPr>
            <w:lang w:eastAsia="ja-JP"/>
          </w:rPr>
          <w:t xml:space="preserve"> </w:t>
        </w:r>
        <w:r w:rsidR="002E7C64" w:rsidRPr="002E7C64">
          <w:rPr>
            <w:lang w:eastAsia="ja-JP"/>
          </w:rPr>
          <w:t xml:space="preserve">Operacje filtrowania i sortowania odbywają się po stronie </w:t>
        </w:r>
        <w:proofErr w:type="spellStart"/>
        <w:r w:rsidR="002E7C64" w:rsidRPr="002E7C64">
          <w:rPr>
            <w:lang w:eastAsia="ja-JP"/>
          </w:rPr>
          <w:t>frontendu</w:t>
        </w:r>
        <w:proofErr w:type="spellEnd"/>
        <w:r w:rsidR="002E7C64" w:rsidRPr="002E7C64">
          <w:rPr>
            <w:lang w:eastAsia="ja-JP"/>
          </w:rPr>
          <w:t>, co ma na celu ograniczenie komunikacji z serwerem. Należy jednak zaznaczyć, że na wolniejszych urządzeniach może to prowadzić do krótkich opóźnień w przetwarzaniu.</w:t>
        </w:r>
      </w:ins>
    </w:p>
    <w:p w14:paraId="4A8E3538" w14:textId="77777777" w:rsidR="00EB705E" w:rsidRPr="00A24373" w:rsidRDefault="00EB705E">
      <w:pPr>
        <w:numPr>
          <w:ilvl w:val="0"/>
          <w:numId w:val="4"/>
        </w:numPr>
        <w:overflowPunct/>
        <w:autoSpaceDE/>
        <w:autoSpaceDN/>
        <w:adjustRightInd/>
        <w:spacing w:before="100" w:beforeAutospacing="1" w:after="100" w:afterAutospacing="1"/>
        <w:jc w:val="both"/>
        <w:rPr>
          <w:ins w:id="1261" w:author="Maciej Maciejewski" w:date="2024-01-03T19:34:00Z"/>
          <w:szCs w:val="24"/>
          <w:rPrChange w:id="1262" w:author="Maciej Maciejewski" w:date="2024-01-03T19:34:00Z">
            <w:rPr>
              <w:ins w:id="1263" w:author="Maciej Maciejewski" w:date="2024-01-03T19:34:00Z"/>
              <w:b/>
              <w:bCs/>
              <w:szCs w:val="24"/>
            </w:rPr>
          </w:rPrChange>
        </w:rPr>
      </w:pPr>
      <w:ins w:id="1264" w:author="Maciej Maciejewski" w:date="2023-12-31T18:46:00Z">
        <w:r w:rsidRPr="00E93C21">
          <w:rPr>
            <w:b/>
            <w:bCs/>
            <w:szCs w:val="24"/>
          </w:rPr>
          <w:t xml:space="preserve">Interfejs </w:t>
        </w:r>
        <w:commentRangeStart w:id="1265"/>
        <w:r w:rsidRPr="00E93C21">
          <w:rPr>
            <w:b/>
            <w:bCs/>
            <w:szCs w:val="24"/>
          </w:rPr>
          <w:t>Użytkownika</w:t>
        </w:r>
        <w:commentRangeEnd w:id="1265"/>
        <w:r>
          <w:rPr>
            <w:rStyle w:val="Odwoaniedokomentarza"/>
          </w:rPr>
          <w:commentReference w:id="1265"/>
        </w:r>
        <w:r w:rsidRPr="00E93C21">
          <w:rPr>
            <w:b/>
            <w:bCs/>
            <w:szCs w:val="24"/>
          </w:rPr>
          <w:t>:</w:t>
        </w:r>
      </w:ins>
    </w:p>
    <w:p w14:paraId="6BDFB180" w14:textId="6122312E" w:rsidR="00A24373" w:rsidRDefault="002E7C64" w:rsidP="00827ACE">
      <w:pPr>
        <w:overflowPunct/>
        <w:autoSpaceDE/>
        <w:autoSpaceDN/>
        <w:adjustRightInd/>
        <w:spacing w:before="100" w:beforeAutospacing="1" w:after="100" w:afterAutospacing="1"/>
        <w:ind w:firstLine="0"/>
        <w:jc w:val="center"/>
        <w:rPr>
          <w:ins w:id="1266" w:author="Maciej Maciejewski" w:date="2024-01-03T19:36:00Z"/>
          <w:szCs w:val="24"/>
        </w:rPr>
        <w:pPrChange w:id="1267" w:author="Maciej Maciejewski 2" w:date="2024-01-09T15:30:00Z">
          <w:pPr>
            <w:overflowPunct/>
            <w:autoSpaceDE/>
            <w:autoSpaceDN/>
            <w:adjustRightInd/>
            <w:spacing w:before="100" w:beforeAutospacing="1" w:after="100" w:afterAutospacing="1"/>
            <w:ind w:left="720" w:firstLine="0"/>
            <w:jc w:val="both"/>
          </w:pPr>
        </w:pPrChange>
      </w:pPr>
      <w:ins w:id="1268" w:author="Maciej Maciejewski" w:date="2024-01-03T19:41:00Z">
        <w:r w:rsidRPr="002E7C64">
          <w:rPr>
            <w:noProof/>
            <w:szCs w:val="24"/>
          </w:rPr>
          <w:drawing>
            <wp:inline distT="0" distB="0" distL="0" distR="0" wp14:anchorId="1198E54C" wp14:editId="330E019A">
              <wp:extent cx="5760720" cy="2528570"/>
              <wp:effectExtent l="0" t="0" r="0" b="0"/>
              <wp:docPr id="281086275" name="Obraz 1" descr="Obraz zawierający tekst, zrzut ekranu, diagram,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86275" name="Obraz 1" descr="Obraz zawierający tekst, zrzut ekranu, diagram, design&#10;&#10;Opis wygenerowany automatycznie"/>
                      <pic:cNvPicPr/>
                    </pic:nvPicPr>
                    <pic:blipFill>
                      <a:blip r:embed="rId23"/>
                      <a:stretch>
                        <a:fillRect/>
                      </a:stretch>
                    </pic:blipFill>
                    <pic:spPr>
                      <a:xfrm>
                        <a:off x="0" y="0"/>
                        <a:ext cx="5760720" cy="2528570"/>
                      </a:xfrm>
                      <a:prstGeom prst="rect">
                        <a:avLst/>
                      </a:prstGeom>
                    </pic:spPr>
                  </pic:pic>
                </a:graphicData>
              </a:graphic>
            </wp:inline>
          </w:drawing>
        </w:r>
      </w:ins>
    </w:p>
    <w:p w14:paraId="514D5ACE" w14:textId="406F4C2D" w:rsidR="002E7C64" w:rsidRPr="00E93C21" w:rsidRDefault="00AA79A1">
      <w:pPr>
        <w:overflowPunct/>
        <w:autoSpaceDE/>
        <w:autoSpaceDN/>
        <w:adjustRightInd/>
        <w:spacing w:before="100" w:beforeAutospacing="1" w:after="100" w:afterAutospacing="1"/>
        <w:ind w:left="720" w:firstLine="0"/>
        <w:jc w:val="center"/>
        <w:rPr>
          <w:ins w:id="1269" w:author="Maciej Maciejewski" w:date="2023-12-31T18:46:00Z"/>
          <w:szCs w:val="24"/>
        </w:rPr>
        <w:pPrChange w:id="1270" w:author="Maciej Maciejewski" w:date="2024-01-03T19:36:00Z">
          <w:pPr>
            <w:numPr>
              <w:numId w:val="4"/>
            </w:numPr>
            <w:tabs>
              <w:tab w:val="num" w:pos="720"/>
            </w:tabs>
            <w:overflowPunct/>
            <w:autoSpaceDE/>
            <w:autoSpaceDN/>
            <w:adjustRightInd/>
            <w:spacing w:before="100" w:beforeAutospacing="1" w:after="100" w:afterAutospacing="1"/>
            <w:ind w:left="720" w:hanging="360"/>
          </w:pPr>
        </w:pPrChange>
      </w:pPr>
      <w:ins w:id="1271" w:author="Maciej Maciejewski" w:date="2024-01-05T16:53:00Z">
        <w:r>
          <w:rPr>
            <w:szCs w:val="24"/>
          </w:rPr>
          <w:t>r</w:t>
        </w:r>
      </w:ins>
      <w:ins w:id="1272" w:author="Maciej Maciejewski" w:date="2024-01-03T19:36:00Z">
        <w:r w:rsidR="002E7C64">
          <w:rPr>
            <w:szCs w:val="24"/>
          </w:rPr>
          <w:t>ys</w:t>
        </w:r>
      </w:ins>
      <w:ins w:id="1273" w:author="Maciej Maciejewski" w:date="2024-01-05T16:53:00Z">
        <w:r>
          <w:rPr>
            <w:szCs w:val="24"/>
          </w:rPr>
          <w:t>.</w:t>
        </w:r>
      </w:ins>
      <w:ins w:id="1274" w:author="Maciej Maciejewski" w:date="2024-01-03T19:36:00Z">
        <w:r w:rsidR="002E7C64">
          <w:rPr>
            <w:szCs w:val="24"/>
          </w:rPr>
          <w:t xml:space="preserve"> 4.8 Interfejs przeszukiwania projektów</w:t>
        </w:r>
      </w:ins>
    </w:p>
    <w:p w14:paraId="4C9C8507" w14:textId="40B124BB" w:rsidR="00EB705E" w:rsidRPr="00CE7250" w:rsidRDefault="00EB705E">
      <w:pPr>
        <w:numPr>
          <w:ilvl w:val="0"/>
          <w:numId w:val="4"/>
        </w:numPr>
        <w:overflowPunct/>
        <w:autoSpaceDE/>
        <w:autoSpaceDN/>
        <w:adjustRightInd/>
        <w:spacing w:before="100" w:beforeAutospacing="1" w:after="100" w:afterAutospacing="1"/>
        <w:jc w:val="both"/>
        <w:rPr>
          <w:ins w:id="1275" w:author="Maciej Maciejewski" w:date="2023-12-31T18:46:00Z"/>
          <w:szCs w:val="24"/>
        </w:rPr>
        <w:pPrChange w:id="1276" w:author="Maciej Maciejewski" w:date="2024-01-01T17:23:00Z">
          <w:pPr>
            <w:numPr>
              <w:numId w:val="4"/>
            </w:numPr>
            <w:tabs>
              <w:tab w:val="num" w:pos="720"/>
            </w:tabs>
            <w:overflowPunct/>
            <w:autoSpaceDE/>
            <w:autoSpaceDN/>
            <w:adjustRightInd/>
            <w:spacing w:before="100" w:beforeAutospacing="1" w:after="100" w:afterAutospacing="1"/>
            <w:ind w:left="720" w:hanging="360"/>
          </w:pPr>
        </w:pPrChange>
      </w:pPr>
      <w:proofErr w:type="spellStart"/>
      <w:ins w:id="1277" w:author="Maciej Maciejewski" w:date="2023-12-31T18:46:00Z">
        <w:r w:rsidRPr="00E93C21">
          <w:rPr>
            <w:b/>
            <w:bCs/>
            <w:szCs w:val="24"/>
          </w:rPr>
          <w:t>Backend</w:t>
        </w:r>
        <w:proofErr w:type="spellEnd"/>
        <w:r w:rsidRPr="00E93C21">
          <w:rPr>
            <w:b/>
            <w:bCs/>
            <w:szCs w:val="24"/>
          </w:rPr>
          <w:t>:</w:t>
        </w:r>
      </w:ins>
      <w:ins w:id="1278" w:author="Maciej Maciejewski" w:date="2024-01-03T19:46:00Z">
        <w:r w:rsidR="00094659">
          <w:rPr>
            <w:b/>
            <w:bCs/>
            <w:szCs w:val="24"/>
          </w:rPr>
          <w:t xml:space="preserve"> </w:t>
        </w:r>
        <w:r w:rsidR="00094659">
          <w:t xml:space="preserve">W </w:t>
        </w:r>
        <w:proofErr w:type="spellStart"/>
        <w:r w:rsidR="00094659">
          <w:t>backendzie</w:t>
        </w:r>
        <w:proofErr w:type="spellEnd"/>
        <w:r w:rsidR="00094659">
          <w:t xml:space="preserve"> główną operacją jest przesyłanie początkowej listy projektów do </w:t>
        </w:r>
        <w:proofErr w:type="spellStart"/>
        <w:r w:rsidR="00094659">
          <w:t>frontendu</w:t>
        </w:r>
        <w:proofErr w:type="spellEnd"/>
        <w:r w:rsidR="00094659">
          <w:t xml:space="preserve">. W celu zminimalizowania przesyłania niepotrzebnych danych, zaimplementowano mapowanie projektów na uproszczone obiekty zawierające jedynie niezbędne informacje do wyświetlenia w interfejsie użytkownika. Dodatkowo, w celu dalszej optymalizacji, przesyłane są wyłącznie te projekty, które są w trakcie zbiórki </w:t>
        </w:r>
        <w:r w:rsidR="00094659">
          <w:lastRenderedPageBreak/>
          <w:t>lub zakończyły się pozytywnie. Ta metoda pozwala na ograniczenie ilości przesyłanych danych, jednocześnie zapewniając efektywne i celowane dostarczanie informacji.</w:t>
        </w:r>
      </w:ins>
    </w:p>
    <w:p w14:paraId="2BA835A9" w14:textId="77777777" w:rsidR="00EB705E" w:rsidRPr="00C34326" w:rsidRDefault="00EB705E">
      <w:pPr>
        <w:jc w:val="both"/>
        <w:rPr>
          <w:ins w:id="1279" w:author="Maciej Maciejewski" w:date="2023-12-31T18:46:00Z"/>
          <w:b/>
          <w:bCs/>
          <w:sz w:val="32"/>
          <w:szCs w:val="32"/>
        </w:rPr>
        <w:pPrChange w:id="1280" w:author="Maciej Maciejewski" w:date="2024-01-01T17:23:00Z">
          <w:pPr/>
        </w:pPrChange>
      </w:pPr>
    </w:p>
    <w:p w14:paraId="26908680" w14:textId="0159A820" w:rsidR="007755E8" w:rsidRDefault="00EB705E" w:rsidP="00DD6C13">
      <w:pPr>
        <w:ind w:firstLine="0"/>
        <w:jc w:val="both"/>
        <w:rPr>
          <w:ins w:id="1281" w:author="Maciej Maciejewski" w:date="2024-01-04T18:36:00Z"/>
          <w:b/>
          <w:bCs/>
          <w:sz w:val="32"/>
          <w:szCs w:val="32"/>
        </w:rPr>
      </w:pPr>
      <w:ins w:id="1282" w:author="Maciej Maciejewski" w:date="2023-12-31T18:46:00Z">
        <w:r w:rsidRPr="00C34326">
          <w:rPr>
            <w:b/>
            <w:bCs/>
            <w:sz w:val="32"/>
            <w:szCs w:val="32"/>
          </w:rPr>
          <w:t>4.</w:t>
        </w:r>
        <w:r>
          <w:rPr>
            <w:b/>
            <w:bCs/>
            <w:sz w:val="32"/>
            <w:szCs w:val="32"/>
          </w:rPr>
          <w:t>4</w:t>
        </w:r>
        <w:r w:rsidRPr="00C34326">
          <w:rPr>
            <w:b/>
            <w:bCs/>
            <w:sz w:val="32"/>
            <w:szCs w:val="32"/>
          </w:rPr>
          <w:t xml:space="preserve"> Administracja serwisu</w:t>
        </w:r>
      </w:ins>
    </w:p>
    <w:p w14:paraId="20D922EA" w14:textId="10A4904C" w:rsidR="00362409" w:rsidRPr="00362409" w:rsidRDefault="00362409" w:rsidP="00362409">
      <w:pPr>
        <w:pStyle w:val="NormalnyWeb"/>
        <w:rPr>
          <w:ins w:id="1283" w:author="Maciej Maciejewski" w:date="2024-01-04T19:18:00Z"/>
          <w:lang w:eastAsia="ja-JP"/>
        </w:rPr>
      </w:pPr>
      <w:ins w:id="1284" w:author="Maciej Maciejewski" w:date="2024-01-04T19:18:00Z">
        <w:r w:rsidRPr="00362409">
          <w:rPr>
            <w:lang w:eastAsia="ja-JP"/>
          </w:rPr>
          <w:t>Administracja serwisu jest zadaniem użytkowników o statusie ADMIN. Ich obowiązki obejmują przeglądanie nowo utworzonych zbiórek, które jeszcze nie zostały upublicznione, w celu weryfikacji zgodności z zasadami serwisu. Ponadto, zajmują się oni analizą akcji zgłoszonych jako podejrzane przez innych użytkowników. Proces przeglądania zbiórek przez administratorów różni się od standardowego przeglądania projektów przez zwykłych użytkowników tym, że pobierany jest inny zestaw danych z serwera. W przypadku weryfikacji projektów pobierane są tylko te z oznaczeniem TO_VERIFY, natomiast przy kontroli zgłoszeń użytkowników bierze się pod uwagę te projekty, które zgromadziły określoną liczbę zgłoszeń.</w:t>
        </w:r>
      </w:ins>
    </w:p>
    <w:p w14:paraId="39B8EA7D" w14:textId="49DE99F5" w:rsidR="00705B36" w:rsidRDefault="00362409">
      <w:pPr>
        <w:overflowPunct/>
        <w:autoSpaceDE/>
        <w:autoSpaceDN/>
        <w:adjustRightInd/>
        <w:spacing w:before="100" w:beforeAutospacing="1" w:after="100" w:afterAutospacing="1"/>
        <w:ind w:firstLine="708"/>
        <w:rPr>
          <w:ins w:id="1285" w:author="Maciej Maciejewski" w:date="2024-01-04T18:56:00Z"/>
          <w:szCs w:val="24"/>
          <w:lang w:eastAsia="ja-JP"/>
        </w:rPr>
        <w:pPrChange w:id="1286" w:author="Maciej Maciejewski" w:date="2024-01-05T15:21:00Z">
          <w:pPr>
            <w:jc w:val="both"/>
          </w:pPr>
        </w:pPrChange>
      </w:pPr>
      <w:ins w:id="1287" w:author="Maciej Maciejewski" w:date="2024-01-04T19:18:00Z">
        <w:r w:rsidRPr="00362409">
          <w:rPr>
            <w:szCs w:val="24"/>
            <w:lang w:eastAsia="ja-JP"/>
          </w:rPr>
          <w:t>Administratorzy, sprawdzający zbiórki po raz pierwszy, stają przed wyborem: zaakceptować lub odrzucić daną akcję. W przypadku decyzji o odrzuceniu, muszą podać powód tej decyzji w wyświetlającym się oknie (zobacz rys. 4.9), co skutkuje zmianą statusu projektu na EARLY_CLOSE. Jeżeli zbiórka zostanie zaakceptowana, jej status zmienia się z TO_VERIFY na OPEN, co umożliwia jej dostępność dla pozostałych użytkowników serwisu.</w:t>
        </w:r>
      </w:ins>
    </w:p>
    <w:p w14:paraId="3616B033" w14:textId="453AA6C2" w:rsidR="00705B36" w:rsidRDefault="00705B36" w:rsidP="00705B36">
      <w:pPr>
        <w:ind w:firstLine="0"/>
        <w:jc w:val="center"/>
        <w:rPr>
          <w:ins w:id="1288" w:author="Maciej Maciejewski" w:date="2024-01-04T19:00:00Z"/>
          <w:szCs w:val="24"/>
        </w:rPr>
      </w:pPr>
      <w:ins w:id="1289" w:author="Maciej Maciejewski" w:date="2024-01-04T19:00:00Z">
        <w:r>
          <w:rPr>
            <w:szCs w:val="24"/>
          </w:rPr>
          <w:t xml:space="preserve">     </w:t>
        </w:r>
      </w:ins>
      <w:ins w:id="1290" w:author="Maciej Maciejewski" w:date="2024-01-04T18:59:00Z">
        <w:r w:rsidRPr="00705B36">
          <w:rPr>
            <w:noProof/>
            <w:szCs w:val="24"/>
          </w:rPr>
          <w:drawing>
            <wp:inline distT="0" distB="0" distL="0" distR="0" wp14:anchorId="4E70AB14" wp14:editId="40E5BFAC">
              <wp:extent cx="5760720" cy="2893060"/>
              <wp:effectExtent l="0" t="0" r="0" b="2540"/>
              <wp:docPr id="742961713" name="Obraz 1" descr="Obraz zawierający tekst, zrzut ekranu, oprogramowanie,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61713" name="Obraz 1" descr="Obraz zawierający tekst, zrzut ekranu, oprogramowanie, design&#10;&#10;Opis wygenerowany automatycznie"/>
                      <pic:cNvPicPr/>
                    </pic:nvPicPr>
                    <pic:blipFill>
                      <a:blip r:embed="rId24"/>
                      <a:stretch>
                        <a:fillRect/>
                      </a:stretch>
                    </pic:blipFill>
                    <pic:spPr>
                      <a:xfrm>
                        <a:off x="0" y="0"/>
                        <a:ext cx="5760720" cy="2893060"/>
                      </a:xfrm>
                      <a:prstGeom prst="rect">
                        <a:avLst/>
                      </a:prstGeom>
                    </pic:spPr>
                  </pic:pic>
                </a:graphicData>
              </a:graphic>
            </wp:inline>
          </w:drawing>
        </w:r>
      </w:ins>
    </w:p>
    <w:p w14:paraId="14460A74" w14:textId="0E3BFCA1" w:rsidR="00705B36" w:rsidRDefault="00AA79A1" w:rsidP="00705B36">
      <w:pPr>
        <w:ind w:firstLine="0"/>
        <w:jc w:val="center"/>
        <w:rPr>
          <w:ins w:id="1291" w:author="Maciej Maciejewski" w:date="2024-01-04T19:01:00Z"/>
          <w:sz w:val="20"/>
        </w:rPr>
      </w:pPr>
      <w:ins w:id="1292" w:author="Maciej Maciejewski" w:date="2024-01-05T16:52:00Z">
        <w:r>
          <w:rPr>
            <w:sz w:val="20"/>
          </w:rPr>
          <w:t>r</w:t>
        </w:r>
      </w:ins>
      <w:ins w:id="1293" w:author="Maciej Maciejewski" w:date="2024-01-04T19:00:00Z">
        <w:r w:rsidR="00705B36" w:rsidRPr="00705B36">
          <w:rPr>
            <w:sz w:val="20"/>
            <w:rPrChange w:id="1294" w:author="Maciej Maciejewski" w:date="2024-01-04T19:01:00Z">
              <w:rPr>
                <w:szCs w:val="24"/>
              </w:rPr>
            </w:rPrChange>
          </w:rPr>
          <w:t>ys</w:t>
        </w:r>
      </w:ins>
      <w:ins w:id="1295" w:author="Maciej Maciejewski" w:date="2024-01-05T16:52:00Z">
        <w:r>
          <w:rPr>
            <w:sz w:val="20"/>
          </w:rPr>
          <w:t>.</w:t>
        </w:r>
      </w:ins>
      <w:ins w:id="1296" w:author="Maciej Maciejewski" w:date="2024-01-04T19:00:00Z">
        <w:r w:rsidR="00705B36" w:rsidRPr="00705B36">
          <w:rPr>
            <w:sz w:val="20"/>
            <w:rPrChange w:id="1297" w:author="Maciej Maciejewski" w:date="2024-01-04T19:01:00Z">
              <w:rPr>
                <w:szCs w:val="24"/>
              </w:rPr>
            </w:rPrChange>
          </w:rPr>
          <w:t xml:space="preserve"> 4.9 Interfejs</w:t>
        </w:r>
      </w:ins>
      <w:ins w:id="1298" w:author="Maciej Maciejewski" w:date="2024-01-04T19:01:00Z">
        <w:r w:rsidR="00705B36" w:rsidRPr="00705B36">
          <w:rPr>
            <w:sz w:val="20"/>
            <w:rPrChange w:id="1299" w:author="Maciej Maciejewski" w:date="2024-01-04T19:01:00Z">
              <w:rPr>
                <w:szCs w:val="24"/>
              </w:rPr>
            </w:rPrChange>
          </w:rPr>
          <w:t xml:space="preserve"> weryfikacji projektu</w:t>
        </w:r>
      </w:ins>
    </w:p>
    <w:p w14:paraId="7BFEE4CE" w14:textId="77777777" w:rsidR="00705B36" w:rsidRDefault="00705B36" w:rsidP="00705B36">
      <w:pPr>
        <w:ind w:firstLine="0"/>
        <w:jc w:val="center"/>
        <w:rPr>
          <w:ins w:id="1300" w:author="Maciej Maciejewski" w:date="2024-01-04T19:01:00Z"/>
          <w:sz w:val="20"/>
        </w:rPr>
      </w:pPr>
    </w:p>
    <w:p w14:paraId="5FDF09B5" w14:textId="32C1F8F0" w:rsidR="00B77CD3" w:rsidRPr="00B77CD3" w:rsidRDefault="00B77CD3" w:rsidP="00B77CD3">
      <w:pPr>
        <w:pStyle w:val="NormalnyWeb"/>
        <w:rPr>
          <w:ins w:id="1301" w:author="Maciej Maciejewski" w:date="2024-01-04T19:22:00Z"/>
          <w:lang w:eastAsia="ja-JP"/>
        </w:rPr>
      </w:pPr>
      <w:ins w:id="1302" w:author="Maciej Maciejewski" w:date="2024-01-04T19:22:00Z">
        <w:r w:rsidRPr="00B77CD3">
          <w:rPr>
            <w:lang w:eastAsia="ja-JP"/>
          </w:rPr>
          <w:t>Podczas rozpatrywania akcji zgłoszonych przez użytkowników jako podejrzane, administratorzy mają do dyspozycji te same opcje, co w przypadku weryfikacji nowych projektów. Proces wczesnego zamknięcia akcji odbywa się w identyczny sposób. Jednakże, proces akceptacji różni się w zależności od statusu projektu.</w:t>
        </w:r>
      </w:ins>
    </w:p>
    <w:p w14:paraId="0A844CFC" w14:textId="37667E58" w:rsidR="00B77CD3" w:rsidRDefault="00B77CD3" w:rsidP="00562A84">
      <w:pPr>
        <w:overflowPunct/>
        <w:autoSpaceDE/>
        <w:autoSpaceDN/>
        <w:adjustRightInd/>
        <w:spacing w:before="100" w:beforeAutospacing="1" w:after="100" w:afterAutospacing="1"/>
        <w:ind w:firstLine="708"/>
        <w:rPr>
          <w:ins w:id="1303" w:author="Maciej Maciejewski" w:date="2024-01-05T15:21:00Z"/>
          <w:szCs w:val="24"/>
          <w:lang w:eastAsia="ja-JP"/>
        </w:rPr>
      </w:pPr>
      <w:ins w:id="1304" w:author="Maciej Maciejewski" w:date="2024-01-04T19:22:00Z">
        <w:r w:rsidRPr="00B77CD3">
          <w:rPr>
            <w:szCs w:val="24"/>
            <w:lang w:eastAsia="ja-JP"/>
          </w:rPr>
          <w:t xml:space="preserve">Gdy projekt jest już publiczny, ale został zgłoszony jako podejrzany przez wystarczającą liczbę użytkowników, a administrator oceni go jako bezpieczny, status projektu </w:t>
        </w:r>
        <w:r w:rsidRPr="00B77CD3">
          <w:rPr>
            <w:szCs w:val="24"/>
            <w:lang w:eastAsia="ja-JP"/>
          </w:rPr>
          <w:lastRenderedPageBreak/>
          <w:t>pozostaje niezmieniony. Liczba użytkowników, którzy uznały projekt za podejrzany, jest stała i nadal jest wyświetlana. Jednakże, licznik zgłoszeń podejrzeń zostaje zresetowany. Oznacza to, że aby projekt był ponownie rozpatrywany przez administrację, musi być</w:t>
        </w:r>
      </w:ins>
      <w:ins w:id="1305" w:author="Maciej Maciejewski" w:date="2024-01-04T19:23:00Z">
        <w:r>
          <w:rPr>
            <w:szCs w:val="24"/>
            <w:lang w:eastAsia="ja-JP"/>
          </w:rPr>
          <w:t xml:space="preserve"> ponownie</w:t>
        </w:r>
      </w:ins>
      <w:ins w:id="1306" w:author="Maciej Maciejewski" w:date="2024-01-04T19:22:00Z">
        <w:r w:rsidRPr="00B77CD3">
          <w:rPr>
            <w:szCs w:val="24"/>
            <w:lang w:eastAsia="ja-JP"/>
          </w:rPr>
          <w:t xml:space="preserve"> zgłoszony jako podejrzany określoną liczbę razy.</w:t>
        </w:r>
      </w:ins>
    </w:p>
    <w:p w14:paraId="27E488BA" w14:textId="19D021B9" w:rsidR="00562A84" w:rsidRDefault="00562A84" w:rsidP="00562A84">
      <w:pPr>
        <w:overflowPunct/>
        <w:autoSpaceDE/>
        <w:autoSpaceDN/>
        <w:adjustRightInd/>
        <w:spacing w:before="100" w:beforeAutospacing="1" w:after="100" w:afterAutospacing="1"/>
        <w:ind w:firstLine="708"/>
        <w:rPr>
          <w:ins w:id="1307" w:author="Maciej Maciejewski" w:date="2024-01-05T15:23:00Z"/>
          <w:szCs w:val="24"/>
          <w:lang w:eastAsia="ja-JP"/>
        </w:rPr>
      </w:pPr>
      <w:ins w:id="1308" w:author="Maciej Maciejewski" w:date="2024-01-05T15:21:00Z">
        <w:r>
          <w:rPr>
            <w:szCs w:val="24"/>
            <w:lang w:eastAsia="ja-JP"/>
          </w:rPr>
          <w:t xml:space="preserve">Dodatkowym elementem </w:t>
        </w:r>
      </w:ins>
      <w:ins w:id="1309" w:author="Maciej Maciejewski" w:date="2024-01-05T15:22:00Z">
        <w:r>
          <w:rPr>
            <w:szCs w:val="24"/>
            <w:lang w:eastAsia="ja-JP"/>
          </w:rPr>
          <w:t>administracji</w:t>
        </w:r>
      </w:ins>
      <w:ins w:id="1310" w:author="Maciej Maciejewski" w:date="2024-01-05T15:21:00Z">
        <w:r>
          <w:rPr>
            <w:szCs w:val="24"/>
            <w:lang w:eastAsia="ja-JP"/>
          </w:rPr>
          <w:t xml:space="preserve"> serwisu jest konto </w:t>
        </w:r>
      </w:ins>
      <w:ins w:id="1311" w:author="Maciej Maciejewski" w:date="2024-01-05T15:22:00Z">
        <w:r>
          <w:rPr>
            <w:szCs w:val="24"/>
            <w:lang w:eastAsia="ja-JP"/>
          </w:rPr>
          <w:t>typu SUPER. W bazie danych powinno istnieć tylko jedno takie konto, a jego jedyną funkcjonalnością jest tworzenie nowych kont administratorów(rys</w:t>
        </w:r>
      </w:ins>
      <w:ins w:id="1312" w:author="Maciej Maciejewski" w:date="2024-01-05T16:52:00Z">
        <w:r w:rsidR="00AA79A1">
          <w:rPr>
            <w:szCs w:val="24"/>
            <w:lang w:eastAsia="ja-JP"/>
          </w:rPr>
          <w:t>.</w:t>
        </w:r>
      </w:ins>
      <w:ins w:id="1313" w:author="Maciej Maciejewski" w:date="2024-01-05T15:22:00Z">
        <w:r>
          <w:rPr>
            <w:szCs w:val="24"/>
            <w:lang w:eastAsia="ja-JP"/>
          </w:rPr>
          <w:t xml:space="preserve"> </w:t>
        </w:r>
      </w:ins>
      <w:ins w:id="1314" w:author="Maciej Maciejewski" w:date="2024-01-05T15:23:00Z">
        <w:r>
          <w:rPr>
            <w:szCs w:val="24"/>
            <w:lang w:eastAsia="ja-JP"/>
          </w:rPr>
          <w:t>4.10</w:t>
        </w:r>
      </w:ins>
      <w:ins w:id="1315" w:author="Maciej Maciejewski" w:date="2024-01-05T15:22:00Z">
        <w:r>
          <w:rPr>
            <w:szCs w:val="24"/>
            <w:lang w:eastAsia="ja-JP"/>
          </w:rPr>
          <w:t>).</w:t>
        </w:r>
      </w:ins>
    </w:p>
    <w:p w14:paraId="55258353" w14:textId="4E01677D" w:rsidR="00562A84" w:rsidRDefault="00562A84" w:rsidP="00562A84">
      <w:pPr>
        <w:overflowPunct/>
        <w:autoSpaceDE/>
        <w:autoSpaceDN/>
        <w:adjustRightInd/>
        <w:spacing w:before="100" w:beforeAutospacing="1" w:after="100" w:afterAutospacing="1"/>
        <w:ind w:firstLine="0"/>
        <w:jc w:val="center"/>
        <w:rPr>
          <w:ins w:id="1316" w:author="Maciej Maciejewski" w:date="2024-01-05T15:23:00Z"/>
          <w:szCs w:val="24"/>
          <w:lang w:eastAsia="ja-JP"/>
        </w:rPr>
      </w:pPr>
      <w:ins w:id="1317" w:author="Maciej Maciejewski" w:date="2024-01-05T15:23:00Z">
        <w:r w:rsidRPr="00562A84">
          <w:rPr>
            <w:noProof/>
            <w:szCs w:val="24"/>
            <w:lang w:eastAsia="ja-JP"/>
          </w:rPr>
          <w:drawing>
            <wp:inline distT="0" distB="0" distL="0" distR="0" wp14:anchorId="26EC0053" wp14:editId="5F94DD61">
              <wp:extent cx="5805578" cy="3284196"/>
              <wp:effectExtent l="0" t="0" r="5080" b="0"/>
              <wp:docPr id="1728109314" name="Obraz 1" descr="Obraz zawierający tekst, zrzut ekranu,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09314" name="Obraz 1" descr="Obraz zawierający tekst, zrzut ekranu, design&#10;&#10;Opis wygenerowany automatycznie"/>
                      <pic:cNvPicPr/>
                    </pic:nvPicPr>
                    <pic:blipFill>
                      <a:blip r:embed="rId25"/>
                      <a:stretch>
                        <a:fillRect/>
                      </a:stretch>
                    </pic:blipFill>
                    <pic:spPr>
                      <a:xfrm>
                        <a:off x="0" y="0"/>
                        <a:ext cx="5806969" cy="3284983"/>
                      </a:xfrm>
                      <a:prstGeom prst="rect">
                        <a:avLst/>
                      </a:prstGeom>
                    </pic:spPr>
                  </pic:pic>
                </a:graphicData>
              </a:graphic>
            </wp:inline>
          </w:drawing>
        </w:r>
      </w:ins>
    </w:p>
    <w:p w14:paraId="02D01C84" w14:textId="1E025AE2" w:rsidR="00562A84" w:rsidRPr="00562A84" w:rsidRDefault="00562A84">
      <w:pPr>
        <w:overflowPunct/>
        <w:autoSpaceDE/>
        <w:autoSpaceDN/>
        <w:adjustRightInd/>
        <w:spacing w:before="100" w:beforeAutospacing="1" w:after="100" w:afterAutospacing="1"/>
        <w:ind w:firstLine="0"/>
        <w:jc w:val="center"/>
        <w:rPr>
          <w:ins w:id="1318" w:author="Maciej Maciejewski" w:date="2024-01-04T19:22:00Z"/>
          <w:sz w:val="20"/>
          <w:lang w:eastAsia="ja-JP"/>
          <w:rPrChange w:id="1319" w:author="Maciej Maciejewski" w:date="2024-01-05T15:24:00Z">
            <w:rPr>
              <w:ins w:id="1320" w:author="Maciej Maciejewski" w:date="2024-01-04T19:22:00Z"/>
              <w:szCs w:val="24"/>
              <w:lang w:eastAsia="ja-JP"/>
            </w:rPr>
          </w:rPrChange>
        </w:rPr>
        <w:pPrChange w:id="1321" w:author="Maciej Maciejewski" w:date="2024-01-05T15:23:00Z">
          <w:pPr>
            <w:overflowPunct/>
            <w:autoSpaceDE/>
            <w:autoSpaceDN/>
            <w:adjustRightInd/>
            <w:spacing w:before="100" w:beforeAutospacing="1" w:after="100" w:afterAutospacing="1"/>
          </w:pPr>
        </w:pPrChange>
      </w:pPr>
      <w:ins w:id="1322" w:author="Maciej Maciejewski" w:date="2024-01-05T15:23:00Z">
        <w:r w:rsidRPr="00562A84">
          <w:rPr>
            <w:sz w:val="20"/>
            <w:lang w:eastAsia="ja-JP"/>
            <w:rPrChange w:id="1323" w:author="Maciej Maciejewski" w:date="2024-01-05T15:24:00Z">
              <w:rPr>
                <w:szCs w:val="24"/>
                <w:lang w:eastAsia="ja-JP"/>
              </w:rPr>
            </w:rPrChange>
          </w:rPr>
          <w:t>rys</w:t>
        </w:r>
      </w:ins>
      <w:ins w:id="1324" w:author="Maciej Maciejewski" w:date="2024-01-05T16:52:00Z">
        <w:r w:rsidR="00AA79A1">
          <w:rPr>
            <w:sz w:val="20"/>
            <w:lang w:eastAsia="ja-JP"/>
          </w:rPr>
          <w:t>.</w:t>
        </w:r>
      </w:ins>
      <w:ins w:id="1325" w:author="Maciej Maciejewski" w:date="2024-01-05T15:23:00Z">
        <w:r w:rsidRPr="00562A84">
          <w:rPr>
            <w:sz w:val="20"/>
            <w:lang w:eastAsia="ja-JP"/>
            <w:rPrChange w:id="1326" w:author="Maciej Maciejewski" w:date="2024-01-05T15:24:00Z">
              <w:rPr>
                <w:szCs w:val="24"/>
                <w:lang w:eastAsia="ja-JP"/>
              </w:rPr>
            </w:rPrChange>
          </w:rPr>
          <w:t xml:space="preserve"> 4.10 Interfejs </w:t>
        </w:r>
      </w:ins>
      <w:ins w:id="1327" w:author="Maciej Maciejewski" w:date="2024-01-05T15:24:00Z">
        <w:r w:rsidRPr="00562A84">
          <w:rPr>
            <w:sz w:val="20"/>
            <w:lang w:eastAsia="ja-JP"/>
            <w:rPrChange w:id="1328" w:author="Maciej Maciejewski" w:date="2024-01-05T15:24:00Z">
              <w:rPr>
                <w:szCs w:val="24"/>
                <w:lang w:eastAsia="ja-JP"/>
              </w:rPr>
            </w:rPrChange>
          </w:rPr>
          <w:t>funkcjonalności użytkownika typu SUPER</w:t>
        </w:r>
      </w:ins>
    </w:p>
    <w:p w14:paraId="4ABE7577" w14:textId="2FA33006" w:rsidR="0010663E" w:rsidDel="001B3C97" w:rsidRDefault="0010663E" w:rsidP="0020468D">
      <w:pPr>
        <w:ind w:firstLine="708"/>
        <w:jc w:val="both"/>
        <w:rPr>
          <w:del w:id="1329" w:author="Maciej Maciejewski" w:date="2024-01-05T17:23:00Z"/>
        </w:rPr>
      </w:pPr>
    </w:p>
    <w:p w14:paraId="046F80AC" w14:textId="77777777" w:rsidR="0020468D" w:rsidRPr="002152F6" w:rsidRDefault="0020468D">
      <w:pPr>
        <w:pStyle w:val="NormalnyWeb"/>
        <w:ind w:firstLine="0"/>
        <w:jc w:val="both"/>
        <w:rPr>
          <w:ins w:id="1330" w:author="Maciej Maciejewski" w:date="2024-01-05T17:23:00Z"/>
          <w:szCs w:val="20"/>
        </w:rPr>
        <w:pPrChange w:id="1331" w:author="Maciej Maciejewski" w:date="2024-01-05T18:46:00Z">
          <w:pPr>
            <w:pStyle w:val="NormalnyWeb"/>
            <w:ind w:firstLine="708"/>
            <w:jc w:val="both"/>
          </w:pPr>
        </w:pPrChange>
      </w:pPr>
    </w:p>
    <w:p w14:paraId="56D89FF9" w14:textId="252EF7C3" w:rsidR="00A250D2" w:rsidRDefault="00A250D2" w:rsidP="00A250D2">
      <w:pPr>
        <w:ind w:firstLine="0"/>
        <w:rPr>
          <w:ins w:id="1332" w:author="Maciej Maciejewski" w:date="2024-01-06T18:14:00Z"/>
          <w:b/>
          <w:bCs/>
          <w:sz w:val="36"/>
          <w:szCs w:val="36"/>
        </w:rPr>
      </w:pPr>
      <w:ins w:id="1333" w:author="Maciej Maciejewski" w:date="2024-01-05T18:44:00Z">
        <w:r w:rsidRPr="00A250D2">
          <w:rPr>
            <w:b/>
            <w:bCs/>
            <w:sz w:val="36"/>
            <w:szCs w:val="36"/>
            <w:rPrChange w:id="1334" w:author="Maciej Maciejewski" w:date="2024-01-05T18:46:00Z">
              <w:rPr>
                <w:szCs w:val="24"/>
              </w:rPr>
            </w:rPrChange>
          </w:rPr>
          <w:t>5 Specyfikacja wewnętrzna</w:t>
        </w:r>
      </w:ins>
    </w:p>
    <w:p w14:paraId="562EDA8C" w14:textId="77777777" w:rsidR="00A97F06" w:rsidRPr="00A250D2" w:rsidRDefault="00A97F06" w:rsidP="00A250D2">
      <w:pPr>
        <w:ind w:firstLine="0"/>
        <w:rPr>
          <w:ins w:id="1335" w:author="Maciej Maciejewski" w:date="2024-01-05T18:44:00Z"/>
          <w:b/>
          <w:bCs/>
          <w:sz w:val="36"/>
          <w:szCs w:val="36"/>
          <w:rPrChange w:id="1336" w:author="Maciej Maciejewski" w:date="2024-01-05T18:46:00Z">
            <w:rPr>
              <w:ins w:id="1337" w:author="Maciej Maciejewski" w:date="2024-01-05T18:44:00Z"/>
              <w:szCs w:val="24"/>
            </w:rPr>
          </w:rPrChange>
        </w:rPr>
      </w:pPr>
    </w:p>
    <w:p w14:paraId="4F7DEDF9" w14:textId="1511C7C9" w:rsidR="00A250D2" w:rsidRDefault="00A250D2" w:rsidP="00A250D2">
      <w:pPr>
        <w:ind w:firstLine="0"/>
        <w:rPr>
          <w:ins w:id="1338" w:author="Maciej Maciejewski" w:date="2024-01-06T18:14:00Z"/>
          <w:b/>
          <w:bCs/>
          <w:sz w:val="32"/>
          <w:szCs w:val="32"/>
        </w:rPr>
      </w:pPr>
      <w:ins w:id="1339" w:author="Maciej Maciejewski" w:date="2024-01-05T18:44:00Z">
        <w:r w:rsidRPr="00A250D2">
          <w:rPr>
            <w:b/>
            <w:bCs/>
            <w:sz w:val="32"/>
            <w:szCs w:val="32"/>
            <w:rPrChange w:id="1340" w:author="Maciej Maciejewski" w:date="2024-01-05T18:46:00Z">
              <w:rPr>
                <w:szCs w:val="24"/>
              </w:rPr>
            </w:rPrChange>
          </w:rPr>
          <w:t>5.1 Architektura serwisu</w:t>
        </w:r>
      </w:ins>
    </w:p>
    <w:p w14:paraId="1263A354" w14:textId="77777777" w:rsidR="00A97F06" w:rsidRPr="00A250D2" w:rsidRDefault="00A97F06" w:rsidP="00A250D2">
      <w:pPr>
        <w:ind w:firstLine="0"/>
        <w:rPr>
          <w:ins w:id="1341" w:author="Maciej Maciejewski" w:date="2024-01-05T18:44:00Z"/>
          <w:b/>
          <w:bCs/>
          <w:sz w:val="32"/>
          <w:szCs w:val="32"/>
          <w:rPrChange w:id="1342" w:author="Maciej Maciejewski" w:date="2024-01-05T18:46:00Z">
            <w:rPr>
              <w:ins w:id="1343" w:author="Maciej Maciejewski" w:date="2024-01-05T18:44:00Z"/>
              <w:szCs w:val="24"/>
            </w:rPr>
          </w:rPrChange>
        </w:rPr>
      </w:pPr>
    </w:p>
    <w:p w14:paraId="2D1F441F" w14:textId="14AFBCFE" w:rsidR="00A250D2" w:rsidRDefault="00A250D2" w:rsidP="00A250D2">
      <w:pPr>
        <w:ind w:firstLine="0"/>
        <w:rPr>
          <w:ins w:id="1344" w:author="Maciej Maciejewski" w:date="2024-01-06T18:14:00Z"/>
          <w:b/>
          <w:bCs/>
          <w:sz w:val="28"/>
          <w:szCs w:val="28"/>
        </w:rPr>
      </w:pPr>
      <w:ins w:id="1345" w:author="Maciej Maciejewski" w:date="2024-01-05T18:44:00Z">
        <w:r w:rsidRPr="00A250D2">
          <w:rPr>
            <w:b/>
            <w:bCs/>
            <w:sz w:val="28"/>
            <w:szCs w:val="28"/>
            <w:rPrChange w:id="1346" w:author="Maciej Maciejewski" w:date="2024-01-05T18:46:00Z">
              <w:rPr>
                <w:szCs w:val="24"/>
              </w:rPr>
            </w:rPrChange>
          </w:rPr>
          <w:t xml:space="preserve">5.1.1 Architektura po stronie </w:t>
        </w:r>
        <w:proofErr w:type="spellStart"/>
        <w:r w:rsidRPr="00A250D2">
          <w:rPr>
            <w:b/>
            <w:bCs/>
            <w:sz w:val="28"/>
            <w:szCs w:val="28"/>
            <w:rPrChange w:id="1347" w:author="Maciej Maciejewski" w:date="2024-01-05T18:46:00Z">
              <w:rPr>
                <w:szCs w:val="24"/>
              </w:rPr>
            </w:rPrChange>
          </w:rPr>
          <w:t>backendu</w:t>
        </w:r>
      </w:ins>
      <w:proofErr w:type="spellEnd"/>
    </w:p>
    <w:p w14:paraId="61474DF4" w14:textId="21D174CF" w:rsidR="00A97F06" w:rsidRDefault="00A97F06" w:rsidP="00A250D2">
      <w:pPr>
        <w:ind w:firstLine="0"/>
        <w:rPr>
          <w:ins w:id="1348" w:author="Maciej Maciejewski" w:date="2024-01-06T18:14:00Z"/>
          <w:b/>
          <w:bCs/>
          <w:sz w:val="28"/>
          <w:szCs w:val="28"/>
        </w:rPr>
      </w:pPr>
      <w:ins w:id="1349" w:author="Maciej Maciejewski" w:date="2024-01-06T18:14:00Z">
        <w:r>
          <w:rPr>
            <w:b/>
            <w:bCs/>
            <w:sz w:val="28"/>
            <w:szCs w:val="28"/>
          </w:rPr>
          <w:tab/>
        </w:r>
      </w:ins>
    </w:p>
    <w:p w14:paraId="059B6A7B" w14:textId="2580DB34" w:rsidR="00690716" w:rsidRPr="00690716" w:rsidRDefault="00690716">
      <w:pPr>
        <w:pStyle w:val="NormalnyWeb"/>
        <w:jc w:val="both"/>
        <w:rPr>
          <w:ins w:id="1350" w:author="Maciej Maciejewski" w:date="2024-01-06T18:42:00Z"/>
          <w:lang w:eastAsia="ja-JP"/>
        </w:rPr>
        <w:pPrChange w:id="1351" w:author="Maciej Maciejewski" w:date="2024-01-06T19:51:00Z">
          <w:pPr>
            <w:pStyle w:val="NormalnyWeb"/>
          </w:pPr>
        </w:pPrChange>
      </w:pPr>
      <w:ins w:id="1352" w:author="Maciej Maciejewski" w:date="2024-01-06T18:42:00Z">
        <w:r w:rsidRPr="00690716">
          <w:rPr>
            <w:lang w:eastAsia="ja-JP"/>
          </w:rPr>
          <w:t xml:space="preserve">Jak wspomniano w rozdziale 3.4, serwerowa część aplikacji została zbudowana głównie w języku Java z użyciem </w:t>
        </w:r>
        <w:proofErr w:type="spellStart"/>
        <w:r w:rsidRPr="00690716">
          <w:rPr>
            <w:lang w:eastAsia="ja-JP"/>
          </w:rPr>
          <w:t>frameworku</w:t>
        </w:r>
        <w:proofErr w:type="spellEnd"/>
        <w:r w:rsidRPr="00690716">
          <w:rPr>
            <w:lang w:eastAsia="ja-JP"/>
          </w:rPr>
          <w:t xml:space="preserve"> Spring </w:t>
        </w:r>
        <w:proofErr w:type="spellStart"/>
        <w:r w:rsidRPr="00690716">
          <w:rPr>
            <w:lang w:eastAsia="ja-JP"/>
          </w:rPr>
          <w:t>Boot</w:t>
        </w:r>
        <w:proofErr w:type="spellEnd"/>
        <w:r w:rsidRPr="00690716">
          <w:rPr>
            <w:lang w:eastAsia="ja-JP"/>
          </w:rPr>
          <w:t xml:space="preserve">, co ułatwia tworzenie bezpiecznych aplikacji typu REST API, znanych również jako </w:t>
        </w:r>
        <w:proofErr w:type="spellStart"/>
        <w:r w:rsidRPr="00690716">
          <w:rPr>
            <w:lang w:eastAsia="ja-JP"/>
          </w:rPr>
          <w:t>RESTful</w:t>
        </w:r>
        <w:proofErr w:type="spellEnd"/>
        <w:r w:rsidRPr="00690716">
          <w:rPr>
            <w:lang w:eastAsia="ja-JP"/>
          </w:rPr>
          <w:t xml:space="preserve"> API.</w:t>
        </w:r>
      </w:ins>
    </w:p>
    <w:p w14:paraId="3650B672" w14:textId="77777777" w:rsidR="00690716" w:rsidRPr="00690716" w:rsidRDefault="00690716">
      <w:pPr>
        <w:overflowPunct/>
        <w:autoSpaceDE/>
        <w:autoSpaceDN/>
        <w:adjustRightInd/>
        <w:spacing w:before="100" w:beforeAutospacing="1" w:after="100" w:afterAutospacing="1"/>
        <w:ind w:firstLine="708"/>
        <w:jc w:val="both"/>
        <w:rPr>
          <w:ins w:id="1353" w:author="Maciej Maciejewski" w:date="2024-01-06T18:42:00Z"/>
          <w:szCs w:val="24"/>
          <w:lang w:eastAsia="ja-JP"/>
        </w:rPr>
        <w:pPrChange w:id="1354" w:author="Maciej Maciejewski" w:date="2024-01-06T19:51:00Z">
          <w:pPr>
            <w:overflowPunct/>
            <w:autoSpaceDE/>
            <w:autoSpaceDN/>
            <w:adjustRightInd/>
            <w:spacing w:before="100" w:beforeAutospacing="1" w:after="100" w:afterAutospacing="1"/>
          </w:pPr>
        </w:pPrChange>
      </w:pPr>
      <w:proofErr w:type="spellStart"/>
      <w:ins w:id="1355" w:author="Maciej Maciejewski" w:date="2024-01-06T18:42:00Z">
        <w:r w:rsidRPr="00690716">
          <w:rPr>
            <w:szCs w:val="24"/>
            <w:lang w:val="en-US" w:eastAsia="ja-JP"/>
            <w:rPrChange w:id="1356" w:author="Maciej Maciejewski" w:date="2024-01-06T18:42:00Z">
              <w:rPr>
                <w:szCs w:val="24"/>
                <w:lang w:eastAsia="ja-JP"/>
              </w:rPr>
            </w:rPrChange>
          </w:rPr>
          <w:t>Aplikacja</w:t>
        </w:r>
        <w:proofErr w:type="spellEnd"/>
        <w:r w:rsidRPr="00690716">
          <w:rPr>
            <w:szCs w:val="24"/>
            <w:lang w:val="en-US" w:eastAsia="ja-JP"/>
            <w:rPrChange w:id="1357" w:author="Maciej Maciejewski" w:date="2024-01-06T18:42:00Z">
              <w:rPr>
                <w:szCs w:val="24"/>
                <w:lang w:eastAsia="ja-JP"/>
              </w:rPr>
            </w:rPrChange>
          </w:rPr>
          <w:t xml:space="preserve"> </w:t>
        </w:r>
        <w:proofErr w:type="spellStart"/>
        <w:r w:rsidRPr="00690716">
          <w:rPr>
            <w:szCs w:val="24"/>
            <w:lang w:val="en-US" w:eastAsia="ja-JP"/>
            <w:rPrChange w:id="1358" w:author="Maciej Maciejewski" w:date="2024-01-06T18:42:00Z">
              <w:rPr>
                <w:szCs w:val="24"/>
                <w:lang w:eastAsia="ja-JP"/>
              </w:rPr>
            </w:rPrChange>
          </w:rPr>
          <w:t>typu</w:t>
        </w:r>
        <w:proofErr w:type="spellEnd"/>
        <w:r w:rsidRPr="00690716">
          <w:rPr>
            <w:szCs w:val="24"/>
            <w:lang w:val="en-US" w:eastAsia="ja-JP"/>
            <w:rPrChange w:id="1359" w:author="Maciej Maciejewski" w:date="2024-01-06T18:42:00Z">
              <w:rPr>
                <w:szCs w:val="24"/>
                <w:lang w:eastAsia="ja-JP"/>
              </w:rPr>
            </w:rPrChange>
          </w:rPr>
          <w:t xml:space="preserve"> RESTful API </w:t>
        </w:r>
        <w:proofErr w:type="spellStart"/>
        <w:r w:rsidRPr="00690716">
          <w:rPr>
            <w:szCs w:val="24"/>
            <w:lang w:val="en-US" w:eastAsia="ja-JP"/>
            <w:rPrChange w:id="1360" w:author="Maciej Maciejewski" w:date="2024-01-06T18:42:00Z">
              <w:rPr>
                <w:szCs w:val="24"/>
                <w:lang w:eastAsia="ja-JP"/>
              </w:rPr>
            </w:rPrChange>
          </w:rPr>
          <w:t>łączy</w:t>
        </w:r>
        <w:proofErr w:type="spellEnd"/>
        <w:r w:rsidRPr="00690716">
          <w:rPr>
            <w:szCs w:val="24"/>
            <w:lang w:val="en-US" w:eastAsia="ja-JP"/>
            <w:rPrChange w:id="1361" w:author="Maciej Maciejewski" w:date="2024-01-06T18:42:00Z">
              <w:rPr>
                <w:szCs w:val="24"/>
                <w:lang w:eastAsia="ja-JP"/>
              </w:rPr>
            </w:rPrChange>
          </w:rPr>
          <w:t xml:space="preserve"> </w:t>
        </w:r>
        <w:proofErr w:type="spellStart"/>
        <w:r w:rsidRPr="00690716">
          <w:rPr>
            <w:szCs w:val="24"/>
            <w:lang w:val="en-US" w:eastAsia="ja-JP"/>
            <w:rPrChange w:id="1362" w:author="Maciej Maciejewski" w:date="2024-01-06T18:42:00Z">
              <w:rPr>
                <w:szCs w:val="24"/>
                <w:lang w:eastAsia="ja-JP"/>
              </w:rPr>
            </w:rPrChange>
          </w:rPr>
          <w:t>dwa</w:t>
        </w:r>
        <w:proofErr w:type="spellEnd"/>
        <w:r w:rsidRPr="00690716">
          <w:rPr>
            <w:szCs w:val="24"/>
            <w:lang w:val="en-US" w:eastAsia="ja-JP"/>
            <w:rPrChange w:id="1363" w:author="Maciej Maciejewski" w:date="2024-01-06T18:42:00Z">
              <w:rPr>
                <w:szCs w:val="24"/>
                <w:lang w:eastAsia="ja-JP"/>
              </w:rPr>
            </w:rPrChange>
          </w:rPr>
          <w:t xml:space="preserve"> </w:t>
        </w:r>
        <w:proofErr w:type="spellStart"/>
        <w:r w:rsidRPr="00690716">
          <w:rPr>
            <w:szCs w:val="24"/>
            <w:lang w:val="en-US" w:eastAsia="ja-JP"/>
            <w:rPrChange w:id="1364" w:author="Maciej Maciejewski" w:date="2024-01-06T18:42:00Z">
              <w:rPr>
                <w:szCs w:val="24"/>
                <w:lang w:eastAsia="ja-JP"/>
              </w:rPr>
            </w:rPrChange>
          </w:rPr>
          <w:t>kluczowe</w:t>
        </w:r>
        <w:proofErr w:type="spellEnd"/>
        <w:r w:rsidRPr="00690716">
          <w:rPr>
            <w:szCs w:val="24"/>
            <w:lang w:val="en-US" w:eastAsia="ja-JP"/>
            <w:rPrChange w:id="1365" w:author="Maciej Maciejewski" w:date="2024-01-06T18:42:00Z">
              <w:rPr>
                <w:szCs w:val="24"/>
                <w:lang w:eastAsia="ja-JP"/>
              </w:rPr>
            </w:rPrChange>
          </w:rPr>
          <w:t xml:space="preserve"> </w:t>
        </w:r>
        <w:proofErr w:type="spellStart"/>
        <w:r w:rsidRPr="00690716">
          <w:rPr>
            <w:szCs w:val="24"/>
            <w:lang w:val="en-US" w:eastAsia="ja-JP"/>
            <w:rPrChange w:id="1366" w:author="Maciej Maciejewski" w:date="2024-01-06T18:42:00Z">
              <w:rPr>
                <w:szCs w:val="24"/>
                <w:lang w:eastAsia="ja-JP"/>
              </w:rPr>
            </w:rPrChange>
          </w:rPr>
          <w:t>elementy</w:t>
        </w:r>
        <w:proofErr w:type="spellEnd"/>
        <w:r w:rsidRPr="00690716">
          <w:rPr>
            <w:szCs w:val="24"/>
            <w:lang w:val="en-US" w:eastAsia="ja-JP"/>
            <w:rPrChange w:id="1367" w:author="Maciej Maciejewski" w:date="2024-01-06T18:42:00Z">
              <w:rPr>
                <w:szCs w:val="24"/>
                <w:lang w:eastAsia="ja-JP"/>
              </w:rPr>
            </w:rPrChange>
          </w:rPr>
          <w:t xml:space="preserve">: REST (Representational State Transfer) </w:t>
        </w:r>
        <w:proofErr w:type="spellStart"/>
        <w:r w:rsidRPr="00690716">
          <w:rPr>
            <w:szCs w:val="24"/>
            <w:lang w:val="en-US" w:eastAsia="ja-JP"/>
            <w:rPrChange w:id="1368" w:author="Maciej Maciejewski" w:date="2024-01-06T18:42:00Z">
              <w:rPr>
                <w:szCs w:val="24"/>
                <w:lang w:eastAsia="ja-JP"/>
              </w:rPr>
            </w:rPrChange>
          </w:rPr>
          <w:t>i</w:t>
        </w:r>
        <w:proofErr w:type="spellEnd"/>
        <w:r w:rsidRPr="00690716">
          <w:rPr>
            <w:szCs w:val="24"/>
            <w:lang w:val="en-US" w:eastAsia="ja-JP"/>
            <w:rPrChange w:id="1369" w:author="Maciej Maciejewski" w:date="2024-01-06T18:42:00Z">
              <w:rPr>
                <w:szCs w:val="24"/>
                <w:lang w:eastAsia="ja-JP"/>
              </w:rPr>
            </w:rPrChange>
          </w:rPr>
          <w:t xml:space="preserve"> API (Application Programming Interface). </w:t>
        </w:r>
        <w:r w:rsidRPr="00690716">
          <w:rPr>
            <w:szCs w:val="24"/>
            <w:lang w:eastAsia="ja-JP"/>
          </w:rPr>
          <w:t>API to zestaw reguł i protokołów, które umożliwiają aplikacjom komunikowanie się ze sobą, działając jak most umożliwiający dostęp do funkcji, danych lub zasobów innego oprogramowania. Definiuje ono sposób współpracy programów, określając metody wymiany danych.</w:t>
        </w:r>
      </w:ins>
    </w:p>
    <w:p w14:paraId="51740201" w14:textId="77777777" w:rsidR="00690716" w:rsidRPr="00690716" w:rsidRDefault="00690716">
      <w:pPr>
        <w:overflowPunct/>
        <w:autoSpaceDE/>
        <w:autoSpaceDN/>
        <w:adjustRightInd/>
        <w:spacing w:before="100" w:beforeAutospacing="1" w:after="100" w:afterAutospacing="1"/>
        <w:ind w:firstLine="360"/>
        <w:jc w:val="both"/>
        <w:rPr>
          <w:ins w:id="1370" w:author="Maciej Maciejewski" w:date="2024-01-06T18:42:00Z"/>
          <w:szCs w:val="24"/>
          <w:lang w:eastAsia="ja-JP"/>
        </w:rPr>
        <w:pPrChange w:id="1371" w:author="Maciej Maciejewski" w:date="2024-01-06T19:51:00Z">
          <w:pPr>
            <w:overflowPunct/>
            <w:autoSpaceDE/>
            <w:autoSpaceDN/>
            <w:adjustRightInd/>
            <w:spacing w:before="100" w:beforeAutospacing="1" w:after="100" w:afterAutospacing="1"/>
          </w:pPr>
        </w:pPrChange>
      </w:pPr>
      <w:ins w:id="1372" w:author="Maciej Maciejewski" w:date="2024-01-06T18:42:00Z">
        <w:r w:rsidRPr="00690716">
          <w:rPr>
            <w:szCs w:val="24"/>
            <w:lang w:eastAsia="ja-JP"/>
          </w:rPr>
          <w:lastRenderedPageBreak/>
          <w:t>REST to styl architektury oprogramowania, powszechnie stosowany w tworzeniu usług sieciowych, zwłaszcza dla aplikacji internetowych. Opiera się on na zestawie zasad, takich jak:</w:t>
        </w:r>
      </w:ins>
    </w:p>
    <w:p w14:paraId="6A7DBFAB" w14:textId="77777777" w:rsidR="00690716" w:rsidRPr="00690716" w:rsidRDefault="00690716">
      <w:pPr>
        <w:numPr>
          <w:ilvl w:val="0"/>
          <w:numId w:val="17"/>
        </w:numPr>
        <w:overflowPunct/>
        <w:autoSpaceDE/>
        <w:autoSpaceDN/>
        <w:adjustRightInd/>
        <w:spacing w:before="100" w:beforeAutospacing="1" w:after="100" w:afterAutospacing="1"/>
        <w:jc w:val="both"/>
        <w:rPr>
          <w:ins w:id="1373" w:author="Maciej Maciejewski" w:date="2024-01-06T18:42:00Z"/>
          <w:szCs w:val="24"/>
          <w:lang w:eastAsia="ja-JP"/>
        </w:rPr>
        <w:pPrChange w:id="1374" w:author="Maciej Maciejewski" w:date="2024-01-06T19:51:00Z">
          <w:pPr>
            <w:numPr>
              <w:numId w:val="17"/>
            </w:numPr>
            <w:tabs>
              <w:tab w:val="num" w:pos="720"/>
            </w:tabs>
            <w:overflowPunct/>
            <w:autoSpaceDE/>
            <w:autoSpaceDN/>
            <w:adjustRightInd/>
            <w:spacing w:before="100" w:beforeAutospacing="1" w:after="100" w:afterAutospacing="1"/>
            <w:ind w:left="720" w:hanging="360"/>
          </w:pPr>
        </w:pPrChange>
      </w:pPr>
      <w:ins w:id="1375" w:author="Maciej Maciejewski" w:date="2024-01-06T18:42:00Z">
        <w:r w:rsidRPr="00690716">
          <w:rPr>
            <w:b/>
            <w:bCs/>
            <w:szCs w:val="24"/>
            <w:lang w:eastAsia="ja-JP"/>
          </w:rPr>
          <w:t>Bezstanowość:</w:t>
        </w:r>
        <w:r w:rsidRPr="00690716">
          <w:rPr>
            <w:szCs w:val="24"/>
            <w:lang w:eastAsia="ja-JP"/>
          </w:rPr>
          <w:t xml:space="preserve"> Każde żądanie HTTP zawiera wszystkie informacje potrzebne do jego zrozumienia i wykonania, a serwer nie przechowuje stanu klienta między żądaniami.</w:t>
        </w:r>
      </w:ins>
    </w:p>
    <w:p w14:paraId="752F051E" w14:textId="77777777" w:rsidR="00690716" w:rsidRPr="00690716" w:rsidRDefault="00690716">
      <w:pPr>
        <w:numPr>
          <w:ilvl w:val="0"/>
          <w:numId w:val="17"/>
        </w:numPr>
        <w:overflowPunct/>
        <w:autoSpaceDE/>
        <w:autoSpaceDN/>
        <w:adjustRightInd/>
        <w:spacing w:before="100" w:beforeAutospacing="1" w:after="100" w:afterAutospacing="1"/>
        <w:jc w:val="both"/>
        <w:rPr>
          <w:ins w:id="1376" w:author="Maciej Maciejewski" w:date="2024-01-06T18:42:00Z"/>
          <w:szCs w:val="24"/>
          <w:lang w:eastAsia="ja-JP"/>
        </w:rPr>
        <w:pPrChange w:id="1377" w:author="Maciej Maciejewski" w:date="2024-01-06T19:51:00Z">
          <w:pPr>
            <w:numPr>
              <w:numId w:val="17"/>
            </w:numPr>
            <w:tabs>
              <w:tab w:val="num" w:pos="720"/>
            </w:tabs>
            <w:overflowPunct/>
            <w:autoSpaceDE/>
            <w:autoSpaceDN/>
            <w:adjustRightInd/>
            <w:spacing w:before="100" w:beforeAutospacing="1" w:after="100" w:afterAutospacing="1"/>
            <w:ind w:left="720" w:hanging="360"/>
          </w:pPr>
        </w:pPrChange>
      </w:pPr>
      <w:ins w:id="1378" w:author="Maciej Maciejewski" w:date="2024-01-06T18:42:00Z">
        <w:r w:rsidRPr="00690716">
          <w:rPr>
            <w:b/>
            <w:bCs/>
            <w:szCs w:val="24"/>
            <w:lang w:eastAsia="ja-JP"/>
          </w:rPr>
          <w:t>Jednolity Interfejs:</w:t>
        </w:r>
        <w:r w:rsidRPr="00690716">
          <w:rPr>
            <w:szCs w:val="24"/>
            <w:lang w:eastAsia="ja-JP"/>
          </w:rPr>
          <w:t xml:space="preserve"> Umożliwia separację klienta od serwera poprzez ujednolicenie komunikacji.</w:t>
        </w:r>
      </w:ins>
    </w:p>
    <w:p w14:paraId="27E455B9" w14:textId="77777777" w:rsidR="00690716" w:rsidRPr="00690716" w:rsidRDefault="00690716">
      <w:pPr>
        <w:numPr>
          <w:ilvl w:val="0"/>
          <w:numId w:val="17"/>
        </w:numPr>
        <w:overflowPunct/>
        <w:autoSpaceDE/>
        <w:autoSpaceDN/>
        <w:adjustRightInd/>
        <w:spacing w:before="100" w:beforeAutospacing="1" w:after="100" w:afterAutospacing="1"/>
        <w:jc w:val="both"/>
        <w:rPr>
          <w:ins w:id="1379" w:author="Maciej Maciejewski" w:date="2024-01-06T18:42:00Z"/>
          <w:szCs w:val="24"/>
          <w:lang w:eastAsia="ja-JP"/>
        </w:rPr>
        <w:pPrChange w:id="1380" w:author="Maciej Maciejewski" w:date="2024-01-06T19:51:00Z">
          <w:pPr>
            <w:numPr>
              <w:numId w:val="17"/>
            </w:numPr>
            <w:tabs>
              <w:tab w:val="num" w:pos="720"/>
            </w:tabs>
            <w:overflowPunct/>
            <w:autoSpaceDE/>
            <w:autoSpaceDN/>
            <w:adjustRightInd/>
            <w:spacing w:before="100" w:beforeAutospacing="1" w:after="100" w:afterAutospacing="1"/>
            <w:ind w:left="720" w:hanging="360"/>
          </w:pPr>
        </w:pPrChange>
      </w:pPr>
      <w:proofErr w:type="spellStart"/>
      <w:ins w:id="1381" w:author="Maciej Maciejewski" w:date="2024-01-06T18:42:00Z">
        <w:r w:rsidRPr="00690716">
          <w:rPr>
            <w:b/>
            <w:bCs/>
            <w:szCs w:val="24"/>
            <w:lang w:eastAsia="ja-JP"/>
          </w:rPr>
          <w:t>Cacheable</w:t>
        </w:r>
        <w:proofErr w:type="spellEnd"/>
        <w:r w:rsidRPr="00690716">
          <w:rPr>
            <w:b/>
            <w:bCs/>
            <w:szCs w:val="24"/>
            <w:lang w:eastAsia="ja-JP"/>
          </w:rPr>
          <w:t>:</w:t>
        </w:r>
        <w:r w:rsidRPr="00690716">
          <w:rPr>
            <w:szCs w:val="24"/>
            <w:lang w:eastAsia="ja-JP"/>
          </w:rPr>
          <w:t xml:space="preserve"> Odpowiedzi serwera mogą być </w:t>
        </w:r>
        <w:proofErr w:type="spellStart"/>
        <w:r w:rsidRPr="00690716">
          <w:rPr>
            <w:szCs w:val="24"/>
            <w:lang w:eastAsia="ja-JP"/>
          </w:rPr>
          <w:t>cache'owane</w:t>
        </w:r>
        <w:proofErr w:type="spellEnd"/>
        <w:r w:rsidRPr="00690716">
          <w:rPr>
            <w:szCs w:val="24"/>
            <w:lang w:eastAsia="ja-JP"/>
          </w:rPr>
          <w:t>, co zwiększa wydajność.</w:t>
        </w:r>
      </w:ins>
    </w:p>
    <w:p w14:paraId="7DB95D90" w14:textId="77777777" w:rsidR="00690716" w:rsidRPr="00690716" w:rsidRDefault="00690716">
      <w:pPr>
        <w:numPr>
          <w:ilvl w:val="0"/>
          <w:numId w:val="17"/>
        </w:numPr>
        <w:overflowPunct/>
        <w:autoSpaceDE/>
        <w:autoSpaceDN/>
        <w:adjustRightInd/>
        <w:spacing w:before="100" w:beforeAutospacing="1" w:after="100" w:afterAutospacing="1"/>
        <w:jc w:val="both"/>
        <w:rPr>
          <w:ins w:id="1382" w:author="Maciej Maciejewski" w:date="2024-01-06T18:42:00Z"/>
          <w:szCs w:val="24"/>
          <w:lang w:eastAsia="ja-JP"/>
        </w:rPr>
        <w:pPrChange w:id="1383" w:author="Maciej Maciejewski" w:date="2024-01-06T19:51:00Z">
          <w:pPr>
            <w:numPr>
              <w:numId w:val="17"/>
            </w:numPr>
            <w:tabs>
              <w:tab w:val="num" w:pos="720"/>
            </w:tabs>
            <w:overflowPunct/>
            <w:autoSpaceDE/>
            <w:autoSpaceDN/>
            <w:adjustRightInd/>
            <w:spacing w:before="100" w:beforeAutospacing="1" w:after="100" w:afterAutospacing="1"/>
            <w:ind w:left="720" w:hanging="360"/>
          </w:pPr>
        </w:pPrChange>
      </w:pPr>
      <w:ins w:id="1384" w:author="Maciej Maciejewski" w:date="2024-01-06T18:42:00Z">
        <w:r w:rsidRPr="00690716">
          <w:rPr>
            <w:b/>
            <w:bCs/>
            <w:szCs w:val="24"/>
            <w:lang w:eastAsia="ja-JP"/>
          </w:rPr>
          <w:t>Klient-Serwer:</w:t>
        </w:r>
        <w:r w:rsidRPr="00690716">
          <w:rPr>
            <w:szCs w:val="24"/>
            <w:lang w:eastAsia="ja-JP"/>
          </w:rPr>
          <w:t xml:space="preserve"> Oddziela interfejs użytkownika od przechowywania danych, co umożliwia niezależny rozwój obu.</w:t>
        </w:r>
      </w:ins>
    </w:p>
    <w:p w14:paraId="4B4768D4" w14:textId="77777777" w:rsidR="00690716" w:rsidRPr="00690716" w:rsidRDefault="00690716">
      <w:pPr>
        <w:numPr>
          <w:ilvl w:val="0"/>
          <w:numId w:val="17"/>
        </w:numPr>
        <w:overflowPunct/>
        <w:autoSpaceDE/>
        <w:autoSpaceDN/>
        <w:adjustRightInd/>
        <w:spacing w:before="100" w:beforeAutospacing="1" w:after="100" w:afterAutospacing="1"/>
        <w:jc w:val="both"/>
        <w:rPr>
          <w:ins w:id="1385" w:author="Maciej Maciejewski" w:date="2024-01-06T18:42:00Z"/>
          <w:szCs w:val="24"/>
          <w:lang w:eastAsia="ja-JP"/>
        </w:rPr>
        <w:pPrChange w:id="1386" w:author="Maciej Maciejewski" w:date="2024-01-06T19:51:00Z">
          <w:pPr>
            <w:numPr>
              <w:numId w:val="17"/>
            </w:numPr>
            <w:tabs>
              <w:tab w:val="num" w:pos="720"/>
            </w:tabs>
            <w:overflowPunct/>
            <w:autoSpaceDE/>
            <w:autoSpaceDN/>
            <w:adjustRightInd/>
            <w:spacing w:before="100" w:beforeAutospacing="1" w:after="100" w:afterAutospacing="1"/>
            <w:ind w:left="720" w:hanging="360"/>
          </w:pPr>
        </w:pPrChange>
      </w:pPr>
      <w:ins w:id="1387" w:author="Maciej Maciejewski" w:date="2024-01-06T18:42:00Z">
        <w:r w:rsidRPr="00690716">
          <w:rPr>
            <w:b/>
            <w:bCs/>
            <w:szCs w:val="24"/>
            <w:lang w:eastAsia="ja-JP"/>
          </w:rPr>
          <w:t>Warstwowy System:</w:t>
        </w:r>
        <w:r w:rsidRPr="00690716">
          <w:rPr>
            <w:szCs w:val="24"/>
            <w:lang w:eastAsia="ja-JP"/>
          </w:rPr>
          <w:t xml:space="preserve"> Pozwala na ukrycie szczegółów serwera przed klientem, co zwiększa skalowalność i bezpieczeństwo.</w:t>
        </w:r>
      </w:ins>
    </w:p>
    <w:p w14:paraId="0D8D6F40" w14:textId="77777777" w:rsidR="00690716" w:rsidRDefault="00690716" w:rsidP="00807CA7">
      <w:pPr>
        <w:overflowPunct/>
        <w:autoSpaceDE/>
        <w:autoSpaceDN/>
        <w:adjustRightInd/>
        <w:spacing w:before="100" w:beforeAutospacing="1" w:after="100" w:afterAutospacing="1"/>
        <w:ind w:firstLine="360"/>
        <w:jc w:val="both"/>
        <w:rPr>
          <w:ins w:id="1388" w:author="Maciej Maciejewski" w:date="2024-01-06T19:51:00Z"/>
          <w:szCs w:val="24"/>
          <w:lang w:eastAsia="ja-JP"/>
        </w:rPr>
      </w:pPr>
      <w:ins w:id="1389" w:author="Maciej Maciejewski" w:date="2024-01-06T18:42:00Z">
        <w:r w:rsidRPr="00690716">
          <w:rPr>
            <w:szCs w:val="24"/>
            <w:lang w:eastAsia="ja-JP"/>
          </w:rPr>
          <w:t>REST API wykorzystuje standardowe metody HTTP, jak GET, POST, PUT, DELETE, do zarządzania zasobami reprezentowanymi w formatach JSON lub XML.</w:t>
        </w:r>
      </w:ins>
    </w:p>
    <w:p w14:paraId="3AC46263" w14:textId="7D87DE14" w:rsidR="00807CA7" w:rsidRDefault="00807CA7" w:rsidP="00807CA7">
      <w:pPr>
        <w:overflowPunct/>
        <w:autoSpaceDE/>
        <w:autoSpaceDN/>
        <w:adjustRightInd/>
        <w:spacing w:before="100" w:beforeAutospacing="1" w:after="100" w:afterAutospacing="1"/>
        <w:ind w:firstLine="360"/>
        <w:jc w:val="both"/>
        <w:rPr>
          <w:ins w:id="1390" w:author="Maciej Maciejewski" w:date="2024-01-06T19:58:00Z"/>
          <w:szCs w:val="24"/>
          <w:lang w:eastAsia="ja-JP"/>
        </w:rPr>
      </w:pPr>
      <w:ins w:id="1391" w:author="Maciej Maciejewski" w:date="2024-01-06T19:52:00Z">
        <w:r>
          <w:rPr>
            <w:szCs w:val="24"/>
            <w:lang w:eastAsia="ja-JP"/>
          </w:rPr>
          <w:t xml:space="preserve">Sama aplikacja REST API stworzona w Spring </w:t>
        </w:r>
        <w:proofErr w:type="spellStart"/>
        <w:r>
          <w:rPr>
            <w:szCs w:val="24"/>
            <w:lang w:eastAsia="ja-JP"/>
          </w:rPr>
          <w:t>Boot</w:t>
        </w:r>
      </w:ins>
      <w:proofErr w:type="spellEnd"/>
      <w:ins w:id="1392" w:author="Maciej Maciejewski" w:date="2024-01-06T19:55:00Z">
        <w:r>
          <w:rPr>
            <w:szCs w:val="24"/>
            <w:lang w:eastAsia="ja-JP"/>
          </w:rPr>
          <w:t xml:space="preserve"> popularnie</w:t>
        </w:r>
      </w:ins>
      <w:ins w:id="1393" w:author="Maciej Maciejewski" w:date="2024-01-06T19:52:00Z">
        <w:r>
          <w:rPr>
            <w:szCs w:val="24"/>
            <w:lang w:eastAsia="ja-JP"/>
          </w:rPr>
          <w:t xml:space="preserve"> </w:t>
        </w:r>
      </w:ins>
      <w:ins w:id="1394" w:author="Maciej Maciejewski" w:date="2024-01-06T19:55:00Z">
        <w:r>
          <w:rPr>
            <w:szCs w:val="24"/>
            <w:lang w:eastAsia="ja-JP"/>
          </w:rPr>
          <w:t>składa</w:t>
        </w:r>
      </w:ins>
      <w:ins w:id="1395" w:author="Maciej Maciejewski" w:date="2024-01-06T19:52:00Z">
        <w:r>
          <w:rPr>
            <w:szCs w:val="24"/>
            <w:lang w:eastAsia="ja-JP"/>
          </w:rPr>
          <w:t xml:space="preserve"> się głównie </w:t>
        </w:r>
      </w:ins>
      <w:ins w:id="1396" w:author="Maciej Maciejewski" w:date="2024-01-06T20:01:00Z">
        <w:r w:rsidR="009677FB">
          <w:rPr>
            <w:szCs w:val="24"/>
            <w:lang w:eastAsia="ja-JP"/>
          </w:rPr>
          <w:t>z</w:t>
        </w:r>
      </w:ins>
      <w:ins w:id="1397" w:author="Maciej Maciejewski" w:date="2024-01-06T19:52:00Z">
        <w:r>
          <w:rPr>
            <w:szCs w:val="24"/>
            <w:lang w:eastAsia="ja-JP"/>
          </w:rPr>
          <w:t xml:space="preserve"> trzech elementów. Kontrolery które opisują adres</w:t>
        </w:r>
      </w:ins>
      <w:ins w:id="1398" w:author="Maciej Maciejewski" w:date="2024-01-06T19:53:00Z">
        <w:r>
          <w:rPr>
            <w:szCs w:val="24"/>
            <w:lang w:eastAsia="ja-JP"/>
          </w:rPr>
          <w:t>, metodę (</w:t>
        </w:r>
        <w:r w:rsidRPr="00690716">
          <w:rPr>
            <w:szCs w:val="24"/>
            <w:lang w:eastAsia="ja-JP"/>
          </w:rPr>
          <w:t>GET, POST, PUT, DELETE</w:t>
        </w:r>
        <w:r>
          <w:rPr>
            <w:szCs w:val="24"/>
            <w:lang w:eastAsia="ja-JP"/>
          </w:rPr>
          <w:t xml:space="preserve">) i dane jakie należy wysłać w zapytaniu do serwera aby otrzymać konkretną odpowiedź. </w:t>
        </w:r>
      </w:ins>
      <w:ins w:id="1399" w:author="Maciej Maciejewski" w:date="2024-01-06T19:54:00Z">
        <w:r>
          <w:rPr>
            <w:szCs w:val="24"/>
            <w:lang w:eastAsia="ja-JP"/>
          </w:rPr>
          <w:t xml:space="preserve">Usługi które spełniają określone funkcjonalności, są wykorzystywane w kontrolerach aby otrzymać </w:t>
        </w:r>
      </w:ins>
      <w:ins w:id="1400" w:author="Maciej Maciejewski" w:date="2024-01-06T19:55:00Z">
        <w:r>
          <w:rPr>
            <w:szCs w:val="24"/>
            <w:lang w:eastAsia="ja-JP"/>
          </w:rPr>
          <w:t xml:space="preserve">oczekiwany wynik. </w:t>
        </w:r>
      </w:ins>
      <w:ins w:id="1401" w:author="Maciej Maciejewski" w:date="2024-01-06T19:56:00Z">
        <w:r>
          <w:rPr>
            <w:szCs w:val="24"/>
            <w:lang w:eastAsia="ja-JP"/>
          </w:rPr>
          <w:t xml:space="preserve">Modle które </w:t>
        </w:r>
      </w:ins>
      <w:ins w:id="1402" w:author="Maciej Maciejewski" w:date="2024-01-06T19:57:00Z">
        <w:r>
          <w:rPr>
            <w:szCs w:val="24"/>
            <w:lang w:eastAsia="ja-JP"/>
          </w:rPr>
          <w:t>służą</w:t>
        </w:r>
      </w:ins>
      <w:ins w:id="1403" w:author="Maciej Maciejewski" w:date="2024-01-06T19:56:00Z">
        <w:r>
          <w:rPr>
            <w:szCs w:val="24"/>
            <w:lang w:eastAsia="ja-JP"/>
          </w:rPr>
          <w:t xml:space="preserve"> </w:t>
        </w:r>
      </w:ins>
      <w:ins w:id="1404" w:author="Maciej Maciejewski" w:date="2024-01-06T19:57:00Z">
        <w:r>
          <w:rPr>
            <w:szCs w:val="24"/>
            <w:lang w:eastAsia="ja-JP"/>
          </w:rPr>
          <w:t xml:space="preserve">między innymi </w:t>
        </w:r>
      </w:ins>
      <w:ins w:id="1405" w:author="Maciej Maciejewski" w:date="2024-01-06T19:56:00Z">
        <w:r>
          <w:rPr>
            <w:szCs w:val="24"/>
            <w:lang w:eastAsia="ja-JP"/>
          </w:rPr>
          <w:t>do poprawnego odbierania danych, ich przechowywania</w:t>
        </w:r>
      </w:ins>
      <w:ins w:id="1406" w:author="Maciej Maciejewski" w:date="2024-01-06T19:57:00Z">
        <w:r>
          <w:rPr>
            <w:szCs w:val="24"/>
            <w:lang w:eastAsia="ja-JP"/>
          </w:rPr>
          <w:t>,</w:t>
        </w:r>
      </w:ins>
      <w:ins w:id="1407" w:author="Maciej Maciejewski" w:date="2024-01-06T19:56:00Z">
        <w:r>
          <w:rPr>
            <w:szCs w:val="24"/>
            <w:lang w:eastAsia="ja-JP"/>
          </w:rPr>
          <w:t xml:space="preserve"> modyfikowania </w:t>
        </w:r>
      </w:ins>
      <w:ins w:id="1408" w:author="Maciej Maciejewski" w:date="2024-01-06T19:57:00Z">
        <w:r>
          <w:rPr>
            <w:szCs w:val="24"/>
            <w:lang w:eastAsia="ja-JP"/>
          </w:rPr>
          <w:t xml:space="preserve">oraz wysyłania jako odpowiedzi na zapytania dla serwera. </w:t>
        </w:r>
      </w:ins>
      <w:ins w:id="1409" w:author="Maciej Maciejewski" w:date="2024-01-06T19:58:00Z">
        <w:r>
          <w:rPr>
            <w:szCs w:val="24"/>
            <w:lang w:eastAsia="ja-JP"/>
          </w:rPr>
          <w:t>Taka struktura została zastosowana w projekcie, plus dodatkowo rozbudowana na potrzeby serwisu.</w:t>
        </w:r>
      </w:ins>
    </w:p>
    <w:p w14:paraId="138098BF" w14:textId="21520F9C" w:rsidR="00807CA7" w:rsidRDefault="00043F7C" w:rsidP="009677FB">
      <w:pPr>
        <w:overflowPunct/>
        <w:autoSpaceDE/>
        <w:autoSpaceDN/>
        <w:adjustRightInd/>
        <w:spacing w:before="100" w:beforeAutospacing="1" w:after="100" w:afterAutospacing="1"/>
        <w:ind w:firstLine="360"/>
        <w:jc w:val="center"/>
        <w:rPr>
          <w:ins w:id="1410" w:author="Maciej Maciejewski" w:date="2024-01-06T19:59:00Z"/>
          <w:szCs w:val="24"/>
          <w:lang w:eastAsia="ja-JP"/>
        </w:rPr>
      </w:pPr>
      <w:ins w:id="1411" w:author="Maciej Maciejewski" w:date="2024-01-07T16:38:00Z">
        <w:r w:rsidRPr="00043F7C">
          <w:rPr>
            <w:noProof/>
            <w:szCs w:val="24"/>
            <w:lang w:eastAsia="ja-JP"/>
          </w:rPr>
          <w:drawing>
            <wp:inline distT="0" distB="0" distL="0" distR="0" wp14:anchorId="5A447350" wp14:editId="7DDF9FED">
              <wp:extent cx="2261413" cy="3790950"/>
              <wp:effectExtent l="0" t="0" r="5715" b="0"/>
              <wp:docPr id="1474970864"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70864" name="Obraz 1" descr="Obraz zawierający tekst, zrzut ekranu, Czcionka, numer&#10;&#10;Opis wygenerowany automatycznie"/>
                      <pic:cNvPicPr/>
                    </pic:nvPicPr>
                    <pic:blipFill>
                      <a:blip r:embed="rId26"/>
                      <a:stretch>
                        <a:fillRect/>
                      </a:stretch>
                    </pic:blipFill>
                    <pic:spPr>
                      <a:xfrm>
                        <a:off x="0" y="0"/>
                        <a:ext cx="2265736" cy="3798197"/>
                      </a:xfrm>
                      <a:prstGeom prst="rect">
                        <a:avLst/>
                      </a:prstGeom>
                    </pic:spPr>
                  </pic:pic>
                </a:graphicData>
              </a:graphic>
            </wp:inline>
          </w:drawing>
        </w:r>
        <w:r w:rsidRPr="00043F7C">
          <w:rPr>
            <w:noProof/>
            <w:szCs w:val="24"/>
            <w:lang w:eastAsia="ja-JP"/>
          </w:rPr>
          <w:t xml:space="preserve"> </w:t>
        </w:r>
      </w:ins>
    </w:p>
    <w:p w14:paraId="7B0B213D" w14:textId="6E88D36B" w:rsidR="009677FB" w:rsidRPr="009677FB" w:rsidRDefault="009677FB">
      <w:pPr>
        <w:overflowPunct/>
        <w:autoSpaceDE/>
        <w:autoSpaceDN/>
        <w:adjustRightInd/>
        <w:spacing w:before="100" w:beforeAutospacing="1" w:after="100" w:afterAutospacing="1"/>
        <w:ind w:firstLine="360"/>
        <w:jc w:val="center"/>
        <w:rPr>
          <w:ins w:id="1412" w:author="Maciej Maciejewski" w:date="2024-01-06T19:36:00Z"/>
          <w:sz w:val="20"/>
          <w:lang w:eastAsia="ja-JP"/>
          <w:rPrChange w:id="1413" w:author="Maciej Maciejewski" w:date="2024-01-06T20:01:00Z">
            <w:rPr>
              <w:ins w:id="1414" w:author="Maciej Maciejewski" w:date="2024-01-06T19:36:00Z"/>
              <w:szCs w:val="24"/>
              <w:lang w:eastAsia="ja-JP"/>
            </w:rPr>
          </w:rPrChange>
        </w:rPr>
        <w:pPrChange w:id="1415" w:author="Maciej Maciejewski" w:date="2024-01-06T19:59:00Z">
          <w:pPr>
            <w:overflowPunct/>
            <w:autoSpaceDE/>
            <w:autoSpaceDN/>
            <w:adjustRightInd/>
            <w:spacing w:before="100" w:beforeAutospacing="1" w:after="100" w:afterAutospacing="1"/>
            <w:ind w:firstLine="360"/>
          </w:pPr>
        </w:pPrChange>
      </w:pPr>
      <w:ins w:id="1416" w:author="Maciej Maciejewski" w:date="2024-01-06T19:59:00Z">
        <w:r w:rsidRPr="009677FB">
          <w:rPr>
            <w:sz w:val="20"/>
            <w:lang w:eastAsia="ja-JP"/>
            <w:rPrChange w:id="1417" w:author="Maciej Maciejewski" w:date="2024-01-06T20:01:00Z">
              <w:rPr>
                <w:szCs w:val="24"/>
                <w:lang w:eastAsia="ja-JP"/>
              </w:rPr>
            </w:rPrChange>
          </w:rPr>
          <w:t>rys</w:t>
        </w:r>
      </w:ins>
      <w:ins w:id="1418" w:author="Maciej Maciejewski" w:date="2024-01-06T20:26:00Z">
        <w:r w:rsidR="00A51566">
          <w:rPr>
            <w:sz w:val="20"/>
            <w:lang w:eastAsia="ja-JP"/>
          </w:rPr>
          <w:t>.</w:t>
        </w:r>
      </w:ins>
      <w:ins w:id="1419" w:author="Maciej Maciejewski" w:date="2024-01-06T19:59:00Z">
        <w:r w:rsidRPr="009677FB">
          <w:rPr>
            <w:sz w:val="20"/>
            <w:lang w:eastAsia="ja-JP"/>
            <w:rPrChange w:id="1420" w:author="Maciej Maciejewski" w:date="2024-01-06T20:01:00Z">
              <w:rPr>
                <w:szCs w:val="24"/>
                <w:lang w:eastAsia="ja-JP"/>
              </w:rPr>
            </w:rPrChange>
          </w:rPr>
          <w:t xml:space="preserve"> 5.1 </w:t>
        </w:r>
      </w:ins>
      <w:ins w:id="1421" w:author="Maciej Maciejewski" w:date="2024-01-06T20:01:00Z">
        <w:r w:rsidRPr="009677FB">
          <w:rPr>
            <w:sz w:val="20"/>
            <w:rPrChange w:id="1422" w:author="Maciej Maciejewski" w:date="2024-01-06T20:01:00Z">
              <w:rPr/>
            </w:rPrChange>
          </w:rPr>
          <w:t xml:space="preserve">Struktura projektu w Java Spring </w:t>
        </w:r>
        <w:proofErr w:type="spellStart"/>
        <w:r w:rsidRPr="009677FB">
          <w:rPr>
            <w:sz w:val="20"/>
            <w:rPrChange w:id="1423" w:author="Maciej Maciejewski" w:date="2024-01-06T20:01:00Z">
              <w:rPr/>
            </w:rPrChange>
          </w:rPr>
          <w:t>Boot</w:t>
        </w:r>
        <w:proofErr w:type="spellEnd"/>
        <w:r w:rsidRPr="009677FB">
          <w:rPr>
            <w:sz w:val="20"/>
            <w:rPrChange w:id="1424" w:author="Maciej Maciejewski" w:date="2024-01-06T20:01:00Z">
              <w:rPr/>
            </w:rPrChange>
          </w:rPr>
          <w:t>, pokazująca podział na pakiety</w:t>
        </w:r>
      </w:ins>
    </w:p>
    <w:p w14:paraId="0D234397" w14:textId="7FE285B1" w:rsidR="001E453C" w:rsidRDefault="00807CA7">
      <w:pPr>
        <w:ind w:firstLine="0"/>
        <w:jc w:val="both"/>
        <w:rPr>
          <w:ins w:id="1425" w:author="Maciej Maciejewski" w:date="2024-01-06T18:26:00Z"/>
        </w:rPr>
        <w:pPrChange w:id="1426" w:author="Maciej Maciejewski" w:date="2024-01-06T18:31:00Z">
          <w:pPr/>
        </w:pPrChange>
      </w:pPr>
      <w:ins w:id="1427" w:author="Maciej Maciejewski" w:date="2024-01-06T19:51:00Z">
        <w:r>
          <w:rPr>
            <w:szCs w:val="24"/>
            <w:lang w:eastAsia="ja-JP"/>
          </w:rPr>
          <w:tab/>
        </w:r>
      </w:ins>
    </w:p>
    <w:p w14:paraId="09B6FE04" w14:textId="77777777" w:rsidR="001E453C" w:rsidRDefault="001E453C" w:rsidP="00A250D2">
      <w:pPr>
        <w:ind w:firstLine="0"/>
        <w:rPr>
          <w:ins w:id="1428" w:author="Maciej Maciejewski" w:date="2024-01-06T18:26:00Z"/>
        </w:rPr>
      </w:pPr>
    </w:p>
    <w:p w14:paraId="7658F10F" w14:textId="7DFEC83E" w:rsidR="000C55D1" w:rsidRDefault="000C55D1" w:rsidP="00A250D2">
      <w:pPr>
        <w:ind w:firstLine="0"/>
        <w:rPr>
          <w:ins w:id="1429" w:author="Maciej Maciejewski" w:date="2024-01-06T20:24:00Z"/>
          <w:szCs w:val="24"/>
        </w:rPr>
      </w:pPr>
      <w:ins w:id="1430" w:author="Maciej Maciejewski" w:date="2024-01-06T20:11:00Z">
        <w:r>
          <w:rPr>
            <w:szCs w:val="24"/>
          </w:rPr>
          <w:tab/>
        </w:r>
      </w:ins>
      <w:ins w:id="1431" w:author="Maciej Maciejewski" w:date="2024-01-06T20:20:00Z">
        <w:r>
          <w:rPr>
            <w:szCs w:val="24"/>
          </w:rPr>
          <w:t xml:space="preserve">W pakiecie </w:t>
        </w:r>
        <w:proofErr w:type="spellStart"/>
        <w:r w:rsidRPr="00EB25B5">
          <w:rPr>
            <w:rFonts w:ascii="Courier New" w:hAnsi="Courier New" w:cs="Courier New"/>
            <w:sz w:val="20"/>
            <w:rPrChange w:id="1432" w:author="Maciej Maciejewski" w:date="2024-01-07T15:38:00Z">
              <w:rPr>
                <w:szCs w:val="24"/>
              </w:rPr>
            </w:rPrChange>
          </w:rPr>
          <w:t>controller</w:t>
        </w:r>
        <w:proofErr w:type="spellEnd"/>
        <w:r>
          <w:rPr>
            <w:szCs w:val="24"/>
          </w:rPr>
          <w:t xml:space="preserve"> </w:t>
        </w:r>
      </w:ins>
      <w:ins w:id="1433" w:author="Maciej Maciejewski" w:date="2024-01-07T15:37:00Z">
        <w:r w:rsidR="00EB25B5">
          <w:rPr>
            <w:szCs w:val="24"/>
          </w:rPr>
          <w:t>(</w:t>
        </w:r>
        <w:r w:rsidR="00EB25B5" w:rsidRPr="00EB25B5">
          <w:rPr>
            <w:szCs w:val="24"/>
            <w:lang w:eastAsia="ja-JP"/>
            <w:rPrChange w:id="1434" w:author="Maciej Maciejewski" w:date="2024-01-07T15:37:00Z">
              <w:rPr>
                <w:sz w:val="20"/>
                <w:lang w:eastAsia="ja-JP"/>
              </w:rPr>
            </w:rPrChange>
          </w:rPr>
          <w:t>rys. 5.1</w:t>
        </w:r>
        <w:r w:rsidR="00EB25B5">
          <w:rPr>
            <w:szCs w:val="24"/>
          </w:rPr>
          <w:t xml:space="preserve">) </w:t>
        </w:r>
      </w:ins>
      <w:ins w:id="1435" w:author="Maciej Maciejewski" w:date="2024-01-06T20:20:00Z">
        <w:r>
          <w:rPr>
            <w:szCs w:val="24"/>
          </w:rPr>
          <w:t>zamieszczone są wszystkie kontrolery</w:t>
        </w:r>
      </w:ins>
      <w:ins w:id="1436" w:author="Maciej Maciejewski" w:date="2024-01-06T20:23:00Z">
        <w:r w:rsidR="00A51566">
          <w:rPr>
            <w:szCs w:val="24"/>
          </w:rPr>
          <w:t>, w których</w:t>
        </w:r>
      </w:ins>
      <w:ins w:id="1437" w:author="Maciej Maciejewski" w:date="2024-01-06T20:24:00Z">
        <w:r w:rsidR="00A51566">
          <w:rPr>
            <w:szCs w:val="24"/>
          </w:rPr>
          <w:t xml:space="preserve"> </w:t>
        </w:r>
      </w:ins>
      <w:ins w:id="1438" w:author="Maciej Maciejewski" w:date="2024-01-06T22:07:00Z">
        <w:r w:rsidR="003D6F25">
          <w:rPr>
            <w:szCs w:val="24"/>
          </w:rPr>
          <w:t xml:space="preserve">obsługiwane </w:t>
        </w:r>
      </w:ins>
      <w:ins w:id="1439" w:author="Maciej Maciejewski" w:date="2024-01-06T20:24:00Z">
        <w:r w:rsidR="00A51566">
          <w:rPr>
            <w:szCs w:val="24"/>
          </w:rPr>
          <w:t xml:space="preserve"> są poszczególne </w:t>
        </w:r>
        <w:proofErr w:type="spellStart"/>
        <w:r w:rsidR="00A51566">
          <w:rPr>
            <w:szCs w:val="24"/>
          </w:rPr>
          <w:t>endpointy</w:t>
        </w:r>
      </w:ins>
      <w:proofErr w:type="spellEnd"/>
      <w:ins w:id="1440" w:author="Maciej Maciejewski" w:date="2024-01-07T15:22:00Z">
        <w:r w:rsidR="00A14971">
          <w:rPr>
            <w:szCs w:val="24"/>
          </w:rPr>
          <w:t>.</w:t>
        </w:r>
      </w:ins>
    </w:p>
    <w:p w14:paraId="7169C6D4" w14:textId="77777777" w:rsidR="00A51566" w:rsidRDefault="00A51566" w:rsidP="00A250D2">
      <w:pPr>
        <w:ind w:firstLine="0"/>
        <w:rPr>
          <w:ins w:id="1441" w:author="Maciej Maciejewski" w:date="2024-01-06T20:24:00Z"/>
          <w:szCs w:val="24"/>
        </w:rPr>
      </w:pPr>
    </w:p>
    <w:p w14:paraId="71EA6782" w14:textId="77777777" w:rsidR="003F4866" w:rsidRDefault="003F4866" w:rsidP="003F4866">
      <w:pPr>
        <w:ind w:firstLine="0"/>
        <w:jc w:val="center"/>
        <w:rPr>
          <w:ins w:id="1442" w:author="Maciej Maciejewski" w:date="2024-01-06T20:34:00Z"/>
          <w:sz w:val="20"/>
        </w:rPr>
      </w:pPr>
    </w:p>
    <w:p w14:paraId="61A19025" w14:textId="42E9495C" w:rsidR="008D228D" w:rsidRPr="008D228D" w:rsidRDefault="003F4866" w:rsidP="003F4866">
      <w:pPr>
        <w:ind w:firstLine="0"/>
        <w:jc w:val="both"/>
        <w:rPr>
          <w:ins w:id="1443" w:author="Maciej Maciejewski" w:date="2024-01-06T21:28:00Z"/>
        </w:rPr>
      </w:pPr>
      <w:ins w:id="1444" w:author="Maciej Maciejewski" w:date="2024-01-06T20:34:00Z">
        <w:r>
          <w:rPr>
            <w:sz w:val="20"/>
          </w:rPr>
          <w:tab/>
        </w:r>
        <w:r w:rsidRPr="003F4866">
          <w:rPr>
            <w:szCs w:val="24"/>
            <w:rPrChange w:id="1445" w:author="Maciej Maciejewski" w:date="2024-01-06T20:34:00Z">
              <w:rPr>
                <w:sz w:val="20"/>
              </w:rPr>
            </w:rPrChange>
          </w:rPr>
          <w:t xml:space="preserve">W </w:t>
        </w:r>
      </w:ins>
      <w:ins w:id="1446" w:author="Maciej Maciejewski" w:date="2024-01-06T20:35:00Z">
        <w:r>
          <w:rPr>
            <w:szCs w:val="24"/>
          </w:rPr>
          <w:t>linijkach 1 do 3</w:t>
        </w:r>
      </w:ins>
      <w:ins w:id="1447" w:author="Maciej Maciejewski" w:date="2024-01-07T15:22:00Z">
        <w:r w:rsidR="00A14971">
          <w:rPr>
            <w:szCs w:val="24"/>
          </w:rPr>
          <w:t xml:space="preserve"> (rys. 5.2)</w:t>
        </w:r>
      </w:ins>
      <w:ins w:id="1448" w:author="Maciej Maciejewski" w:date="2024-01-06T20:35:00Z">
        <w:r>
          <w:rPr>
            <w:szCs w:val="24"/>
          </w:rPr>
          <w:t xml:space="preserve"> </w:t>
        </w:r>
      </w:ins>
      <w:ins w:id="1449" w:author="Maciej Maciejewski" w:date="2024-01-06T21:22:00Z">
        <w:r w:rsidR="008B09D4">
          <w:rPr>
            <w:szCs w:val="24"/>
          </w:rPr>
          <w:t>znajdują się</w:t>
        </w:r>
      </w:ins>
      <w:ins w:id="1450" w:author="Maciej Maciejewski" w:date="2024-01-06T22:07:00Z">
        <w:r w:rsidR="008D228D">
          <w:rPr>
            <w:szCs w:val="24"/>
          </w:rPr>
          <w:t xml:space="preserve"> kluczowe</w:t>
        </w:r>
      </w:ins>
      <w:ins w:id="1451" w:author="Maciej Maciejewski" w:date="2024-01-06T21:22:00Z">
        <w:r w:rsidR="008B09D4">
          <w:rPr>
            <w:szCs w:val="24"/>
          </w:rPr>
          <w:t xml:space="preserve"> </w:t>
        </w:r>
        <w:r w:rsidR="008B09D4">
          <w:t xml:space="preserve">adnotacje, </w:t>
        </w:r>
        <w:r w:rsidR="008B09D4">
          <w:rPr>
            <w:rStyle w:val="HTML-kod"/>
          </w:rPr>
          <w:t>@RestController</w:t>
        </w:r>
        <w:r w:rsidR="008B09D4">
          <w:t xml:space="preserve"> wskazuje, że klasa jest używana do obsługi żądań HTTP. Adnotacja </w:t>
        </w:r>
        <w:r w:rsidR="008B09D4">
          <w:rPr>
            <w:rStyle w:val="HTML-kod"/>
          </w:rPr>
          <w:t>@RequestMapping("/project")</w:t>
        </w:r>
        <w:r w:rsidR="008B09D4">
          <w:t xml:space="preserve"> określa, że wszystkie żądania HTTP na ścieżce </w:t>
        </w:r>
        <w:r w:rsidR="008B09D4">
          <w:rPr>
            <w:rStyle w:val="HTML-kod"/>
          </w:rPr>
          <w:t>/</w:t>
        </w:r>
        <w:proofErr w:type="spellStart"/>
        <w:r w:rsidR="008B09D4">
          <w:rPr>
            <w:rStyle w:val="HTML-kod"/>
          </w:rPr>
          <w:t>project</w:t>
        </w:r>
        <w:proofErr w:type="spellEnd"/>
        <w:r w:rsidR="008B09D4">
          <w:t xml:space="preserve"> będą obsługiwane przez metody w tej klasie. Adnotacja </w:t>
        </w:r>
        <w:r w:rsidR="008B09D4">
          <w:rPr>
            <w:rStyle w:val="HTML-kod"/>
          </w:rPr>
          <w:t>@RequiredArgsConstructor</w:t>
        </w:r>
        <w:r w:rsidR="008B09D4">
          <w:t xml:space="preserve"> generuje konstruktor z wymaganymi zależnościami, które są oznaczone jako finalne lub oznaczone adnotacją </w:t>
        </w:r>
        <w:r w:rsidR="008B09D4">
          <w:rPr>
            <w:rStyle w:val="HTML-kod"/>
          </w:rPr>
          <w:t>@NonNull</w:t>
        </w:r>
        <w:r w:rsidR="008B09D4">
          <w:t xml:space="preserve">, co umożliwia wstrzykiwanie zależności przez </w:t>
        </w:r>
        <w:proofErr w:type="spellStart"/>
        <w:r w:rsidR="008B09D4">
          <w:t>Springa</w:t>
        </w:r>
        <w:proofErr w:type="spellEnd"/>
        <w:r w:rsidR="008B09D4">
          <w:t>.</w:t>
        </w:r>
      </w:ins>
    </w:p>
    <w:p w14:paraId="25E9D4C8" w14:textId="77777777" w:rsidR="005D403E" w:rsidRPr="008D228D" w:rsidRDefault="005D403E" w:rsidP="003F4866">
      <w:pPr>
        <w:ind w:firstLine="0"/>
        <w:jc w:val="both"/>
        <w:rPr>
          <w:ins w:id="1452" w:author="Maciej Maciejewski" w:date="2024-01-06T21:28:00Z"/>
        </w:rPr>
      </w:pPr>
    </w:p>
    <w:p w14:paraId="2DFFE45A" w14:textId="73ACF8F2" w:rsidR="005D403E" w:rsidRDefault="005D403E" w:rsidP="003F4866">
      <w:pPr>
        <w:ind w:firstLine="0"/>
        <w:jc w:val="both"/>
        <w:rPr>
          <w:ins w:id="1453" w:author="Maciej Maciejewski" w:date="2024-01-07T15:22:00Z"/>
        </w:rPr>
      </w:pPr>
      <w:ins w:id="1454" w:author="Maciej Maciejewski" w:date="2024-01-06T21:28:00Z">
        <w:r w:rsidRPr="008D228D">
          <w:tab/>
        </w:r>
      </w:ins>
      <w:ins w:id="1455" w:author="Maciej Maciejewski" w:date="2024-01-06T21:38:00Z">
        <w:r w:rsidR="00DA5A5D">
          <w:t>Fragment kodu w liniach 8 do 23</w:t>
        </w:r>
      </w:ins>
      <w:ins w:id="1456" w:author="Maciej Maciejewski" w:date="2024-01-07T15:22:00Z">
        <w:r w:rsidR="00A14971">
          <w:t xml:space="preserve"> </w:t>
        </w:r>
        <w:r w:rsidR="00A14971">
          <w:rPr>
            <w:szCs w:val="24"/>
          </w:rPr>
          <w:t xml:space="preserve">(rys. 5.2) </w:t>
        </w:r>
      </w:ins>
      <w:ins w:id="1457" w:author="Maciej Maciejewski" w:date="2024-01-06T21:38:00Z">
        <w:r w:rsidR="00DA5A5D">
          <w:t xml:space="preserve"> reprezentuje metodę w kontrolerze Spring </w:t>
        </w:r>
        <w:proofErr w:type="spellStart"/>
        <w:r w:rsidR="00DA5A5D">
          <w:t>Boot</w:t>
        </w:r>
        <w:proofErr w:type="spellEnd"/>
        <w:r w:rsidR="00DA5A5D">
          <w:t xml:space="preserve">, która obsługuje żądania POST na ścieżce </w:t>
        </w:r>
        <w:r w:rsidR="00DA5A5D">
          <w:rPr>
            <w:rStyle w:val="HTML-kod"/>
          </w:rPr>
          <w:t>/</w:t>
        </w:r>
        <w:proofErr w:type="spellStart"/>
        <w:r w:rsidR="00DA5A5D">
          <w:rPr>
            <w:rStyle w:val="HTML-kod"/>
          </w:rPr>
          <w:t>project</w:t>
        </w:r>
        <w:proofErr w:type="spellEnd"/>
        <w:r w:rsidR="00DA5A5D">
          <w:rPr>
            <w:rStyle w:val="HTML-kod"/>
          </w:rPr>
          <w:t>/</w:t>
        </w:r>
        <w:proofErr w:type="spellStart"/>
        <w:r w:rsidR="00DA5A5D">
          <w:rPr>
            <w:rStyle w:val="HTML-kod"/>
          </w:rPr>
          <w:t>add</w:t>
        </w:r>
        <w:proofErr w:type="spellEnd"/>
        <w:r w:rsidR="00DA5A5D">
          <w:t xml:space="preserve">. Używa ona adnotacji </w:t>
        </w:r>
        <w:r w:rsidR="00DA5A5D">
          <w:rPr>
            <w:rStyle w:val="HTML-kod"/>
          </w:rPr>
          <w:t>@PostMapping("/add")</w:t>
        </w:r>
        <w:r w:rsidR="00DA5A5D">
          <w:t xml:space="preserve"> do mapowania żądań HTTP POST na metodę </w:t>
        </w:r>
        <w:proofErr w:type="spellStart"/>
        <w:r w:rsidR="00DA5A5D">
          <w:rPr>
            <w:rStyle w:val="HTML-kod"/>
          </w:rPr>
          <w:t>addProject</w:t>
        </w:r>
        <w:proofErr w:type="spellEnd"/>
        <w:r w:rsidR="00DA5A5D">
          <w:t xml:space="preserve">. Metoda ta przyjmuje dwa argumenty: obiekt </w:t>
        </w:r>
        <w:proofErr w:type="spellStart"/>
        <w:r w:rsidR="00DA5A5D">
          <w:rPr>
            <w:rStyle w:val="HTML-kod"/>
          </w:rPr>
          <w:t>ProjectWriteModel</w:t>
        </w:r>
        <w:proofErr w:type="spellEnd"/>
        <w:r w:rsidR="00DA5A5D">
          <w:t>, który jest oczekiwanym ciałem żądania (</w:t>
        </w:r>
        <w:r w:rsidR="00DA5A5D">
          <w:rPr>
            <w:rStyle w:val="HTML-kod"/>
          </w:rPr>
          <w:t>@RequestBody</w:t>
        </w:r>
        <w:r w:rsidR="00DA5A5D">
          <w:t xml:space="preserve">), oraz ciąg </w:t>
        </w:r>
        <w:proofErr w:type="spellStart"/>
        <w:r w:rsidR="00DA5A5D">
          <w:rPr>
            <w:rStyle w:val="HTML-kod"/>
          </w:rPr>
          <w:t>header</w:t>
        </w:r>
        <w:proofErr w:type="spellEnd"/>
        <w:r w:rsidR="00DA5A5D">
          <w:t xml:space="preserve">, który jest wartością nagłówka HTTP </w:t>
        </w:r>
        <w:proofErr w:type="spellStart"/>
        <w:r w:rsidR="00DA5A5D">
          <w:rPr>
            <w:rStyle w:val="HTML-kod"/>
          </w:rPr>
          <w:t>Authorization</w:t>
        </w:r>
        <w:proofErr w:type="spellEnd"/>
        <w:r w:rsidR="00DA5A5D">
          <w:t xml:space="preserve"> (</w:t>
        </w:r>
        <w:r w:rsidR="00DA5A5D">
          <w:rPr>
            <w:rStyle w:val="HTML-kod"/>
          </w:rPr>
          <w:t>@RequestHeader("Authorization")</w:t>
        </w:r>
        <w:r w:rsidR="00DA5A5D">
          <w:t xml:space="preserve">). Wewnątrz metody, próbuje ona dodać nowy projekt za pomocą serwisu </w:t>
        </w:r>
        <w:proofErr w:type="spellStart"/>
        <w:r w:rsidR="00DA5A5D">
          <w:rPr>
            <w:rStyle w:val="HTML-kod"/>
          </w:rPr>
          <w:t>projectService</w:t>
        </w:r>
        <w:proofErr w:type="spellEnd"/>
        <w:r w:rsidR="00DA5A5D">
          <w:t xml:space="preserve">. Jeśli operacja się powiedzie, zwraca </w:t>
        </w:r>
        <w:proofErr w:type="spellStart"/>
        <w:r w:rsidR="00DA5A5D">
          <w:rPr>
            <w:rStyle w:val="HTML-kod"/>
          </w:rPr>
          <w:t>ResponseEntity</w:t>
        </w:r>
        <w:proofErr w:type="spellEnd"/>
        <w:r w:rsidR="00DA5A5D">
          <w:t xml:space="preserve"> z kodem odpowiedzi HTTP 200 (OK). W przypadku wystąpienia wyjątku </w:t>
        </w:r>
        <w:proofErr w:type="spellStart"/>
        <w:r w:rsidR="00DA5A5D">
          <w:rPr>
            <w:rStyle w:val="HTML-kod"/>
          </w:rPr>
          <w:t>ProjectException</w:t>
        </w:r>
        <w:proofErr w:type="spellEnd"/>
        <w:r w:rsidR="00DA5A5D">
          <w:t xml:space="preserve">, zwraca </w:t>
        </w:r>
        <w:proofErr w:type="spellStart"/>
        <w:r w:rsidR="00DA5A5D">
          <w:rPr>
            <w:rStyle w:val="HTML-kod"/>
          </w:rPr>
          <w:t>ResponseEntity</w:t>
        </w:r>
        <w:proofErr w:type="spellEnd"/>
        <w:r w:rsidR="00DA5A5D">
          <w:t xml:space="preserve"> z kodem błędu HTTP 400 (BAD_REQUEST) i komunikatem wyjątku.</w:t>
        </w:r>
      </w:ins>
    </w:p>
    <w:p w14:paraId="58F001DB" w14:textId="77777777" w:rsidR="00A14971" w:rsidRDefault="00A14971" w:rsidP="003F4866">
      <w:pPr>
        <w:ind w:firstLine="0"/>
        <w:jc w:val="both"/>
        <w:rPr>
          <w:ins w:id="1458" w:author="Maciej Maciejewski" w:date="2024-01-07T14:49:00Z"/>
        </w:rPr>
      </w:pPr>
    </w:p>
    <w:tbl>
      <w:tblPr>
        <w:tblStyle w:val="Tabela-Siatka"/>
        <w:tblW w:w="0" w:type="auto"/>
        <w:tblLook w:val="04A0" w:firstRow="1" w:lastRow="0" w:firstColumn="1" w:lastColumn="0" w:noHBand="0" w:noVBand="1"/>
      </w:tblPr>
      <w:tblGrid>
        <w:gridCol w:w="457"/>
        <w:gridCol w:w="8605"/>
      </w:tblGrid>
      <w:tr w:rsidR="00A14971" w:rsidRPr="00885A35" w14:paraId="25BF1B72" w14:textId="77777777" w:rsidTr="00FA5166">
        <w:trPr>
          <w:trHeight w:val="4972"/>
          <w:ins w:id="1459" w:author="Maciej Maciejewski" w:date="2024-01-07T15:22:00Z"/>
        </w:trPr>
        <w:tc>
          <w:tcPr>
            <w:tcW w:w="457" w:type="dxa"/>
          </w:tcPr>
          <w:p w14:paraId="5B94AA1F" w14:textId="77777777" w:rsidR="00A14971" w:rsidRPr="00A51566" w:rsidRDefault="00A14971" w:rsidP="00FA5166">
            <w:pPr>
              <w:pStyle w:val="HTML-wstpniesformatowany"/>
              <w:shd w:val="clear" w:color="auto" w:fill="FFFFFF"/>
              <w:rPr>
                <w:ins w:id="1460" w:author="Maciej Maciejewski" w:date="2024-01-07T15:22:00Z"/>
                <w:color w:val="9E880D"/>
                <w:lang w:val="en-US"/>
              </w:rPr>
            </w:pPr>
            <w:ins w:id="1461" w:author="Maciej Maciejewski" w:date="2024-01-07T15:22:00Z">
              <w:r>
                <w:rPr>
                  <w:color w:val="9E880D"/>
                  <w:lang w:val="en-US"/>
                </w:rPr>
                <w:t>1</w:t>
              </w:r>
            </w:ins>
          </w:p>
          <w:p w14:paraId="714F5EB2" w14:textId="77777777" w:rsidR="00A14971" w:rsidRPr="00A51566" w:rsidRDefault="00A14971" w:rsidP="00FA5166">
            <w:pPr>
              <w:pStyle w:val="HTML-wstpniesformatowany"/>
              <w:shd w:val="clear" w:color="auto" w:fill="FFFFFF"/>
              <w:rPr>
                <w:ins w:id="1462" w:author="Maciej Maciejewski" w:date="2024-01-07T15:22:00Z"/>
                <w:color w:val="9E880D"/>
                <w:lang w:val="en-US"/>
              </w:rPr>
            </w:pPr>
            <w:ins w:id="1463" w:author="Maciej Maciejewski" w:date="2024-01-07T15:22:00Z">
              <w:r>
                <w:rPr>
                  <w:color w:val="9E880D"/>
                  <w:lang w:val="en-US"/>
                </w:rPr>
                <w:t>2</w:t>
              </w:r>
            </w:ins>
          </w:p>
          <w:p w14:paraId="0CF0C109" w14:textId="77777777" w:rsidR="00A14971" w:rsidRPr="00A51566" w:rsidRDefault="00A14971" w:rsidP="00FA5166">
            <w:pPr>
              <w:pStyle w:val="HTML-wstpniesformatowany"/>
              <w:shd w:val="clear" w:color="auto" w:fill="FFFFFF"/>
              <w:rPr>
                <w:ins w:id="1464" w:author="Maciej Maciejewski" w:date="2024-01-07T15:22:00Z"/>
                <w:color w:val="9E880D"/>
                <w:lang w:val="en-US"/>
              </w:rPr>
            </w:pPr>
            <w:ins w:id="1465" w:author="Maciej Maciejewski" w:date="2024-01-07T15:22:00Z">
              <w:r>
                <w:rPr>
                  <w:color w:val="9E880D"/>
                  <w:lang w:val="en-US"/>
                </w:rPr>
                <w:t>3</w:t>
              </w:r>
            </w:ins>
          </w:p>
          <w:p w14:paraId="0B2A3F2E" w14:textId="77777777" w:rsidR="00A14971" w:rsidRPr="00A51566" w:rsidRDefault="00A14971" w:rsidP="00FA5166">
            <w:pPr>
              <w:pStyle w:val="HTML-wstpniesformatowany"/>
              <w:shd w:val="clear" w:color="auto" w:fill="FFFFFF"/>
              <w:rPr>
                <w:ins w:id="1466" w:author="Maciej Maciejewski" w:date="2024-01-07T15:22:00Z"/>
                <w:color w:val="9E880D"/>
                <w:lang w:val="en-US"/>
              </w:rPr>
            </w:pPr>
            <w:ins w:id="1467" w:author="Maciej Maciejewski" w:date="2024-01-07T15:22:00Z">
              <w:r>
                <w:rPr>
                  <w:color w:val="9E880D"/>
                  <w:lang w:val="en-US"/>
                </w:rPr>
                <w:t>4</w:t>
              </w:r>
            </w:ins>
          </w:p>
          <w:p w14:paraId="6EC67112" w14:textId="77777777" w:rsidR="00A14971" w:rsidRPr="00A51566" w:rsidRDefault="00A14971" w:rsidP="00FA5166">
            <w:pPr>
              <w:pStyle w:val="HTML-wstpniesformatowany"/>
              <w:shd w:val="clear" w:color="auto" w:fill="FFFFFF"/>
              <w:rPr>
                <w:ins w:id="1468" w:author="Maciej Maciejewski" w:date="2024-01-07T15:22:00Z"/>
                <w:color w:val="9E880D"/>
                <w:lang w:val="en-US"/>
              </w:rPr>
            </w:pPr>
            <w:ins w:id="1469" w:author="Maciej Maciejewski" w:date="2024-01-07T15:22:00Z">
              <w:r>
                <w:rPr>
                  <w:color w:val="9E880D"/>
                  <w:lang w:val="en-US"/>
                </w:rPr>
                <w:t>5</w:t>
              </w:r>
            </w:ins>
          </w:p>
          <w:p w14:paraId="4DECA391" w14:textId="77777777" w:rsidR="00A14971" w:rsidRDefault="00A14971" w:rsidP="00FA5166">
            <w:pPr>
              <w:pStyle w:val="HTML-wstpniesformatowany"/>
              <w:shd w:val="clear" w:color="auto" w:fill="FFFFFF"/>
              <w:rPr>
                <w:ins w:id="1470" w:author="Maciej Maciejewski" w:date="2024-01-07T15:22:00Z"/>
                <w:color w:val="9E880D"/>
                <w:lang w:val="en-US"/>
              </w:rPr>
            </w:pPr>
            <w:ins w:id="1471" w:author="Maciej Maciejewski" w:date="2024-01-07T15:22:00Z">
              <w:r>
                <w:rPr>
                  <w:color w:val="9E880D"/>
                  <w:lang w:val="en-US"/>
                </w:rPr>
                <w:t>6</w:t>
              </w:r>
            </w:ins>
          </w:p>
          <w:p w14:paraId="0A4BDE66" w14:textId="77777777" w:rsidR="00A14971" w:rsidRPr="00A51566" w:rsidRDefault="00A14971" w:rsidP="00FA5166">
            <w:pPr>
              <w:pStyle w:val="HTML-wstpniesformatowany"/>
              <w:shd w:val="clear" w:color="auto" w:fill="FFFFFF"/>
              <w:rPr>
                <w:ins w:id="1472" w:author="Maciej Maciejewski" w:date="2024-01-07T15:22:00Z"/>
                <w:color w:val="9E880D"/>
                <w:lang w:val="en-US"/>
              </w:rPr>
            </w:pPr>
            <w:ins w:id="1473" w:author="Maciej Maciejewski" w:date="2024-01-07T15:22:00Z">
              <w:r>
                <w:rPr>
                  <w:color w:val="9E880D"/>
                  <w:lang w:val="en-US"/>
                </w:rPr>
                <w:t>7</w:t>
              </w:r>
            </w:ins>
          </w:p>
          <w:p w14:paraId="1B9FB80A" w14:textId="77777777" w:rsidR="00A14971" w:rsidRPr="00A51566" w:rsidRDefault="00A14971" w:rsidP="00FA5166">
            <w:pPr>
              <w:pStyle w:val="HTML-wstpniesformatowany"/>
              <w:shd w:val="clear" w:color="auto" w:fill="FFFFFF"/>
              <w:rPr>
                <w:ins w:id="1474" w:author="Maciej Maciejewski" w:date="2024-01-07T15:22:00Z"/>
                <w:color w:val="9E880D"/>
                <w:lang w:val="en-US"/>
              </w:rPr>
            </w:pPr>
            <w:ins w:id="1475" w:author="Maciej Maciejewski" w:date="2024-01-07T15:22:00Z">
              <w:r>
                <w:rPr>
                  <w:color w:val="9E880D"/>
                  <w:lang w:val="en-US"/>
                </w:rPr>
                <w:t>8</w:t>
              </w:r>
            </w:ins>
          </w:p>
          <w:p w14:paraId="596407F6" w14:textId="77777777" w:rsidR="00A14971" w:rsidRPr="00A51566" w:rsidRDefault="00A14971" w:rsidP="00FA5166">
            <w:pPr>
              <w:pStyle w:val="HTML-wstpniesformatowany"/>
              <w:shd w:val="clear" w:color="auto" w:fill="FFFFFF"/>
              <w:rPr>
                <w:ins w:id="1476" w:author="Maciej Maciejewski" w:date="2024-01-07T15:22:00Z"/>
                <w:color w:val="9E880D"/>
                <w:lang w:val="en-US"/>
              </w:rPr>
            </w:pPr>
            <w:ins w:id="1477" w:author="Maciej Maciejewski" w:date="2024-01-07T15:22:00Z">
              <w:r>
                <w:rPr>
                  <w:color w:val="9E880D"/>
                  <w:lang w:val="en-US"/>
                </w:rPr>
                <w:t>9</w:t>
              </w:r>
            </w:ins>
          </w:p>
          <w:p w14:paraId="6D924846" w14:textId="77777777" w:rsidR="00A14971" w:rsidRPr="00A51566" w:rsidRDefault="00A14971" w:rsidP="00FA5166">
            <w:pPr>
              <w:pStyle w:val="HTML-wstpniesformatowany"/>
              <w:shd w:val="clear" w:color="auto" w:fill="FFFFFF"/>
              <w:rPr>
                <w:ins w:id="1478" w:author="Maciej Maciejewski" w:date="2024-01-07T15:22:00Z"/>
                <w:color w:val="9E880D"/>
                <w:lang w:val="en-US"/>
              </w:rPr>
            </w:pPr>
            <w:ins w:id="1479" w:author="Maciej Maciejewski" w:date="2024-01-07T15:22:00Z">
              <w:r>
                <w:rPr>
                  <w:color w:val="9E880D"/>
                  <w:lang w:val="en-US"/>
                </w:rPr>
                <w:t>10</w:t>
              </w:r>
            </w:ins>
          </w:p>
          <w:p w14:paraId="1FEB9274" w14:textId="77777777" w:rsidR="00A14971" w:rsidRPr="00A51566" w:rsidRDefault="00A14971" w:rsidP="00FA5166">
            <w:pPr>
              <w:pStyle w:val="HTML-wstpniesformatowany"/>
              <w:shd w:val="clear" w:color="auto" w:fill="FFFFFF"/>
              <w:rPr>
                <w:ins w:id="1480" w:author="Maciej Maciejewski" w:date="2024-01-07T15:22:00Z"/>
                <w:color w:val="9E880D"/>
                <w:lang w:val="en-US"/>
              </w:rPr>
            </w:pPr>
            <w:ins w:id="1481" w:author="Maciej Maciejewski" w:date="2024-01-07T15:22:00Z">
              <w:r>
                <w:rPr>
                  <w:color w:val="9E880D"/>
                  <w:lang w:val="en-US"/>
                </w:rPr>
                <w:t>11</w:t>
              </w:r>
            </w:ins>
          </w:p>
          <w:p w14:paraId="2B5E2AB5" w14:textId="77777777" w:rsidR="00A14971" w:rsidRPr="00A51566" w:rsidRDefault="00A14971" w:rsidP="00FA5166">
            <w:pPr>
              <w:pStyle w:val="HTML-wstpniesformatowany"/>
              <w:shd w:val="clear" w:color="auto" w:fill="FFFFFF"/>
              <w:rPr>
                <w:ins w:id="1482" w:author="Maciej Maciejewski" w:date="2024-01-07T15:22:00Z"/>
                <w:color w:val="9E880D"/>
                <w:lang w:val="en-US"/>
              </w:rPr>
            </w:pPr>
            <w:ins w:id="1483" w:author="Maciej Maciejewski" w:date="2024-01-07T15:22:00Z">
              <w:r>
                <w:rPr>
                  <w:color w:val="9E880D"/>
                  <w:lang w:val="en-US"/>
                </w:rPr>
                <w:t>12</w:t>
              </w:r>
            </w:ins>
          </w:p>
          <w:p w14:paraId="56992EEE" w14:textId="77777777" w:rsidR="00A14971" w:rsidRPr="00A51566" w:rsidRDefault="00A14971" w:rsidP="00FA5166">
            <w:pPr>
              <w:pStyle w:val="HTML-wstpniesformatowany"/>
              <w:shd w:val="clear" w:color="auto" w:fill="FFFFFF"/>
              <w:rPr>
                <w:ins w:id="1484" w:author="Maciej Maciejewski" w:date="2024-01-07T15:22:00Z"/>
                <w:color w:val="9E880D"/>
                <w:lang w:val="en-US"/>
              </w:rPr>
            </w:pPr>
            <w:ins w:id="1485" w:author="Maciej Maciejewski" w:date="2024-01-07T15:22:00Z">
              <w:r>
                <w:rPr>
                  <w:color w:val="9E880D"/>
                  <w:lang w:val="en-US"/>
                </w:rPr>
                <w:t>13</w:t>
              </w:r>
            </w:ins>
          </w:p>
          <w:p w14:paraId="4DAA3DBF" w14:textId="77777777" w:rsidR="00A14971" w:rsidRPr="00A51566" w:rsidRDefault="00A14971" w:rsidP="00FA5166">
            <w:pPr>
              <w:pStyle w:val="HTML-wstpniesformatowany"/>
              <w:shd w:val="clear" w:color="auto" w:fill="FFFFFF"/>
              <w:rPr>
                <w:ins w:id="1486" w:author="Maciej Maciejewski" w:date="2024-01-07T15:22:00Z"/>
                <w:color w:val="9E880D"/>
                <w:lang w:val="en-US"/>
              </w:rPr>
            </w:pPr>
            <w:ins w:id="1487" w:author="Maciej Maciejewski" w:date="2024-01-07T15:22:00Z">
              <w:r>
                <w:rPr>
                  <w:color w:val="9E880D"/>
                  <w:lang w:val="en-US"/>
                </w:rPr>
                <w:t>14</w:t>
              </w:r>
            </w:ins>
          </w:p>
          <w:p w14:paraId="170FA7B3" w14:textId="77777777" w:rsidR="00A14971" w:rsidRPr="00A51566" w:rsidRDefault="00A14971" w:rsidP="00FA5166">
            <w:pPr>
              <w:pStyle w:val="HTML-wstpniesformatowany"/>
              <w:shd w:val="clear" w:color="auto" w:fill="FFFFFF"/>
              <w:rPr>
                <w:ins w:id="1488" w:author="Maciej Maciejewski" w:date="2024-01-07T15:22:00Z"/>
                <w:color w:val="9E880D"/>
                <w:lang w:val="en-US"/>
              </w:rPr>
            </w:pPr>
            <w:ins w:id="1489" w:author="Maciej Maciejewski" w:date="2024-01-07T15:22:00Z">
              <w:r>
                <w:rPr>
                  <w:color w:val="9E880D"/>
                  <w:lang w:val="en-US"/>
                </w:rPr>
                <w:t>15</w:t>
              </w:r>
            </w:ins>
          </w:p>
          <w:p w14:paraId="4EA1334D" w14:textId="77777777" w:rsidR="00A14971" w:rsidRPr="00A51566" w:rsidRDefault="00A14971" w:rsidP="00FA5166">
            <w:pPr>
              <w:pStyle w:val="HTML-wstpniesformatowany"/>
              <w:shd w:val="clear" w:color="auto" w:fill="FFFFFF"/>
              <w:rPr>
                <w:ins w:id="1490" w:author="Maciej Maciejewski" w:date="2024-01-07T15:22:00Z"/>
                <w:color w:val="9E880D"/>
                <w:lang w:val="en-US"/>
              </w:rPr>
            </w:pPr>
            <w:ins w:id="1491" w:author="Maciej Maciejewski" w:date="2024-01-07T15:22:00Z">
              <w:r>
                <w:rPr>
                  <w:color w:val="9E880D"/>
                  <w:lang w:val="en-US"/>
                </w:rPr>
                <w:t>16</w:t>
              </w:r>
            </w:ins>
          </w:p>
          <w:p w14:paraId="1939F06F" w14:textId="77777777" w:rsidR="00A14971" w:rsidRPr="00A51566" w:rsidRDefault="00A14971" w:rsidP="00FA5166">
            <w:pPr>
              <w:pStyle w:val="HTML-wstpniesformatowany"/>
              <w:shd w:val="clear" w:color="auto" w:fill="FFFFFF"/>
              <w:rPr>
                <w:ins w:id="1492" w:author="Maciej Maciejewski" w:date="2024-01-07T15:22:00Z"/>
                <w:color w:val="9E880D"/>
                <w:lang w:val="en-US"/>
              </w:rPr>
            </w:pPr>
            <w:ins w:id="1493" w:author="Maciej Maciejewski" w:date="2024-01-07T15:22:00Z">
              <w:r>
                <w:rPr>
                  <w:color w:val="9E880D"/>
                  <w:lang w:val="en-US"/>
                </w:rPr>
                <w:t>17</w:t>
              </w:r>
            </w:ins>
          </w:p>
          <w:p w14:paraId="5EC99589" w14:textId="77777777" w:rsidR="00A14971" w:rsidRPr="00A51566" w:rsidRDefault="00A14971" w:rsidP="00FA5166">
            <w:pPr>
              <w:pStyle w:val="HTML-wstpniesformatowany"/>
              <w:shd w:val="clear" w:color="auto" w:fill="FFFFFF"/>
              <w:rPr>
                <w:ins w:id="1494" w:author="Maciej Maciejewski" w:date="2024-01-07T15:22:00Z"/>
                <w:color w:val="9E880D"/>
                <w:lang w:val="en-US"/>
              </w:rPr>
            </w:pPr>
            <w:ins w:id="1495" w:author="Maciej Maciejewski" w:date="2024-01-07T15:22:00Z">
              <w:r>
                <w:rPr>
                  <w:color w:val="9E880D"/>
                  <w:lang w:val="en-US"/>
                </w:rPr>
                <w:t>18</w:t>
              </w:r>
            </w:ins>
          </w:p>
          <w:p w14:paraId="767A7FFC" w14:textId="77777777" w:rsidR="00A14971" w:rsidRPr="00A51566" w:rsidRDefault="00A14971" w:rsidP="00FA5166">
            <w:pPr>
              <w:pStyle w:val="HTML-wstpniesformatowany"/>
              <w:shd w:val="clear" w:color="auto" w:fill="FFFFFF"/>
              <w:rPr>
                <w:ins w:id="1496" w:author="Maciej Maciejewski" w:date="2024-01-07T15:22:00Z"/>
                <w:color w:val="9E880D"/>
                <w:lang w:val="en-US"/>
              </w:rPr>
            </w:pPr>
            <w:ins w:id="1497" w:author="Maciej Maciejewski" w:date="2024-01-07T15:22:00Z">
              <w:r>
                <w:rPr>
                  <w:color w:val="9E880D"/>
                  <w:lang w:val="en-US"/>
                </w:rPr>
                <w:t>19</w:t>
              </w:r>
            </w:ins>
          </w:p>
          <w:p w14:paraId="548CD0DF" w14:textId="77777777" w:rsidR="00A14971" w:rsidRPr="00A51566" w:rsidRDefault="00A14971" w:rsidP="00FA5166">
            <w:pPr>
              <w:pStyle w:val="HTML-wstpniesformatowany"/>
              <w:shd w:val="clear" w:color="auto" w:fill="FFFFFF"/>
              <w:rPr>
                <w:ins w:id="1498" w:author="Maciej Maciejewski" w:date="2024-01-07T15:22:00Z"/>
                <w:color w:val="9E880D"/>
                <w:lang w:val="en-US"/>
              </w:rPr>
            </w:pPr>
            <w:ins w:id="1499" w:author="Maciej Maciejewski" w:date="2024-01-07T15:22:00Z">
              <w:r>
                <w:rPr>
                  <w:color w:val="9E880D"/>
                  <w:lang w:val="en-US"/>
                </w:rPr>
                <w:t>20</w:t>
              </w:r>
            </w:ins>
          </w:p>
          <w:p w14:paraId="3935CB43" w14:textId="77777777" w:rsidR="00A14971" w:rsidRPr="00A51566" w:rsidRDefault="00A14971" w:rsidP="00FA5166">
            <w:pPr>
              <w:pStyle w:val="HTML-wstpniesformatowany"/>
              <w:shd w:val="clear" w:color="auto" w:fill="FFFFFF"/>
              <w:rPr>
                <w:ins w:id="1500" w:author="Maciej Maciejewski" w:date="2024-01-07T15:22:00Z"/>
                <w:color w:val="9E880D"/>
                <w:lang w:val="en-US"/>
              </w:rPr>
            </w:pPr>
            <w:ins w:id="1501" w:author="Maciej Maciejewski" w:date="2024-01-07T15:22:00Z">
              <w:r>
                <w:rPr>
                  <w:color w:val="9E880D"/>
                  <w:lang w:val="en-US"/>
                </w:rPr>
                <w:t>21</w:t>
              </w:r>
            </w:ins>
          </w:p>
          <w:p w14:paraId="5FC3916B" w14:textId="77777777" w:rsidR="00A14971" w:rsidRPr="00A51566" w:rsidRDefault="00A14971" w:rsidP="00FA5166">
            <w:pPr>
              <w:pStyle w:val="HTML-wstpniesformatowany"/>
              <w:shd w:val="clear" w:color="auto" w:fill="FFFFFF"/>
              <w:rPr>
                <w:ins w:id="1502" w:author="Maciej Maciejewski" w:date="2024-01-07T15:22:00Z"/>
                <w:color w:val="9E880D"/>
                <w:lang w:val="en-US"/>
              </w:rPr>
            </w:pPr>
            <w:ins w:id="1503" w:author="Maciej Maciejewski" w:date="2024-01-07T15:22:00Z">
              <w:r>
                <w:rPr>
                  <w:color w:val="9E880D"/>
                  <w:lang w:val="en-US"/>
                </w:rPr>
                <w:t>22</w:t>
              </w:r>
            </w:ins>
          </w:p>
        </w:tc>
        <w:tc>
          <w:tcPr>
            <w:tcW w:w="8605" w:type="dxa"/>
          </w:tcPr>
          <w:p w14:paraId="6CAEAC08" w14:textId="77777777" w:rsidR="00A14971" w:rsidRDefault="00A14971" w:rsidP="00FA5166">
            <w:pPr>
              <w:pStyle w:val="HTML-wstpniesformatowany"/>
              <w:shd w:val="clear" w:color="auto" w:fill="FFFFFF"/>
              <w:rPr>
                <w:ins w:id="1504" w:author="Maciej Maciejewski" w:date="2024-01-07T15:22:00Z"/>
                <w:color w:val="080808"/>
                <w:lang w:val="en-US"/>
              </w:rPr>
            </w:pPr>
            <w:ins w:id="1505" w:author="Maciej Maciejewski" w:date="2024-01-07T15:22:00Z">
              <w:r w:rsidRPr="00E67705">
                <w:rPr>
                  <w:color w:val="9E880D"/>
                  <w:lang w:val="en-US"/>
                </w:rPr>
                <w:t>@RestController</w:t>
              </w:r>
              <w:r w:rsidRPr="00E67705">
                <w:rPr>
                  <w:color w:val="9E880D"/>
                  <w:lang w:val="en-US"/>
                </w:rPr>
                <w:br/>
                <w:t>@RequestMapping</w:t>
              </w:r>
              <w:r w:rsidRPr="00E67705">
                <w:rPr>
                  <w:color w:val="080808"/>
                  <w:lang w:val="en-US"/>
                </w:rPr>
                <w:t>(</w:t>
              </w:r>
              <w:r w:rsidRPr="00E67705">
                <w:rPr>
                  <w:color w:val="067D17"/>
                  <w:lang w:val="en-US"/>
                </w:rPr>
                <w:t>"/project"</w:t>
              </w:r>
              <w:r w:rsidRPr="00E67705">
                <w:rPr>
                  <w:color w:val="080808"/>
                  <w:lang w:val="en-US"/>
                </w:rPr>
                <w:t>)</w:t>
              </w:r>
              <w:r w:rsidRPr="00E67705">
                <w:rPr>
                  <w:color w:val="080808"/>
                  <w:lang w:val="en-US"/>
                </w:rPr>
                <w:br/>
              </w:r>
              <w:r w:rsidRPr="00E67705">
                <w:rPr>
                  <w:color w:val="9E880D"/>
                  <w:lang w:val="en-US"/>
                </w:rPr>
                <w:t>@RequiredArgsConstructor</w:t>
              </w:r>
              <w:r w:rsidRPr="00E67705">
                <w:rPr>
                  <w:color w:val="9E880D"/>
                  <w:lang w:val="en-US"/>
                </w:rPr>
                <w:br/>
              </w:r>
              <w:r w:rsidRPr="00E67705">
                <w:rPr>
                  <w:color w:val="0033B3"/>
                  <w:lang w:val="en-US"/>
                </w:rPr>
                <w:t xml:space="preserve">public class </w:t>
              </w:r>
              <w:proofErr w:type="spellStart"/>
              <w:r w:rsidRPr="00E67705">
                <w:rPr>
                  <w:color w:val="000000"/>
                  <w:lang w:val="en-US"/>
                </w:rPr>
                <w:t>ProjectController</w:t>
              </w:r>
              <w:proofErr w:type="spellEnd"/>
              <w:r w:rsidRPr="00E67705">
                <w:rPr>
                  <w:color w:val="000000"/>
                  <w:lang w:val="en-US"/>
                </w:rPr>
                <w:t xml:space="preserve"> </w:t>
              </w:r>
              <w:r w:rsidRPr="00E67705">
                <w:rPr>
                  <w:color w:val="080808"/>
                  <w:lang w:val="en-US"/>
                </w:rPr>
                <w:t>{</w:t>
              </w:r>
              <w:r w:rsidRPr="00E67705">
                <w:rPr>
                  <w:color w:val="080808"/>
                  <w:lang w:val="en-US"/>
                </w:rPr>
                <w:br/>
              </w:r>
              <w:r w:rsidRPr="00E67705">
                <w:rPr>
                  <w:color w:val="080808"/>
                  <w:lang w:val="en-US"/>
                </w:rPr>
                <w:br/>
                <w:t xml:space="preserve">    </w:t>
              </w:r>
              <w:r w:rsidRPr="00E67705">
                <w:rPr>
                  <w:color w:val="0033B3"/>
                  <w:lang w:val="en-US"/>
                </w:rPr>
                <w:t xml:space="preserve">private final </w:t>
              </w:r>
              <w:proofErr w:type="spellStart"/>
              <w:r w:rsidRPr="00E67705">
                <w:rPr>
                  <w:color w:val="000000"/>
                  <w:lang w:val="en-US"/>
                </w:rPr>
                <w:t>ProjectService</w:t>
              </w:r>
              <w:proofErr w:type="spellEnd"/>
              <w:r w:rsidRPr="00E67705">
                <w:rPr>
                  <w:color w:val="000000"/>
                  <w:lang w:val="en-US"/>
                </w:rPr>
                <w:t xml:space="preserve"> </w:t>
              </w:r>
              <w:proofErr w:type="spellStart"/>
              <w:r w:rsidRPr="00E67705">
                <w:rPr>
                  <w:color w:val="871094"/>
                  <w:lang w:val="en-US"/>
                </w:rPr>
                <w:t>projectService</w:t>
              </w:r>
              <w:proofErr w:type="spellEnd"/>
              <w:r w:rsidRPr="00E67705">
                <w:rPr>
                  <w:color w:val="080808"/>
                  <w:lang w:val="en-US"/>
                </w:rPr>
                <w:t>;</w:t>
              </w:r>
            </w:ins>
          </w:p>
          <w:p w14:paraId="040A99E8" w14:textId="77777777" w:rsidR="00A14971" w:rsidRPr="00FA5166" w:rsidRDefault="00A14971" w:rsidP="00FA5166">
            <w:pPr>
              <w:pStyle w:val="HTML-wstpniesformatowany"/>
              <w:shd w:val="clear" w:color="auto" w:fill="FFFFFF"/>
              <w:rPr>
                <w:ins w:id="1506" w:author="Maciej Maciejewski" w:date="2024-01-07T15:22:00Z"/>
                <w:color w:val="080808"/>
                <w:lang w:val="en-US"/>
              </w:rPr>
            </w:pPr>
            <w:ins w:id="1507" w:author="Maciej Maciejewski" w:date="2024-01-07T15:22:00Z">
              <w:r w:rsidRPr="00E67705">
                <w:rPr>
                  <w:color w:val="080808"/>
                  <w:lang w:val="en-US"/>
                </w:rPr>
                <w:br/>
                <w:t xml:space="preserve">    </w:t>
              </w:r>
              <w:r w:rsidRPr="00E67705">
                <w:rPr>
                  <w:color w:val="9E880D"/>
                  <w:lang w:val="en-US"/>
                </w:rPr>
                <w:t>@PostMapping</w:t>
              </w:r>
              <w:r w:rsidRPr="00E67705">
                <w:rPr>
                  <w:color w:val="080808"/>
                  <w:lang w:val="en-US"/>
                </w:rPr>
                <w:t>(</w:t>
              </w:r>
              <w:r w:rsidRPr="00E67705">
                <w:rPr>
                  <w:color w:val="067D17"/>
                  <w:lang w:val="en-US"/>
                </w:rPr>
                <w:t>"/add"</w:t>
              </w:r>
              <w:r w:rsidRPr="00E67705">
                <w:rPr>
                  <w:color w:val="080808"/>
                  <w:lang w:val="en-US"/>
                </w:rPr>
                <w:t>)</w:t>
              </w:r>
              <w:r w:rsidRPr="00E67705">
                <w:rPr>
                  <w:color w:val="080808"/>
                  <w:lang w:val="en-US"/>
                </w:rPr>
                <w:br/>
                <w:t xml:space="preserve">    </w:t>
              </w:r>
              <w:r w:rsidRPr="00E67705">
                <w:rPr>
                  <w:color w:val="0033B3"/>
                  <w:lang w:val="en-US"/>
                </w:rPr>
                <w:t xml:space="preserve">public </w:t>
              </w:r>
              <w:proofErr w:type="spellStart"/>
              <w:r w:rsidRPr="00E67705">
                <w:rPr>
                  <w:color w:val="000000"/>
                  <w:lang w:val="en-US"/>
                </w:rPr>
                <w:t>ResponseEntity</w:t>
              </w:r>
              <w:proofErr w:type="spellEnd"/>
              <w:r w:rsidRPr="00E67705">
                <w:rPr>
                  <w:color w:val="080808"/>
                  <w:lang w:val="en-US"/>
                </w:rPr>
                <w:t xml:space="preserve">&lt;?&gt; </w:t>
              </w:r>
              <w:proofErr w:type="spellStart"/>
              <w:r w:rsidRPr="00E67705">
                <w:rPr>
                  <w:color w:val="00627A"/>
                  <w:lang w:val="en-US"/>
                </w:rPr>
                <w:t>addProject</w:t>
              </w:r>
              <w:proofErr w:type="spellEnd"/>
              <w:r w:rsidRPr="00E67705">
                <w:rPr>
                  <w:color w:val="080808"/>
                  <w:lang w:val="en-US"/>
                </w:rPr>
                <w:t>(</w:t>
              </w:r>
              <w:r w:rsidRPr="00E67705">
                <w:rPr>
                  <w:color w:val="080808"/>
                  <w:lang w:val="en-US"/>
                </w:rPr>
                <w:br/>
                <w:t xml:space="preserve">            </w:t>
              </w:r>
              <w:r w:rsidRPr="00E67705">
                <w:rPr>
                  <w:color w:val="9E880D"/>
                  <w:lang w:val="en-US"/>
                </w:rPr>
                <w:t xml:space="preserve">@RequestBody </w:t>
              </w:r>
              <w:proofErr w:type="spellStart"/>
              <w:r w:rsidRPr="00E67705">
                <w:rPr>
                  <w:color w:val="000000"/>
                  <w:lang w:val="en-US"/>
                </w:rPr>
                <w:t>ProjectWriteModel</w:t>
              </w:r>
              <w:proofErr w:type="spellEnd"/>
              <w:r w:rsidRPr="00E67705">
                <w:rPr>
                  <w:color w:val="000000"/>
                  <w:lang w:val="en-US"/>
                </w:rPr>
                <w:t xml:space="preserve"> </w:t>
              </w:r>
              <w:proofErr w:type="spellStart"/>
              <w:r w:rsidRPr="00E67705">
                <w:rPr>
                  <w:color w:val="080808"/>
                  <w:lang w:val="en-US"/>
                </w:rPr>
                <w:t>projectWriteModel</w:t>
              </w:r>
              <w:proofErr w:type="spellEnd"/>
              <w:r w:rsidRPr="00E67705">
                <w:rPr>
                  <w:color w:val="080808"/>
                  <w:lang w:val="en-US"/>
                </w:rPr>
                <w:t>,</w:t>
              </w:r>
              <w:r w:rsidRPr="00E67705">
                <w:rPr>
                  <w:color w:val="080808"/>
                  <w:lang w:val="en-US"/>
                </w:rPr>
                <w:br/>
                <w:t xml:space="preserve">            </w:t>
              </w:r>
              <w:r w:rsidRPr="00E67705">
                <w:rPr>
                  <w:color w:val="9E880D"/>
                  <w:lang w:val="en-US"/>
                </w:rPr>
                <w:t>@RequestHeader</w:t>
              </w:r>
              <w:r w:rsidRPr="00E67705">
                <w:rPr>
                  <w:color w:val="080808"/>
                  <w:lang w:val="en-US"/>
                </w:rPr>
                <w:t>(</w:t>
              </w:r>
              <w:r w:rsidRPr="00E67705">
                <w:rPr>
                  <w:color w:val="067D17"/>
                  <w:lang w:val="en-US"/>
                </w:rPr>
                <w:t>"Authorization"</w:t>
              </w:r>
              <w:r w:rsidRPr="00E67705">
                <w:rPr>
                  <w:color w:val="080808"/>
                  <w:lang w:val="en-US"/>
                </w:rPr>
                <w:t xml:space="preserve">) </w:t>
              </w:r>
              <w:r w:rsidRPr="00E67705">
                <w:rPr>
                  <w:color w:val="000000"/>
                  <w:lang w:val="en-US"/>
                </w:rPr>
                <w:t xml:space="preserve">String </w:t>
              </w:r>
              <w:r w:rsidRPr="00E67705">
                <w:rPr>
                  <w:color w:val="080808"/>
                  <w:lang w:val="en-US"/>
                </w:rPr>
                <w:t>header</w:t>
              </w:r>
              <w:r w:rsidRPr="00E67705">
                <w:rPr>
                  <w:color w:val="080808"/>
                  <w:lang w:val="en-US"/>
                </w:rPr>
                <w:br/>
                <w:t xml:space="preserve">    ) {</w:t>
              </w:r>
              <w:r w:rsidRPr="00E67705">
                <w:rPr>
                  <w:color w:val="080808"/>
                  <w:lang w:val="en-US"/>
                </w:rPr>
                <w:br/>
                <w:t xml:space="preserve">        </w:t>
              </w:r>
              <w:r w:rsidRPr="00E67705">
                <w:rPr>
                  <w:color w:val="0033B3"/>
                  <w:lang w:val="en-US"/>
                </w:rPr>
                <w:t xml:space="preserve">try </w:t>
              </w:r>
              <w:r w:rsidRPr="00E67705">
                <w:rPr>
                  <w:color w:val="080808"/>
                  <w:lang w:val="en-US"/>
                </w:rPr>
                <w:t>{</w:t>
              </w:r>
              <w:r w:rsidRPr="00E67705">
                <w:rPr>
                  <w:color w:val="080808"/>
                  <w:lang w:val="en-US"/>
                </w:rPr>
                <w:br/>
                <w:t xml:space="preserve">            </w:t>
              </w:r>
              <w:r w:rsidRPr="00E67705">
                <w:rPr>
                  <w:color w:val="0033B3"/>
                  <w:lang w:val="en-US"/>
                </w:rPr>
                <w:t xml:space="preserve">return </w:t>
              </w:r>
              <w:proofErr w:type="spellStart"/>
              <w:r w:rsidRPr="00E67705">
                <w:rPr>
                  <w:color w:val="000000"/>
                  <w:lang w:val="en-US"/>
                </w:rPr>
                <w:t>ResponseEntity</w:t>
              </w:r>
              <w:r w:rsidRPr="00E67705">
                <w:rPr>
                  <w:color w:val="080808"/>
                  <w:lang w:val="en-US"/>
                </w:rPr>
                <w:t>.</w:t>
              </w:r>
              <w:r w:rsidRPr="00E67705">
                <w:rPr>
                  <w:i/>
                  <w:iCs/>
                  <w:color w:val="080808"/>
                  <w:lang w:val="en-US"/>
                </w:rPr>
                <w:t>ok</w:t>
              </w:r>
              <w:proofErr w:type="spellEnd"/>
              <w:r w:rsidRPr="00E67705">
                <w:rPr>
                  <w:color w:val="080808"/>
                  <w:lang w:val="en-US"/>
                </w:rPr>
                <w:t>(</w:t>
              </w:r>
              <w:proofErr w:type="spellStart"/>
              <w:r w:rsidRPr="00E67705">
                <w:rPr>
                  <w:color w:val="871094"/>
                  <w:lang w:val="en-US"/>
                </w:rPr>
                <w:t>projectService</w:t>
              </w:r>
              <w:r w:rsidRPr="00E67705">
                <w:rPr>
                  <w:color w:val="080808"/>
                  <w:lang w:val="en-US"/>
                </w:rPr>
                <w:t>.addProject</w:t>
              </w:r>
              <w:proofErr w:type="spellEnd"/>
              <w:r w:rsidRPr="00E67705">
                <w:rPr>
                  <w:color w:val="080808"/>
                  <w:lang w:val="en-US"/>
                </w:rPr>
                <w:t>(</w:t>
              </w:r>
              <w:proofErr w:type="spellStart"/>
              <w:r w:rsidRPr="00E67705">
                <w:rPr>
                  <w:color w:val="080808"/>
                  <w:lang w:val="en-US"/>
                </w:rPr>
                <w:t>projectWriteModel</w:t>
              </w:r>
              <w:proofErr w:type="spellEnd"/>
              <w:r w:rsidRPr="00E67705">
                <w:rPr>
                  <w:color w:val="080808"/>
                  <w:lang w:val="en-US"/>
                </w:rPr>
                <w:t>, header));</w:t>
              </w:r>
              <w:r w:rsidRPr="00E67705">
                <w:rPr>
                  <w:color w:val="080808"/>
                  <w:lang w:val="en-US"/>
                </w:rPr>
                <w:br/>
                <w:t xml:space="preserve">        } </w:t>
              </w:r>
              <w:r w:rsidRPr="00E67705">
                <w:rPr>
                  <w:color w:val="0033B3"/>
                  <w:lang w:val="en-US"/>
                </w:rPr>
                <w:t xml:space="preserve">catch </w:t>
              </w:r>
              <w:r w:rsidRPr="00E67705">
                <w:rPr>
                  <w:color w:val="080808"/>
                  <w:lang w:val="en-US"/>
                </w:rPr>
                <w:t>(</w:t>
              </w:r>
              <w:proofErr w:type="spellStart"/>
              <w:r w:rsidRPr="00E67705">
                <w:rPr>
                  <w:color w:val="000000"/>
                  <w:lang w:val="en-US"/>
                </w:rPr>
                <w:t>ProjectException</w:t>
              </w:r>
              <w:proofErr w:type="spellEnd"/>
              <w:r w:rsidRPr="00E67705">
                <w:rPr>
                  <w:color w:val="000000"/>
                  <w:lang w:val="en-US"/>
                </w:rPr>
                <w:t xml:space="preserve"> </w:t>
              </w:r>
              <w:r w:rsidRPr="00E67705">
                <w:rPr>
                  <w:color w:val="080808"/>
                  <w:lang w:val="en-US"/>
                </w:rPr>
                <w:t>e) {</w:t>
              </w:r>
              <w:r w:rsidRPr="00E67705">
                <w:rPr>
                  <w:color w:val="080808"/>
                  <w:lang w:val="en-US"/>
                </w:rPr>
                <w:br/>
                <w:t xml:space="preserve">            </w:t>
              </w:r>
              <w:r w:rsidRPr="00E67705">
                <w:rPr>
                  <w:color w:val="0033B3"/>
                  <w:lang w:val="en-US"/>
                </w:rPr>
                <w:t xml:space="preserve">return </w:t>
              </w:r>
              <w:proofErr w:type="spellStart"/>
              <w:r w:rsidRPr="00E67705">
                <w:rPr>
                  <w:color w:val="000000"/>
                  <w:lang w:val="en-US"/>
                </w:rPr>
                <w:t>ResponseEntity</w:t>
              </w:r>
              <w:proofErr w:type="spellEnd"/>
              <w:r w:rsidRPr="00E67705">
                <w:rPr>
                  <w:color w:val="000000"/>
                  <w:lang w:val="en-US"/>
                </w:rPr>
                <w:br/>
                <w:t xml:space="preserve">                    </w:t>
              </w:r>
              <w:r w:rsidRPr="00E67705">
                <w:rPr>
                  <w:color w:val="080808"/>
                  <w:lang w:val="en-US"/>
                </w:rPr>
                <w:t>.</w:t>
              </w:r>
              <w:r w:rsidRPr="00E67705">
                <w:rPr>
                  <w:i/>
                  <w:iCs/>
                  <w:color w:val="080808"/>
                  <w:lang w:val="en-US"/>
                </w:rPr>
                <w:t>status</w:t>
              </w:r>
              <w:r w:rsidRPr="00E67705">
                <w:rPr>
                  <w:color w:val="080808"/>
                  <w:lang w:val="en-US"/>
                </w:rPr>
                <w:t>(</w:t>
              </w:r>
              <w:proofErr w:type="spellStart"/>
              <w:r w:rsidRPr="00E67705">
                <w:rPr>
                  <w:color w:val="000000"/>
                  <w:lang w:val="en-US"/>
                </w:rPr>
                <w:t>HttpStatus</w:t>
              </w:r>
              <w:r w:rsidRPr="00E67705">
                <w:rPr>
                  <w:color w:val="080808"/>
                  <w:lang w:val="en-US"/>
                </w:rPr>
                <w:t>.</w:t>
              </w:r>
              <w:r w:rsidRPr="00E67705">
                <w:rPr>
                  <w:i/>
                  <w:iCs/>
                  <w:color w:val="871094"/>
                  <w:lang w:val="en-US"/>
                </w:rPr>
                <w:t>BAD_REQUEST</w:t>
              </w:r>
              <w:proofErr w:type="spellEnd"/>
              <w:r w:rsidRPr="00E67705">
                <w:rPr>
                  <w:color w:val="080808"/>
                  <w:lang w:val="en-US"/>
                </w:rPr>
                <w:t>)</w:t>
              </w:r>
              <w:r w:rsidRPr="00E67705">
                <w:rPr>
                  <w:color w:val="080808"/>
                  <w:lang w:val="en-US"/>
                </w:rPr>
                <w:br/>
                <w:t xml:space="preserve">                    .body(</w:t>
              </w:r>
              <w:proofErr w:type="spellStart"/>
              <w:r w:rsidRPr="00E67705">
                <w:rPr>
                  <w:color w:val="080808"/>
                  <w:lang w:val="en-US"/>
                </w:rPr>
                <w:t>e.getMessage</w:t>
              </w:r>
              <w:proofErr w:type="spellEnd"/>
              <w:r w:rsidRPr="00E67705">
                <w:rPr>
                  <w:color w:val="080808"/>
                  <w:lang w:val="en-US"/>
                </w:rPr>
                <w:t>());</w:t>
              </w:r>
              <w:r w:rsidRPr="00E67705">
                <w:rPr>
                  <w:color w:val="080808"/>
                  <w:lang w:val="en-US"/>
                </w:rPr>
                <w:br/>
                <w:t xml:space="preserve">        }</w:t>
              </w:r>
              <w:r w:rsidRPr="00E67705">
                <w:rPr>
                  <w:color w:val="080808"/>
                  <w:lang w:val="en-US"/>
                </w:rPr>
                <w:br/>
                <w:t xml:space="preserve">    }</w:t>
              </w:r>
            </w:ins>
          </w:p>
        </w:tc>
      </w:tr>
    </w:tbl>
    <w:p w14:paraId="2F8CA6CD" w14:textId="77777777" w:rsidR="00A14971" w:rsidRPr="00FA5166" w:rsidRDefault="00A14971" w:rsidP="00A14971">
      <w:pPr>
        <w:ind w:firstLine="0"/>
        <w:rPr>
          <w:ins w:id="1508" w:author="Maciej Maciejewski" w:date="2024-01-07T15:22:00Z"/>
          <w:szCs w:val="24"/>
          <w:lang w:val="en-US"/>
        </w:rPr>
      </w:pPr>
    </w:p>
    <w:p w14:paraId="41E7DDC4" w14:textId="77777777" w:rsidR="00A14971" w:rsidRDefault="00A14971" w:rsidP="00A14971">
      <w:pPr>
        <w:ind w:firstLine="0"/>
        <w:jc w:val="center"/>
        <w:rPr>
          <w:ins w:id="1509" w:author="Maciej Maciejewski" w:date="2024-01-07T15:22:00Z"/>
          <w:sz w:val="20"/>
        </w:rPr>
      </w:pPr>
      <w:ins w:id="1510" w:author="Maciej Maciejewski" w:date="2024-01-07T15:22:00Z">
        <w:r w:rsidRPr="00FA5166">
          <w:rPr>
            <w:sz w:val="20"/>
          </w:rPr>
          <w:t xml:space="preserve">rys. 5.2 Przykład kontrolera w aplikacji Spring </w:t>
        </w:r>
        <w:proofErr w:type="spellStart"/>
        <w:r w:rsidRPr="00FA5166">
          <w:rPr>
            <w:sz w:val="20"/>
          </w:rPr>
          <w:t>Boot</w:t>
        </w:r>
        <w:proofErr w:type="spellEnd"/>
        <w:r w:rsidRPr="00FA5166">
          <w:rPr>
            <w:sz w:val="20"/>
          </w:rPr>
          <w:t xml:space="preserve"> z jednym </w:t>
        </w:r>
        <w:proofErr w:type="spellStart"/>
        <w:r w:rsidRPr="00FA5166">
          <w:rPr>
            <w:sz w:val="20"/>
          </w:rPr>
          <w:t>endpointem</w:t>
        </w:r>
        <w:proofErr w:type="spellEnd"/>
      </w:ins>
    </w:p>
    <w:p w14:paraId="30E84477" w14:textId="77777777" w:rsidR="005D4B51" w:rsidRDefault="005D4B51" w:rsidP="003F4866">
      <w:pPr>
        <w:ind w:firstLine="0"/>
        <w:jc w:val="both"/>
        <w:rPr>
          <w:ins w:id="1511" w:author="Maciej Maciejewski" w:date="2024-01-07T14:49:00Z"/>
        </w:rPr>
      </w:pPr>
    </w:p>
    <w:p w14:paraId="32438CF4" w14:textId="63BC3933" w:rsidR="008E7786" w:rsidRPr="008E7786" w:rsidRDefault="008E7786">
      <w:pPr>
        <w:overflowPunct/>
        <w:autoSpaceDE/>
        <w:autoSpaceDN/>
        <w:adjustRightInd/>
        <w:spacing w:before="100" w:beforeAutospacing="1" w:after="100" w:afterAutospacing="1"/>
        <w:ind w:firstLine="708"/>
        <w:jc w:val="both"/>
        <w:rPr>
          <w:ins w:id="1512" w:author="Maciej Maciejewski" w:date="2024-01-07T15:35:00Z"/>
          <w:szCs w:val="24"/>
          <w:lang w:eastAsia="ja-JP"/>
        </w:rPr>
        <w:pPrChange w:id="1513" w:author="Maciej Maciejewski" w:date="2024-01-07T15:38:00Z">
          <w:pPr>
            <w:overflowPunct/>
            <w:autoSpaceDE/>
            <w:autoSpaceDN/>
            <w:adjustRightInd/>
            <w:spacing w:before="100" w:beforeAutospacing="1" w:after="100" w:afterAutospacing="1"/>
            <w:ind w:firstLine="0"/>
          </w:pPr>
        </w:pPrChange>
      </w:pPr>
      <w:ins w:id="1514" w:author="Maciej Maciejewski" w:date="2024-01-07T15:35:00Z">
        <w:r w:rsidRPr="008E7786">
          <w:rPr>
            <w:szCs w:val="24"/>
            <w:lang w:eastAsia="ja-JP"/>
          </w:rPr>
          <w:t xml:space="preserve">W pakiecie </w:t>
        </w:r>
        <w:r w:rsidRPr="008E7786">
          <w:rPr>
            <w:rFonts w:ascii="Courier New" w:hAnsi="Courier New" w:cs="Courier New"/>
            <w:sz w:val="20"/>
            <w:lang w:eastAsia="ja-JP"/>
          </w:rPr>
          <w:t>service</w:t>
        </w:r>
      </w:ins>
      <w:ins w:id="1515" w:author="Maciej Maciejewski" w:date="2024-01-07T15:38:00Z">
        <w:r w:rsidR="00EB25B5">
          <w:rPr>
            <w:rFonts w:ascii="Courier New" w:hAnsi="Courier New" w:cs="Courier New"/>
            <w:sz w:val="20"/>
            <w:lang w:eastAsia="ja-JP"/>
          </w:rPr>
          <w:t xml:space="preserve"> </w:t>
        </w:r>
        <w:r w:rsidR="00EB25B5">
          <w:rPr>
            <w:szCs w:val="24"/>
          </w:rPr>
          <w:t>(</w:t>
        </w:r>
        <w:r w:rsidR="00EB25B5" w:rsidRPr="00FA5166">
          <w:rPr>
            <w:szCs w:val="24"/>
            <w:lang w:eastAsia="ja-JP"/>
          </w:rPr>
          <w:t>rys. 5.1</w:t>
        </w:r>
        <w:r w:rsidR="00EB25B5">
          <w:rPr>
            <w:szCs w:val="24"/>
          </w:rPr>
          <w:t xml:space="preserve">) </w:t>
        </w:r>
      </w:ins>
      <w:ins w:id="1516" w:author="Maciej Maciejewski" w:date="2024-01-07T15:35:00Z">
        <w:r w:rsidRPr="008E7786">
          <w:rPr>
            <w:szCs w:val="24"/>
            <w:lang w:eastAsia="ja-JP"/>
          </w:rPr>
          <w:t xml:space="preserve"> umieszczone są serwisy, które pełnią rolę klas zawierających funkcje biznesowe. Te klasy są wykorzystywane przez inne elementy programu, na przykład kontrolery. Istotnym elementem serwisu jest adnotacja </w:t>
        </w:r>
        <w:r w:rsidRPr="008E7786">
          <w:rPr>
            <w:rFonts w:ascii="Courier New" w:hAnsi="Courier New" w:cs="Courier New"/>
            <w:sz w:val="20"/>
            <w:lang w:eastAsia="ja-JP"/>
          </w:rPr>
          <w:t>@Service</w:t>
        </w:r>
        <w:r w:rsidRPr="008E7786">
          <w:rPr>
            <w:szCs w:val="24"/>
            <w:lang w:eastAsia="ja-JP"/>
          </w:rPr>
          <w:t xml:space="preserve">, umieszczona przed definicją klasy, która informuje kontener </w:t>
        </w:r>
        <w:proofErr w:type="spellStart"/>
        <w:r w:rsidRPr="008E7786">
          <w:rPr>
            <w:szCs w:val="24"/>
            <w:lang w:eastAsia="ja-JP"/>
          </w:rPr>
          <w:t>Springa</w:t>
        </w:r>
        <w:proofErr w:type="spellEnd"/>
        <w:r w:rsidRPr="008E7786">
          <w:rPr>
            <w:szCs w:val="24"/>
            <w:lang w:eastAsia="ja-JP"/>
          </w:rPr>
          <w:t xml:space="preserve"> o traktowaniu klasy jako serwisu. Dzięki temu, Spring zarządza tą klasą jako beanem, co umożliwia wstrzykiwanie zależności.</w:t>
        </w:r>
      </w:ins>
    </w:p>
    <w:p w14:paraId="64832F2D" w14:textId="77777777" w:rsidR="008E7786" w:rsidRPr="008E7786" w:rsidRDefault="008E7786">
      <w:pPr>
        <w:overflowPunct/>
        <w:autoSpaceDE/>
        <w:autoSpaceDN/>
        <w:adjustRightInd/>
        <w:spacing w:before="100" w:beforeAutospacing="1" w:after="100" w:afterAutospacing="1"/>
        <w:ind w:firstLine="708"/>
        <w:jc w:val="both"/>
        <w:rPr>
          <w:ins w:id="1517" w:author="Maciej Maciejewski" w:date="2024-01-07T15:35:00Z"/>
          <w:szCs w:val="24"/>
          <w:lang w:eastAsia="ja-JP"/>
        </w:rPr>
        <w:pPrChange w:id="1518" w:author="Maciej Maciejewski" w:date="2024-01-07T15:38:00Z">
          <w:pPr>
            <w:overflowPunct/>
            <w:autoSpaceDE/>
            <w:autoSpaceDN/>
            <w:adjustRightInd/>
            <w:spacing w:before="100" w:beforeAutospacing="1" w:after="100" w:afterAutospacing="1"/>
            <w:ind w:firstLine="0"/>
          </w:pPr>
        </w:pPrChange>
      </w:pPr>
      <w:ins w:id="1519" w:author="Maciej Maciejewski" w:date="2024-01-07T15:35:00Z">
        <w:r w:rsidRPr="008E7786">
          <w:rPr>
            <w:szCs w:val="24"/>
            <w:lang w:eastAsia="ja-JP"/>
          </w:rPr>
          <w:lastRenderedPageBreak/>
          <w:t xml:space="preserve">Adnotacja </w:t>
        </w:r>
        <w:r w:rsidRPr="008E7786">
          <w:rPr>
            <w:rFonts w:ascii="Courier New" w:hAnsi="Courier New" w:cs="Courier New"/>
            <w:sz w:val="20"/>
            <w:lang w:eastAsia="ja-JP"/>
          </w:rPr>
          <w:t>@Service</w:t>
        </w:r>
        <w:r w:rsidRPr="008E7786">
          <w:rPr>
            <w:szCs w:val="24"/>
            <w:lang w:eastAsia="ja-JP"/>
          </w:rPr>
          <w:t xml:space="preserve"> pozwala Springowi na automatyczne wykrywanie serwisu jako komponentu, który może być wstrzyknięty do innych klas, w tym do kontrolerów. Serwisy, umiejscowione w pakiecie </w:t>
        </w:r>
        <w:r w:rsidRPr="008E7786">
          <w:rPr>
            <w:rFonts w:ascii="Courier New" w:hAnsi="Courier New" w:cs="Courier New"/>
            <w:sz w:val="20"/>
            <w:lang w:eastAsia="ja-JP"/>
          </w:rPr>
          <w:t>service</w:t>
        </w:r>
        <w:r w:rsidRPr="008E7786">
          <w:rPr>
            <w:szCs w:val="24"/>
            <w:lang w:eastAsia="ja-JP"/>
          </w:rPr>
          <w:t>, są zazwyczaj miejscem, gdzie znajduje się logika biznesowa aplikacji, co pozwala na jej oddzielenie od warstwy prezentacji i dostępu do danych. Wykorzystanie mechanizmów transakcyjnych oferowanych przez Spring umożliwia deklaratywne zarządzanie transakcjami bazodanowymi.</w:t>
        </w:r>
      </w:ins>
    </w:p>
    <w:p w14:paraId="17B5B694" w14:textId="1B2652DD" w:rsidR="008E7786" w:rsidRPr="008E7786" w:rsidRDefault="008E7786">
      <w:pPr>
        <w:overflowPunct/>
        <w:autoSpaceDE/>
        <w:autoSpaceDN/>
        <w:adjustRightInd/>
        <w:spacing w:before="100" w:beforeAutospacing="1" w:after="100" w:afterAutospacing="1"/>
        <w:ind w:firstLine="708"/>
        <w:jc w:val="both"/>
        <w:rPr>
          <w:ins w:id="1520" w:author="Maciej Maciejewski" w:date="2024-01-07T15:35:00Z"/>
          <w:szCs w:val="24"/>
          <w:lang w:eastAsia="ja-JP"/>
        </w:rPr>
        <w:pPrChange w:id="1521" w:author="Maciej Maciejewski" w:date="2024-01-07T15:38:00Z">
          <w:pPr>
            <w:overflowPunct/>
            <w:autoSpaceDE/>
            <w:autoSpaceDN/>
            <w:adjustRightInd/>
            <w:spacing w:before="100" w:beforeAutospacing="1" w:after="100" w:afterAutospacing="1"/>
            <w:ind w:firstLine="0"/>
          </w:pPr>
        </w:pPrChange>
      </w:pPr>
      <w:ins w:id="1522" w:author="Maciej Maciejewski" w:date="2024-01-07T15:35:00Z">
        <w:r w:rsidRPr="008E7786">
          <w:rPr>
            <w:szCs w:val="24"/>
            <w:lang w:eastAsia="ja-JP"/>
          </w:rPr>
          <w:t xml:space="preserve">Dodatkowo, adnotacja </w:t>
        </w:r>
        <w:r w:rsidRPr="008E7786">
          <w:rPr>
            <w:rFonts w:ascii="Courier New" w:hAnsi="Courier New" w:cs="Courier New"/>
            <w:sz w:val="20"/>
            <w:lang w:eastAsia="ja-JP"/>
          </w:rPr>
          <w:t>@Autowired</w:t>
        </w:r>
        <w:r w:rsidRPr="008E7786">
          <w:rPr>
            <w:szCs w:val="24"/>
            <w:lang w:eastAsia="ja-JP"/>
          </w:rPr>
          <w:t xml:space="preserve">, stosowana na polach klasy, konstruktorach, </w:t>
        </w:r>
        <w:proofErr w:type="spellStart"/>
        <w:r w:rsidRPr="008E7786">
          <w:rPr>
            <w:szCs w:val="24"/>
            <w:lang w:eastAsia="ja-JP"/>
          </w:rPr>
          <w:t>setterach</w:t>
        </w:r>
        <w:proofErr w:type="spellEnd"/>
        <w:r w:rsidRPr="008E7786">
          <w:rPr>
            <w:szCs w:val="24"/>
            <w:lang w:eastAsia="ja-JP"/>
          </w:rPr>
          <w:t xml:space="preserve"> oraz innych metodach, umożliwia automatyczne wstrzykiwanie odpowiednich instancji komponentów, takich jak </w:t>
        </w:r>
        <w:proofErr w:type="spellStart"/>
        <w:r w:rsidRPr="008E7786">
          <w:rPr>
            <w:szCs w:val="24"/>
            <w:lang w:eastAsia="ja-JP"/>
          </w:rPr>
          <w:t>beany</w:t>
        </w:r>
        <w:proofErr w:type="spellEnd"/>
        <w:r w:rsidRPr="008E7786">
          <w:rPr>
            <w:szCs w:val="24"/>
            <w:lang w:eastAsia="ja-JP"/>
          </w:rPr>
          <w:t xml:space="preserve"> serwisów czy DAO</w:t>
        </w:r>
        <w:r>
          <w:rPr>
            <w:szCs w:val="24"/>
            <w:lang w:eastAsia="ja-JP"/>
          </w:rPr>
          <w:t xml:space="preserve"> (</w:t>
        </w:r>
        <w:r>
          <w:t xml:space="preserve">Data </w:t>
        </w:r>
      </w:ins>
      <w:ins w:id="1523" w:author="Maciej Maciejewski" w:date="2024-01-07T15:36:00Z">
        <w:r>
          <w:t>Access Object)</w:t>
        </w:r>
      </w:ins>
      <w:ins w:id="1524" w:author="Maciej Maciejewski" w:date="2024-01-07T15:35:00Z">
        <w:r w:rsidRPr="008E7786">
          <w:rPr>
            <w:szCs w:val="24"/>
            <w:lang w:eastAsia="ja-JP"/>
          </w:rPr>
          <w:t>, do zadeklarowanych miejsc w klasie.</w:t>
        </w:r>
      </w:ins>
      <w:ins w:id="1525" w:author="Maciej Maciejewski" w:date="2024-01-07T15:57:00Z">
        <w:r w:rsidR="00F4182E">
          <w:rPr>
            <w:szCs w:val="24"/>
            <w:lang w:eastAsia="ja-JP"/>
          </w:rPr>
          <w:t xml:space="preserve"> </w:t>
        </w:r>
      </w:ins>
      <w:ins w:id="1526" w:author="Maciej Maciejewski" w:date="2024-01-07T17:00:00Z">
        <w:r w:rsidR="000360B6">
          <w:t xml:space="preserve">Umożliwia to tworzenie bardziej luźno powiązanych, łatwych w utrzymaniu i skalowalnych aplikacji. </w:t>
        </w:r>
      </w:ins>
      <w:ins w:id="1527" w:author="Maciej Maciejewski" w:date="2024-01-07T17:01:00Z">
        <w:r w:rsidR="000360B6">
          <w:t>Może się to jednak wiązać z utrudnieniami w testowaniu i zmniejszeniu przejrzystości kodu.</w:t>
        </w:r>
      </w:ins>
    </w:p>
    <w:p w14:paraId="5DC4A34E" w14:textId="28608492" w:rsidR="005D4B51" w:rsidRPr="00EC6801" w:rsidRDefault="005D4B51" w:rsidP="003F4866">
      <w:pPr>
        <w:ind w:firstLine="0"/>
        <w:jc w:val="both"/>
        <w:rPr>
          <w:ins w:id="1528" w:author="Maciej Maciejewski" w:date="2024-01-07T14:56:00Z"/>
          <w:szCs w:val="24"/>
        </w:rPr>
      </w:pPr>
    </w:p>
    <w:tbl>
      <w:tblPr>
        <w:tblStyle w:val="Tabela-Siatka"/>
        <w:tblW w:w="0" w:type="auto"/>
        <w:tblLook w:val="04A0" w:firstRow="1" w:lastRow="0" w:firstColumn="1" w:lastColumn="0" w:noHBand="0" w:noVBand="1"/>
        <w:tblPrChange w:id="1529" w:author="Maciej Maciejewski" w:date="2024-01-07T15:21:00Z">
          <w:tblPr>
            <w:tblStyle w:val="Tabela-Siatka"/>
            <w:tblW w:w="0" w:type="auto"/>
            <w:tblLook w:val="04A0" w:firstRow="1" w:lastRow="0" w:firstColumn="1" w:lastColumn="0" w:noHBand="0" w:noVBand="1"/>
          </w:tblPr>
        </w:tblPrChange>
      </w:tblPr>
      <w:tblGrid>
        <w:gridCol w:w="457"/>
        <w:gridCol w:w="8605"/>
        <w:tblGridChange w:id="1530">
          <w:tblGrid>
            <w:gridCol w:w="2124"/>
            <w:gridCol w:w="6938"/>
          </w:tblGrid>
        </w:tblGridChange>
      </w:tblGrid>
      <w:tr w:rsidR="00A14971" w:rsidRPr="00885A35" w14:paraId="4467C0C3" w14:textId="77777777" w:rsidTr="00A14971">
        <w:trPr>
          <w:trHeight w:val="4581"/>
          <w:ins w:id="1531" w:author="Maciej Maciejewski" w:date="2024-01-07T15:20:00Z"/>
        </w:trPr>
        <w:tc>
          <w:tcPr>
            <w:tcW w:w="279" w:type="dxa"/>
            <w:tcPrChange w:id="1532" w:author="Maciej Maciejewski" w:date="2024-01-07T15:21:00Z">
              <w:tcPr>
                <w:tcW w:w="4531" w:type="dxa"/>
              </w:tcPr>
            </w:tcPrChange>
          </w:tcPr>
          <w:p w14:paraId="3998A38E" w14:textId="77777777" w:rsidR="00A14971" w:rsidRPr="00A14971" w:rsidRDefault="00A14971" w:rsidP="003F4866">
            <w:pPr>
              <w:ind w:firstLine="0"/>
              <w:jc w:val="both"/>
              <w:rPr>
                <w:ins w:id="1533" w:author="Maciej Maciejewski" w:date="2024-01-07T15:20:00Z"/>
                <w:rFonts w:ascii="Courier New" w:hAnsi="Courier New" w:cs="Courier New"/>
                <w:sz w:val="20"/>
                <w:rPrChange w:id="1534" w:author="Maciej Maciejewski" w:date="2024-01-07T15:21:00Z">
                  <w:rPr>
                    <w:ins w:id="1535" w:author="Maciej Maciejewski" w:date="2024-01-07T15:20:00Z"/>
                    <w:szCs w:val="24"/>
                  </w:rPr>
                </w:rPrChange>
              </w:rPr>
            </w:pPr>
            <w:ins w:id="1536" w:author="Maciej Maciejewski" w:date="2024-01-07T15:20:00Z">
              <w:r w:rsidRPr="00A14971">
                <w:rPr>
                  <w:rFonts w:ascii="Courier New" w:hAnsi="Courier New" w:cs="Courier New"/>
                  <w:sz w:val="20"/>
                  <w:rPrChange w:id="1537" w:author="Maciej Maciejewski" w:date="2024-01-07T15:21:00Z">
                    <w:rPr>
                      <w:szCs w:val="24"/>
                    </w:rPr>
                  </w:rPrChange>
                </w:rPr>
                <w:t>1</w:t>
              </w:r>
            </w:ins>
          </w:p>
          <w:p w14:paraId="01E859EA" w14:textId="77777777" w:rsidR="00A14971" w:rsidRPr="00A14971" w:rsidRDefault="00A14971" w:rsidP="003F4866">
            <w:pPr>
              <w:ind w:firstLine="0"/>
              <w:jc w:val="both"/>
              <w:rPr>
                <w:ins w:id="1538" w:author="Maciej Maciejewski" w:date="2024-01-07T15:20:00Z"/>
                <w:rFonts w:ascii="Courier New" w:hAnsi="Courier New" w:cs="Courier New"/>
                <w:sz w:val="20"/>
                <w:rPrChange w:id="1539" w:author="Maciej Maciejewski" w:date="2024-01-07T15:21:00Z">
                  <w:rPr>
                    <w:ins w:id="1540" w:author="Maciej Maciejewski" w:date="2024-01-07T15:20:00Z"/>
                  </w:rPr>
                </w:rPrChange>
              </w:rPr>
            </w:pPr>
            <w:ins w:id="1541" w:author="Maciej Maciejewski" w:date="2024-01-07T15:20:00Z">
              <w:r w:rsidRPr="00A14971">
                <w:rPr>
                  <w:rFonts w:ascii="Courier New" w:hAnsi="Courier New" w:cs="Courier New"/>
                  <w:sz w:val="20"/>
                  <w:rPrChange w:id="1542" w:author="Maciej Maciejewski" w:date="2024-01-07T15:21:00Z">
                    <w:rPr/>
                  </w:rPrChange>
                </w:rPr>
                <w:t>2</w:t>
              </w:r>
            </w:ins>
          </w:p>
          <w:p w14:paraId="76518C69" w14:textId="77777777" w:rsidR="00A14971" w:rsidRPr="00A14971" w:rsidRDefault="00A14971" w:rsidP="003F4866">
            <w:pPr>
              <w:ind w:firstLine="0"/>
              <w:jc w:val="both"/>
              <w:rPr>
                <w:ins w:id="1543" w:author="Maciej Maciejewski" w:date="2024-01-07T15:20:00Z"/>
                <w:rFonts w:ascii="Courier New" w:hAnsi="Courier New" w:cs="Courier New"/>
                <w:sz w:val="20"/>
                <w:rPrChange w:id="1544" w:author="Maciej Maciejewski" w:date="2024-01-07T15:21:00Z">
                  <w:rPr>
                    <w:ins w:id="1545" w:author="Maciej Maciejewski" w:date="2024-01-07T15:20:00Z"/>
                  </w:rPr>
                </w:rPrChange>
              </w:rPr>
            </w:pPr>
            <w:ins w:id="1546" w:author="Maciej Maciejewski" w:date="2024-01-07T15:20:00Z">
              <w:r w:rsidRPr="00A14971">
                <w:rPr>
                  <w:rFonts w:ascii="Courier New" w:hAnsi="Courier New" w:cs="Courier New"/>
                  <w:sz w:val="20"/>
                  <w:rPrChange w:id="1547" w:author="Maciej Maciejewski" w:date="2024-01-07T15:21:00Z">
                    <w:rPr/>
                  </w:rPrChange>
                </w:rPr>
                <w:t>3</w:t>
              </w:r>
            </w:ins>
          </w:p>
          <w:p w14:paraId="2A35A801" w14:textId="77777777" w:rsidR="00A14971" w:rsidRPr="00A14971" w:rsidRDefault="00A14971" w:rsidP="003F4866">
            <w:pPr>
              <w:ind w:firstLine="0"/>
              <w:jc w:val="both"/>
              <w:rPr>
                <w:ins w:id="1548" w:author="Maciej Maciejewski" w:date="2024-01-07T15:20:00Z"/>
                <w:rFonts w:ascii="Courier New" w:hAnsi="Courier New" w:cs="Courier New"/>
                <w:sz w:val="20"/>
                <w:rPrChange w:id="1549" w:author="Maciej Maciejewski" w:date="2024-01-07T15:21:00Z">
                  <w:rPr>
                    <w:ins w:id="1550" w:author="Maciej Maciejewski" w:date="2024-01-07T15:20:00Z"/>
                  </w:rPr>
                </w:rPrChange>
              </w:rPr>
            </w:pPr>
            <w:ins w:id="1551" w:author="Maciej Maciejewski" w:date="2024-01-07T15:20:00Z">
              <w:r w:rsidRPr="00A14971">
                <w:rPr>
                  <w:rFonts w:ascii="Courier New" w:hAnsi="Courier New" w:cs="Courier New"/>
                  <w:sz w:val="20"/>
                  <w:rPrChange w:id="1552" w:author="Maciej Maciejewski" w:date="2024-01-07T15:21:00Z">
                    <w:rPr/>
                  </w:rPrChange>
                </w:rPr>
                <w:t>4</w:t>
              </w:r>
            </w:ins>
          </w:p>
          <w:p w14:paraId="0376E770" w14:textId="77777777" w:rsidR="00A14971" w:rsidRPr="00A14971" w:rsidRDefault="00A14971" w:rsidP="003F4866">
            <w:pPr>
              <w:ind w:firstLine="0"/>
              <w:jc w:val="both"/>
              <w:rPr>
                <w:ins w:id="1553" w:author="Maciej Maciejewski" w:date="2024-01-07T15:20:00Z"/>
                <w:rFonts w:ascii="Courier New" w:hAnsi="Courier New" w:cs="Courier New"/>
                <w:sz w:val="20"/>
                <w:rPrChange w:id="1554" w:author="Maciej Maciejewski" w:date="2024-01-07T15:21:00Z">
                  <w:rPr>
                    <w:ins w:id="1555" w:author="Maciej Maciejewski" w:date="2024-01-07T15:20:00Z"/>
                  </w:rPr>
                </w:rPrChange>
              </w:rPr>
            </w:pPr>
            <w:ins w:id="1556" w:author="Maciej Maciejewski" w:date="2024-01-07T15:20:00Z">
              <w:r w:rsidRPr="00A14971">
                <w:rPr>
                  <w:rFonts w:ascii="Courier New" w:hAnsi="Courier New" w:cs="Courier New"/>
                  <w:sz w:val="20"/>
                  <w:rPrChange w:id="1557" w:author="Maciej Maciejewski" w:date="2024-01-07T15:21:00Z">
                    <w:rPr/>
                  </w:rPrChange>
                </w:rPr>
                <w:t>5</w:t>
              </w:r>
            </w:ins>
          </w:p>
          <w:p w14:paraId="5D29041D" w14:textId="77777777" w:rsidR="00A14971" w:rsidRPr="00A14971" w:rsidRDefault="00A14971" w:rsidP="003F4866">
            <w:pPr>
              <w:ind w:firstLine="0"/>
              <w:jc w:val="both"/>
              <w:rPr>
                <w:ins w:id="1558" w:author="Maciej Maciejewski" w:date="2024-01-07T15:20:00Z"/>
                <w:rFonts w:ascii="Courier New" w:hAnsi="Courier New" w:cs="Courier New"/>
                <w:sz w:val="20"/>
                <w:rPrChange w:id="1559" w:author="Maciej Maciejewski" w:date="2024-01-07T15:21:00Z">
                  <w:rPr>
                    <w:ins w:id="1560" w:author="Maciej Maciejewski" w:date="2024-01-07T15:20:00Z"/>
                  </w:rPr>
                </w:rPrChange>
              </w:rPr>
            </w:pPr>
            <w:ins w:id="1561" w:author="Maciej Maciejewski" w:date="2024-01-07T15:20:00Z">
              <w:r w:rsidRPr="00A14971">
                <w:rPr>
                  <w:rFonts w:ascii="Courier New" w:hAnsi="Courier New" w:cs="Courier New"/>
                  <w:sz w:val="20"/>
                  <w:rPrChange w:id="1562" w:author="Maciej Maciejewski" w:date="2024-01-07T15:21:00Z">
                    <w:rPr/>
                  </w:rPrChange>
                </w:rPr>
                <w:t>6</w:t>
              </w:r>
            </w:ins>
          </w:p>
          <w:p w14:paraId="7CFE5703" w14:textId="77777777" w:rsidR="00A14971" w:rsidRPr="00A14971" w:rsidRDefault="00A14971" w:rsidP="003F4866">
            <w:pPr>
              <w:ind w:firstLine="0"/>
              <w:jc w:val="both"/>
              <w:rPr>
                <w:ins w:id="1563" w:author="Maciej Maciejewski" w:date="2024-01-07T15:20:00Z"/>
                <w:rFonts w:ascii="Courier New" w:hAnsi="Courier New" w:cs="Courier New"/>
                <w:sz w:val="20"/>
                <w:rPrChange w:id="1564" w:author="Maciej Maciejewski" w:date="2024-01-07T15:21:00Z">
                  <w:rPr>
                    <w:ins w:id="1565" w:author="Maciej Maciejewski" w:date="2024-01-07T15:20:00Z"/>
                  </w:rPr>
                </w:rPrChange>
              </w:rPr>
            </w:pPr>
            <w:ins w:id="1566" w:author="Maciej Maciejewski" w:date="2024-01-07T15:20:00Z">
              <w:r w:rsidRPr="00A14971">
                <w:rPr>
                  <w:rFonts w:ascii="Courier New" w:hAnsi="Courier New" w:cs="Courier New"/>
                  <w:sz w:val="20"/>
                  <w:rPrChange w:id="1567" w:author="Maciej Maciejewski" w:date="2024-01-07T15:21:00Z">
                    <w:rPr/>
                  </w:rPrChange>
                </w:rPr>
                <w:t>7</w:t>
              </w:r>
            </w:ins>
          </w:p>
          <w:p w14:paraId="2A7E0CEC" w14:textId="77777777" w:rsidR="00A14971" w:rsidRPr="00A14971" w:rsidRDefault="00A14971" w:rsidP="003F4866">
            <w:pPr>
              <w:ind w:firstLine="0"/>
              <w:jc w:val="both"/>
              <w:rPr>
                <w:ins w:id="1568" w:author="Maciej Maciejewski" w:date="2024-01-07T15:20:00Z"/>
                <w:rFonts w:ascii="Courier New" w:hAnsi="Courier New" w:cs="Courier New"/>
                <w:sz w:val="20"/>
                <w:rPrChange w:id="1569" w:author="Maciej Maciejewski" w:date="2024-01-07T15:21:00Z">
                  <w:rPr>
                    <w:ins w:id="1570" w:author="Maciej Maciejewski" w:date="2024-01-07T15:20:00Z"/>
                  </w:rPr>
                </w:rPrChange>
              </w:rPr>
            </w:pPr>
            <w:ins w:id="1571" w:author="Maciej Maciejewski" w:date="2024-01-07T15:20:00Z">
              <w:r w:rsidRPr="00A14971">
                <w:rPr>
                  <w:rFonts w:ascii="Courier New" w:hAnsi="Courier New" w:cs="Courier New"/>
                  <w:sz w:val="20"/>
                  <w:rPrChange w:id="1572" w:author="Maciej Maciejewski" w:date="2024-01-07T15:21:00Z">
                    <w:rPr/>
                  </w:rPrChange>
                </w:rPr>
                <w:t>8</w:t>
              </w:r>
            </w:ins>
          </w:p>
          <w:p w14:paraId="2CF2A16E" w14:textId="77777777" w:rsidR="00A14971" w:rsidRPr="00A14971" w:rsidRDefault="00A14971" w:rsidP="003F4866">
            <w:pPr>
              <w:ind w:firstLine="0"/>
              <w:jc w:val="both"/>
              <w:rPr>
                <w:ins w:id="1573" w:author="Maciej Maciejewski" w:date="2024-01-07T15:20:00Z"/>
                <w:rFonts w:ascii="Courier New" w:hAnsi="Courier New" w:cs="Courier New"/>
                <w:sz w:val="20"/>
                <w:rPrChange w:id="1574" w:author="Maciej Maciejewski" w:date="2024-01-07T15:21:00Z">
                  <w:rPr>
                    <w:ins w:id="1575" w:author="Maciej Maciejewski" w:date="2024-01-07T15:20:00Z"/>
                  </w:rPr>
                </w:rPrChange>
              </w:rPr>
            </w:pPr>
            <w:ins w:id="1576" w:author="Maciej Maciejewski" w:date="2024-01-07T15:20:00Z">
              <w:r w:rsidRPr="00A14971">
                <w:rPr>
                  <w:rFonts w:ascii="Courier New" w:hAnsi="Courier New" w:cs="Courier New"/>
                  <w:sz w:val="20"/>
                  <w:rPrChange w:id="1577" w:author="Maciej Maciejewski" w:date="2024-01-07T15:21:00Z">
                    <w:rPr/>
                  </w:rPrChange>
                </w:rPr>
                <w:t>9</w:t>
              </w:r>
            </w:ins>
          </w:p>
          <w:p w14:paraId="2F6B0F51" w14:textId="77777777" w:rsidR="00A14971" w:rsidRPr="00A14971" w:rsidRDefault="00A14971" w:rsidP="003F4866">
            <w:pPr>
              <w:ind w:firstLine="0"/>
              <w:jc w:val="both"/>
              <w:rPr>
                <w:ins w:id="1578" w:author="Maciej Maciejewski" w:date="2024-01-07T15:20:00Z"/>
                <w:rFonts w:ascii="Courier New" w:hAnsi="Courier New" w:cs="Courier New"/>
                <w:sz w:val="20"/>
                <w:rPrChange w:id="1579" w:author="Maciej Maciejewski" w:date="2024-01-07T15:21:00Z">
                  <w:rPr>
                    <w:ins w:id="1580" w:author="Maciej Maciejewski" w:date="2024-01-07T15:20:00Z"/>
                  </w:rPr>
                </w:rPrChange>
              </w:rPr>
            </w:pPr>
            <w:ins w:id="1581" w:author="Maciej Maciejewski" w:date="2024-01-07T15:20:00Z">
              <w:r w:rsidRPr="00A14971">
                <w:rPr>
                  <w:rFonts w:ascii="Courier New" w:hAnsi="Courier New" w:cs="Courier New"/>
                  <w:sz w:val="20"/>
                  <w:rPrChange w:id="1582" w:author="Maciej Maciejewski" w:date="2024-01-07T15:21:00Z">
                    <w:rPr/>
                  </w:rPrChange>
                </w:rPr>
                <w:t>10</w:t>
              </w:r>
            </w:ins>
          </w:p>
          <w:p w14:paraId="6442D8F4" w14:textId="77777777" w:rsidR="00A14971" w:rsidRPr="00A14971" w:rsidRDefault="00A14971" w:rsidP="003F4866">
            <w:pPr>
              <w:ind w:firstLine="0"/>
              <w:jc w:val="both"/>
              <w:rPr>
                <w:ins w:id="1583" w:author="Maciej Maciejewski" w:date="2024-01-07T15:20:00Z"/>
                <w:rFonts w:ascii="Courier New" w:hAnsi="Courier New" w:cs="Courier New"/>
                <w:sz w:val="20"/>
                <w:rPrChange w:id="1584" w:author="Maciej Maciejewski" w:date="2024-01-07T15:21:00Z">
                  <w:rPr>
                    <w:ins w:id="1585" w:author="Maciej Maciejewski" w:date="2024-01-07T15:20:00Z"/>
                  </w:rPr>
                </w:rPrChange>
              </w:rPr>
            </w:pPr>
            <w:ins w:id="1586" w:author="Maciej Maciejewski" w:date="2024-01-07T15:20:00Z">
              <w:r w:rsidRPr="00A14971">
                <w:rPr>
                  <w:rFonts w:ascii="Courier New" w:hAnsi="Courier New" w:cs="Courier New"/>
                  <w:sz w:val="20"/>
                  <w:rPrChange w:id="1587" w:author="Maciej Maciejewski" w:date="2024-01-07T15:21:00Z">
                    <w:rPr/>
                  </w:rPrChange>
                </w:rPr>
                <w:t>11</w:t>
              </w:r>
            </w:ins>
          </w:p>
          <w:p w14:paraId="44169662" w14:textId="77777777" w:rsidR="00A14971" w:rsidRPr="00A14971" w:rsidRDefault="00A14971" w:rsidP="003F4866">
            <w:pPr>
              <w:ind w:firstLine="0"/>
              <w:jc w:val="both"/>
              <w:rPr>
                <w:ins w:id="1588" w:author="Maciej Maciejewski" w:date="2024-01-07T15:20:00Z"/>
                <w:rFonts w:ascii="Courier New" w:hAnsi="Courier New" w:cs="Courier New"/>
                <w:sz w:val="20"/>
                <w:rPrChange w:id="1589" w:author="Maciej Maciejewski" w:date="2024-01-07T15:21:00Z">
                  <w:rPr>
                    <w:ins w:id="1590" w:author="Maciej Maciejewski" w:date="2024-01-07T15:20:00Z"/>
                  </w:rPr>
                </w:rPrChange>
              </w:rPr>
            </w:pPr>
            <w:ins w:id="1591" w:author="Maciej Maciejewski" w:date="2024-01-07T15:20:00Z">
              <w:r w:rsidRPr="00A14971">
                <w:rPr>
                  <w:rFonts w:ascii="Courier New" w:hAnsi="Courier New" w:cs="Courier New"/>
                  <w:sz w:val="20"/>
                  <w:rPrChange w:id="1592" w:author="Maciej Maciejewski" w:date="2024-01-07T15:21:00Z">
                    <w:rPr/>
                  </w:rPrChange>
                </w:rPr>
                <w:t>12</w:t>
              </w:r>
            </w:ins>
          </w:p>
          <w:p w14:paraId="5265400F" w14:textId="77777777" w:rsidR="00A14971" w:rsidRPr="00A14971" w:rsidRDefault="00A14971" w:rsidP="003F4866">
            <w:pPr>
              <w:ind w:firstLine="0"/>
              <w:jc w:val="both"/>
              <w:rPr>
                <w:ins w:id="1593" w:author="Maciej Maciejewski" w:date="2024-01-07T15:20:00Z"/>
                <w:rFonts w:ascii="Courier New" w:hAnsi="Courier New" w:cs="Courier New"/>
                <w:sz w:val="20"/>
                <w:rPrChange w:id="1594" w:author="Maciej Maciejewski" w:date="2024-01-07T15:21:00Z">
                  <w:rPr>
                    <w:ins w:id="1595" w:author="Maciej Maciejewski" w:date="2024-01-07T15:20:00Z"/>
                  </w:rPr>
                </w:rPrChange>
              </w:rPr>
            </w:pPr>
            <w:ins w:id="1596" w:author="Maciej Maciejewski" w:date="2024-01-07T15:20:00Z">
              <w:r w:rsidRPr="00A14971">
                <w:rPr>
                  <w:rFonts w:ascii="Courier New" w:hAnsi="Courier New" w:cs="Courier New"/>
                  <w:sz w:val="20"/>
                  <w:rPrChange w:id="1597" w:author="Maciej Maciejewski" w:date="2024-01-07T15:21:00Z">
                    <w:rPr/>
                  </w:rPrChange>
                </w:rPr>
                <w:t>13</w:t>
              </w:r>
            </w:ins>
          </w:p>
          <w:p w14:paraId="57D55A18" w14:textId="77777777" w:rsidR="00A14971" w:rsidRPr="00A14971" w:rsidRDefault="00A14971" w:rsidP="003F4866">
            <w:pPr>
              <w:ind w:firstLine="0"/>
              <w:jc w:val="both"/>
              <w:rPr>
                <w:ins w:id="1598" w:author="Maciej Maciejewski" w:date="2024-01-07T15:20:00Z"/>
                <w:rFonts w:ascii="Courier New" w:hAnsi="Courier New" w:cs="Courier New"/>
                <w:sz w:val="20"/>
                <w:rPrChange w:id="1599" w:author="Maciej Maciejewski" w:date="2024-01-07T15:21:00Z">
                  <w:rPr>
                    <w:ins w:id="1600" w:author="Maciej Maciejewski" w:date="2024-01-07T15:20:00Z"/>
                  </w:rPr>
                </w:rPrChange>
              </w:rPr>
            </w:pPr>
            <w:ins w:id="1601" w:author="Maciej Maciejewski" w:date="2024-01-07T15:20:00Z">
              <w:r w:rsidRPr="00A14971">
                <w:rPr>
                  <w:rFonts w:ascii="Courier New" w:hAnsi="Courier New" w:cs="Courier New"/>
                  <w:sz w:val="20"/>
                  <w:rPrChange w:id="1602" w:author="Maciej Maciejewski" w:date="2024-01-07T15:21:00Z">
                    <w:rPr/>
                  </w:rPrChange>
                </w:rPr>
                <w:t>14</w:t>
              </w:r>
            </w:ins>
          </w:p>
          <w:p w14:paraId="3F01EB70" w14:textId="77777777" w:rsidR="00A14971" w:rsidRPr="00A14971" w:rsidRDefault="00A14971" w:rsidP="003F4866">
            <w:pPr>
              <w:ind w:firstLine="0"/>
              <w:jc w:val="both"/>
              <w:rPr>
                <w:ins w:id="1603" w:author="Maciej Maciejewski" w:date="2024-01-07T15:20:00Z"/>
                <w:rFonts w:ascii="Courier New" w:hAnsi="Courier New" w:cs="Courier New"/>
                <w:sz w:val="20"/>
                <w:rPrChange w:id="1604" w:author="Maciej Maciejewski" w:date="2024-01-07T15:21:00Z">
                  <w:rPr>
                    <w:ins w:id="1605" w:author="Maciej Maciejewski" w:date="2024-01-07T15:20:00Z"/>
                  </w:rPr>
                </w:rPrChange>
              </w:rPr>
            </w:pPr>
            <w:ins w:id="1606" w:author="Maciej Maciejewski" w:date="2024-01-07T15:20:00Z">
              <w:r w:rsidRPr="00A14971">
                <w:rPr>
                  <w:rFonts w:ascii="Courier New" w:hAnsi="Courier New" w:cs="Courier New"/>
                  <w:sz w:val="20"/>
                  <w:rPrChange w:id="1607" w:author="Maciej Maciejewski" w:date="2024-01-07T15:21:00Z">
                    <w:rPr/>
                  </w:rPrChange>
                </w:rPr>
                <w:t>15</w:t>
              </w:r>
            </w:ins>
          </w:p>
          <w:p w14:paraId="56C984BD" w14:textId="77777777" w:rsidR="00A14971" w:rsidRPr="00A14971" w:rsidRDefault="00A14971" w:rsidP="003F4866">
            <w:pPr>
              <w:ind w:firstLine="0"/>
              <w:jc w:val="both"/>
              <w:rPr>
                <w:ins w:id="1608" w:author="Maciej Maciejewski" w:date="2024-01-07T15:20:00Z"/>
                <w:rFonts w:ascii="Courier New" w:hAnsi="Courier New" w:cs="Courier New"/>
                <w:sz w:val="20"/>
                <w:rPrChange w:id="1609" w:author="Maciej Maciejewski" w:date="2024-01-07T15:21:00Z">
                  <w:rPr>
                    <w:ins w:id="1610" w:author="Maciej Maciejewski" w:date="2024-01-07T15:20:00Z"/>
                  </w:rPr>
                </w:rPrChange>
              </w:rPr>
            </w:pPr>
            <w:ins w:id="1611" w:author="Maciej Maciejewski" w:date="2024-01-07T15:20:00Z">
              <w:r w:rsidRPr="00A14971">
                <w:rPr>
                  <w:rFonts w:ascii="Courier New" w:hAnsi="Courier New" w:cs="Courier New"/>
                  <w:sz w:val="20"/>
                  <w:rPrChange w:id="1612" w:author="Maciej Maciejewski" w:date="2024-01-07T15:21:00Z">
                    <w:rPr/>
                  </w:rPrChange>
                </w:rPr>
                <w:t>16</w:t>
              </w:r>
            </w:ins>
          </w:p>
          <w:p w14:paraId="16C0EB05" w14:textId="77777777" w:rsidR="00A14971" w:rsidRPr="00A14971" w:rsidRDefault="00A14971" w:rsidP="003F4866">
            <w:pPr>
              <w:ind w:firstLine="0"/>
              <w:jc w:val="both"/>
              <w:rPr>
                <w:ins w:id="1613" w:author="Maciej Maciejewski" w:date="2024-01-07T15:20:00Z"/>
                <w:rFonts w:ascii="Courier New" w:hAnsi="Courier New" w:cs="Courier New"/>
                <w:sz w:val="20"/>
                <w:rPrChange w:id="1614" w:author="Maciej Maciejewski" w:date="2024-01-07T15:21:00Z">
                  <w:rPr>
                    <w:ins w:id="1615" w:author="Maciej Maciejewski" w:date="2024-01-07T15:20:00Z"/>
                  </w:rPr>
                </w:rPrChange>
              </w:rPr>
            </w:pPr>
            <w:ins w:id="1616" w:author="Maciej Maciejewski" w:date="2024-01-07T15:20:00Z">
              <w:r w:rsidRPr="00A14971">
                <w:rPr>
                  <w:rFonts w:ascii="Courier New" w:hAnsi="Courier New" w:cs="Courier New"/>
                  <w:sz w:val="20"/>
                  <w:rPrChange w:id="1617" w:author="Maciej Maciejewski" w:date="2024-01-07T15:21:00Z">
                    <w:rPr/>
                  </w:rPrChange>
                </w:rPr>
                <w:t>17</w:t>
              </w:r>
            </w:ins>
          </w:p>
          <w:p w14:paraId="0E461887" w14:textId="77777777" w:rsidR="00A14971" w:rsidRDefault="00A14971" w:rsidP="003F4866">
            <w:pPr>
              <w:ind w:firstLine="0"/>
              <w:jc w:val="both"/>
              <w:rPr>
                <w:ins w:id="1618" w:author="Maciej Maciejewski" w:date="2024-01-07T15:21:00Z"/>
                <w:rFonts w:ascii="Courier New" w:hAnsi="Courier New" w:cs="Courier New"/>
                <w:sz w:val="20"/>
              </w:rPr>
            </w:pPr>
            <w:ins w:id="1619" w:author="Maciej Maciejewski" w:date="2024-01-07T15:20:00Z">
              <w:r w:rsidRPr="00A14971">
                <w:rPr>
                  <w:rFonts w:ascii="Courier New" w:hAnsi="Courier New" w:cs="Courier New"/>
                  <w:sz w:val="20"/>
                  <w:rPrChange w:id="1620" w:author="Maciej Maciejewski" w:date="2024-01-07T15:21:00Z">
                    <w:rPr/>
                  </w:rPrChange>
                </w:rPr>
                <w:t>18</w:t>
              </w:r>
            </w:ins>
          </w:p>
          <w:p w14:paraId="4566B9E9" w14:textId="77777777" w:rsidR="00A14971" w:rsidRDefault="00A14971" w:rsidP="003F4866">
            <w:pPr>
              <w:ind w:firstLine="0"/>
              <w:jc w:val="both"/>
              <w:rPr>
                <w:ins w:id="1621" w:author="Maciej Maciejewski" w:date="2024-01-07T15:21:00Z"/>
                <w:rFonts w:ascii="Courier New" w:hAnsi="Courier New" w:cs="Courier New"/>
                <w:sz w:val="20"/>
              </w:rPr>
            </w:pPr>
            <w:ins w:id="1622" w:author="Maciej Maciejewski" w:date="2024-01-07T15:21:00Z">
              <w:r>
                <w:rPr>
                  <w:rFonts w:ascii="Courier New" w:hAnsi="Courier New" w:cs="Courier New"/>
                  <w:sz w:val="20"/>
                </w:rPr>
                <w:t>19</w:t>
              </w:r>
            </w:ins>
          </w:p>
          <w:p w14:paraId="73A091E1" w14:textId="77777777" w:rsidR="00A14971" w:rsidRDefault="00A14971" w:rsidP="003F4866">
            <w:pPr>
              <w:ind w:firstLine="0"/>
              <w:jc w:val="both"/>
              <w:rPr>
                <w:ins w:id="1623" w:author="Maciej Maciejewski" w:date="2024-01-07T15:21:00Z"/>
                <w:rFonts w:ascii="Courier New" w:hAnsi="Courier New" w:cs="Courier New"/>
                <w:sz w:val="20"/>
              </w:rPr>
            </w:pPr>
            <w:ins w:id="1624" w:author="Maciej Maciejewski" w:date="2024-01-07T15:21:00Z">
              <w:r>
                <w:rPr>
                  <w:rFonts w:ascii="Courier New" w:hAnsi="Courier New" w:cs="Courier New"/>
                  <w:sz w:val="20"/>
                </w:rPr>
                <w:t>20</w:t>
              </w:r>
            </w:ins>
          </w:p>
          <w:p w14:paraId="14966C8D" w14:textId="77777777" w:rsidR="00A14971" w:rsidRDefault="00A14971" w:rsidP="003F4866">
            <w:pPr>
              <w:ind w:firstLine="0"/>
              <w:jc w:val="both"/>
              <w:rPr>
                <w:ins w:id="1625" w:author="Maciej Maciejewski" w:date="2024-01-07T15:57:00Z"/>
                <w:rFonts w:ascii="Courier New" w:hAnsi="Courier New" w:cs="Courier New"/>
                <w:sz w:val="20"/>
              </w:rPr>
            </w:pPr>
            <w:ins w:id="1626" w:author="Maciej Maciejewski" w:date="2024-01-07T15:21:00Z">
              <w:r>
                <w:rPr>
                  <w:rFonts w:ascii="Courier New" w:hAnsi="Courier New" w:cs="Courier New"/>
                  <w:sz w:val="20"/>
                </w:rPr>
                <w:t>21</w:t>
              </w:r>
            </w:ins>
          </w:p>
          <w:p w14:paraId="5B5AA307" w14:textId="3A9BFB81" w:rsidR="00F4182E" w:rsidRPr="00A14971" w:rsidRDefault="00F4182E" w:rsidP="003F4866">
            <w:pPr>
              <w:ind w:firstLine="0"/>
              <w:jc w:val="both"/>
              <w:rPr>
                <w:ins w:id="1627" w:author="Maciej Maciejewski" w:date="2024-01-07T15:20:00Z"/>
                <w:rFonts w:ascii="Courier New" w:hAnsi="Courier New" w:cs="Courier New"/>
                <w:sz w:val="20"/>
                <w:rPrChange w:id="1628" w:author="Maciej Maciejewski" w:date="2024-01-07T15:21:00Z">
                  <w:rPr>
                    <w:ins w:id="1629" w:author="Maciej Maciejewski" w:date="2024-01-07T15:20:00Z"/>
                  </w:rPr>
                </w:rPrChange>
              </w:rPr>
            </w:pPr>
            <w:ins w:id="1630" w:author="Maciej Maciejewski" w:date="2024-01-07T15:57:00Z">
              <w:r>
                <w:rPr>
                  <w:rFonts w:ascii="Courier New" w:hAnsi="Courier New" w:cs="Courier New"/>
                  <w:sz w:val="20"/>
                </w:rPr>
                <w:t>22</w:t>
              </w:r>
            </w:ins>
          </w:p>
        </w:tc>
        <w:tc>
          <w:tcPr>
            <w:tcW w:w="8783" w:type="dxa"/>
            <w:tcPrChange w:id="1631" w:author="Maciej Maciejewski" w:date="2024-01-07T15:21:00Z">
              <w:tcPr>
                <w:tcW w:w="4531" w:type="dxa"/>
              </w:tcPr>
            </w:tcPrChange>
          </w:tcPr>
          <w:p w14:paraId="4A0CD578" w14:textId="77777777" w:rsidR="00F4182E" w:rsidRDefault="00A14971" w:rsidP="00A14971">
            <w:pPr>
              <w:pStyle w:val="HTML-wstpniesformatowany"/>
              <w:shd w:val="clear" w:color="auto" w:fill="FFFFFF"/>
              <w:rPr>
                <w:ins w:id="1632" w:author="Maciej Maciejewski" w:date="2024-01-07T15:57:00Z"/>
                <w:color w:val="080808"/>
                <w:lang w:val="en-US"/>
              </w:rPr>
            </w:pPr>
            <w:ins w:id="1633" w:author="Maciej Maciejewski" w:date="2024-01-07T15:20:00Z">
              <w:r w:rsidRPr="00A14971">
                <w:rPr>
                  <w:color w:val="9E880D"/>
                  <w:lang w:val="en-US"/>
                  <w:rPrChange w:id="1634" w:author="Maciej Maciejewski" w:date="2024-01-07T15:21:00Z">
                    <w:rPr>
                      <w:color w:val="9E880D"/>
                    </w:rPr>
                  </w:rPrChange>
                </w:rPr>
                <w:t>@Service</w:t>
              </w:r>
              <w:r w:rsidRPr="00A14971">
                <w:rPr>
                  <w:color w:val="9E880D"/>
                  <w:lang w:val="en-US"/>
                  <w:rPrChange w:id="1635" w:author="Maciej Maciejewski" w:date="2024-01-07T15:21:00Z">
                    <w:rPr>
                      <w:color w:val="9E880D"/>
                    </w:rPr>
                  </w:rPrChange>
                </w:rPr>
                <w:br/>
              </w:r>
              <w:r w:rsidRPr="00A14971">
                <w:rPr>
                  <w:color w:val="0033B3"/>
                  <w:lang w:val="en-US"/>
                  <w:rPrChange w:id="1636" w:author="Maciej Maciejewski" w:date="2024-01-07T15:21:00Z">
                    <w:rPr>
                      <w:color w:val="0033B3"/>
                    </w:rPr>
                  </w:rPrChange>
                </w:rPr>
                <w:t xml:space="preserve">public class    </w:t>
              </w:r>
              <w:proofErr w:type="spellStart"/>
              <w:r w:rsidRPr="00A14971">
                <w:rPr>
                  <w:color w:val="000000"/>
                  <w:lang w:val="en-US"/>
                  <w:rPrChange w:id="1637" w:author="Maciej Maciejewski" w:date="2024-01-07T15:21:00Z">
                    <w:rPr>
                      <w:color w:val="000000"/>
                    </w:rPr>
                  </w:rPrChange>
                </w:rPr>
                <w:t>SubGoalService</w:t>
              </w:r>
              <w:proofErr w:type="spellEnd"/>
              <w:r w:rsidRPr="00A14971">
                <w:rPr>
                  <w:color w:val="000000"/>
                  <w:lang w:val="en-US"/>
                  <w:rPrChange w:id="1638" w:author="Maciej Maciejewski" w:date="2024-01-07T15:21:00Z">
                    <w:rPr>
                      <w:color w:val="000000"/>
                    </w:rPr>
                  </w:rPrChange>
                </w:rPr>
                <w:t xml:space="preserve"> </w:t>
              </w:r>
              <w:r w:rsidRPr="00A14971">
                <w:rPr>
                  <w:color w:val="080808"/>
                  <w:lang w:val="en-US"/>
                  <w:rPrChange w:id="1639" w:author="Maciej Maciejewski" w:date="2024-01-07T15:21:00Z">
                    <w:rPr>
                      <w:color w:val="080808"/>
                    </w:rPr>
                  </w:rPrChange>
                </w:rPr>
                <w:t>{</w:t>
              </w:r>
              <w:r w:rsidRPr="00A14971">
                <w:rPr>
                  <w:color w:val="080808"/>
                  <w:lang w:val="en-US"/>
                  <w:rPrChange w:id="1640" w:author="Maciej Maciejewski" w:date="2024-01-07T15:21:00Z">
                    <w:rPr>
                      <w:color w:val="080808"/>
                    </w:rPr>
                  </w:rPrChange>
                </w:rPr>
                <w:br/>
                <w:t xml:space="preserve">    </w:t>
              </w:r>
              <w:r w:rsidRPr="00A14971">
                <w:rPr>
                  <w:color w:val="0033B3"/>
                  <w:lang w:val="en-US"/>
                  <w:rPrChange w:id="1641" w:author="Maciej Maciejewski" w:date="2024-01-07T15:21:00Z">
                    <w:rPr>
                      <w:color w:val="0033B3"/>
                    </w:rPr>
                  </w:rPrChange>
                </w:rPr>
                <w:t xml:space="preserve">private final </w:t>
              </w:r>
              <w:proofErr w:type="spellStart"/>
              <w:r w:rsidRPr="00A14971">
                <w:rPr>
                  <w:color w:val="000000"/>
                  <w:lang w:val="en-US"/>
                  <w:rPrChange w:id="1642" w:author="Maciej Maciejewski" w:date="2024-01-07T15:21:00Z">
                    <w:rPr>
                      <w:color w:val="000000"/>
                    </w:rPr>
                  </w:rPrChange>
                </w:rPr>
                <w:t>ProjectRepository</w:t>
              </w:r>
              <w:proofErr w:type="spellEnd"/>
              <w:r w:rsidRPr="00A14971">
                <w:rPr>
                  <w:color w:val="000000"/>
                  <w:lang w:val="en-US"/>
                  <w:rPrChange w:id="1643" w:author="Maciej Maciejewski" w:date="2024-01-07T15:21:00Z">
                    <w:rPr>
                      <w:color w:val="000000"/>
                    </w:rPr>
                  </w:rPrChange>
                </w:rPr>
                <w:t xml:space="preserve"> </w:t>
              </w:r>
              <w:proofErr w:type="spellStart"/>
              <w:r w:rsidRPr="00A14971">
                <w:rPr>
                  <w:color w:val="871094"/>
                  <w:lang w:val="en-US"/>
                  <w:rPrChange w:id="1644" w:author="Maciej Maciejewski" w:date="2024-01-07T15:21:00Z">
                    <w:rPr>
                      <w:color w:val="871094"/>
                    </w:rPr>
                  </w:rPrChange>
                </w:rPr>
                <w:t>projectRepository</w:t>
              </w:r>
              <w:proofErr w:type="spellEnd"/>
              <w:r w:rsidRPr="00A14971">
                <w:rPr>
                  <w:color w:val="080808"/>
                  <w:lang w:val="en-US"/>
                  <w:rPrChange w:id="1645" w:author="Maciej Maciejewski" w:date="2024-01-07T15:21:00Z">
                    <w:rPr>
                      <w:color w:val="080808"/>
                    </w:rPr>
                  </w:rPrChange>
                </w:rPr>
                <w:t>;</w:t>
              </w:r>
              <w:r w:rsidRPr="00A14971">
                <w:rPr>
                  <w:color w:val="080808"/>
                  <w:lang w:val="en-US"/>
                  <w:rPrChange w:id="1646" w:author="Maciej Maciejewski" w:date="2024-01-07T15:21:00Z">
                    <w:rPr>
                      <w:color w:val="080808"/>
                    </w:rPr>
                  </w:rPrChange>
                </w:rPr>
                <w:br/>
                <w:t xml:space="preserve">    </w:t>
              </w:r>
              <w:r w:rsidRPr="00A14971">
                <w:rPr>
                  <w:color w:val="0033B3"/>
                  <w:lang w:val="en-US"/>
                  <w:rPrChange w:id="1647" w:author="Maciej Maciejewski" w:date="2024-01-07T15:21:00Z">
                    <w:rPr>
                      <w:color w:val="0033B3"/>
                    </w:rPr>
                  </w:rPrChange>
                </w:rPr>
                <w:t xml:space="preserve">private final </w:t>
              </w:r>
              <w:proofErr w:type="spellStart"/>
              <w:r w:rsidRPr="00A14971">
                <w:rPr>
                  <w:color w:val="000000"/>
                  <w:lang w:val="en-US"/>
                  <w:rPrChange w:id="1648" w:author="Maciej Maciejewski" w:date="2024-01-07T15:21:00Z">
                    <w:rPr>
                      <w:color w:val="000000"/>
                    </w:rPr>
                  </w:rPrChange>
                </w:rPr>
                <w:t>SubGoalMapper</w:t>
              </w:r>
              <w:proofErr w:type="spellEnd"/>
              <w:r w:rsidRPr="00A14971">
                <w:rPr>
                  <w:color w:val="000000"/>
                  <w:lang w:val="en-US"/>
                  <w:rPrChange w:id="1649" w:author="Maciej Maciejewski" w:date="2024-01-07T15:21:00Z">
                    <w:rPr>
                      <w:color w:val="000000"/>
                    </w:rPr>
                  </w:rPrChange>
                </w:rPr>
                <w:t xml:space="preserve"> </w:t>
              </w:r>
              <w:proofErr w:type="spellStart"/>
              <w:r w:rsidRPr="00A14971">
                <w:rPr>
                  <w:color w:val="871094"/>
                  <w:lang w:val="en-US"/>
                  <w:rPrChange w:id="1650" w:author="Maciej Maciejewski" w:date="2024-01-07T15:21:00Z">
                    <w:rPr>
                      <w:color w:val="871094"/>
                    </w:rPr>
                  </w:rPrChange>
                </w:rPr>
                <w:t>subGoalMapper</w:t>
              </w:r>
              <w:proofErr w:type="spellEnd"/>
              <w:r w:rsidRPr="00A14971">
                <w:rPr>
                  <w:color w:val="080808"/>
                  <w:lang w:val="en-US"/>
                  <w:rPrChange w:id="1651" w:author="Maciej Maciejewski" w:date="2024-01-07T15:21:00Z">
                    <w:rPr>
                      <w:color w:val="080808"/>
                    </w:rPr>
                  </w:rPrChange>
                </w:rPr>
                <w:t>;</w:t>
              </w:r>
              <w:r w:rsidRPr="00A14971">
                <w:rPr>
                  <w:color w:val="080808"/>
                  <w:lang w:val="en-US"/>
                  <w:rPrChange w:id="1652" w:author="Maciej Maciejewski" w:date="2024-01-07T15:21:00Z">
                    <w:rPr>
                      <w:color w:val="080808"/>
                    </w:rPr>
                  </w:rPrChange>
                </w:rPr>
                <w:br/>
                <w:t xml:space="preserve">    </w:t>
              </w:r>
              <w:r w:rsidRPr="00A14971">
                <w:rPr>
                  <w:color w:val="0033B3"/>
                  <w:lang w:val="en-US"/>
                  <w:rPrChange w:id="1653" w:author="Maciej Maciejewski" w:date="2024-01-07T15:21:00Z">
                    <w:rPr>
                      <w:color w:val="0033B3"/>
                    </w:rPr>
                  </w:rPrChange>
                </w:rPr>
                <w:t xml:space="preserve">private final </w:t>
              </w:r>
              <w:proofErr w:type="spellStart"/>
              <w:r w:rsidRPr="00A14971">
                <w:rPr>
                  <w:color w:val="000000"/>
                  <w:lang w:val="en-US"/>
                  <w:rPrChange w:id="1654" w:author="Maciej Maciejewski" w:date="2024-01-07T15:21:00Z">
                    <w:rPr>
                      <w:color w:val="000000"/>
                    </w:rPr>
                  </w:rPrChange>
                </w:rPr>
                <w:t>SubGoalRepository</w:t>
              </w:r>
              <w:proofErr w:type="spellEnd"/>
              <w:r w:rsidRPr="00A14971">
                <w:rPr>
                  <w:color w:val="000000"/>
                  <w:lang w:val="en-US"/>
                  <w:rPrChange w:id="1655" w:author="Maciej Maciejewski" w:date="2024-01-07T15:21:00Z">
                    <w:rPr>
                      <w:color w:val="000000"/>
                    </w:rPr>
                  </w:rPrChange>
                </w:rPr>
                <w:t xml:space="preserve"> </w:t>
              </w:r>
              <w:proofErr w:type="spellStart"/>
              <w:r w:rsidRPr="00A14971">
                <w:rPr>
                  <w:color w:val="871094"/>
                  <w:lang w:val="en-US"/>
                  <w:rPrChange w:id="1656" w:author="Maciej Maciejewski" w:date="2024-01-07T15:21:00Z">
                    <w:rPr>
                      <w:color w:val="871094"/>
                    </w:rPr>
                  </w:rPrChange>
                </w:rPr>
                <w:t>subGoalRepository</w:t>
              </w:r>
              <w:proofErr w:type="spellEnd"/>
              <w:r w:rsidRPr="00A14971">
                <w:rPr>
                  <w:color w:val="080808"/>
                  <w:lang w:val="en-US"/>
                  <w:rPrChange w:id="1657" w:author="Maciej Maciejewski" w:date="2024-01-07T15:21:00Z">
                    <w:rPr>
                      <w:color w:val="080808"/>
                    </w:rPr>
                  </w:rPrChange>
                </w:rPr>
                <w:t>;</w:t>
              </w:r>
            </w:ins>
          </w:p>
          <w:p w14:paraId="3F2D356F" w14:textId="4A08AE20" w:rsidR="00A14971" w:rsidRPr="00A14971" w:rsidRDefault="00A14971">
            <w:pPr>
              <w:pStyle w:val="HTML-wstpniesformatowany"/>
              <w:shd w:val="clear" w:color="auto" w:fill="FFFFFF"/>
              <w:rPr>
                <w:ins w:id="1658" w:author="Maciej Maciejewski" w:date="2024-01-07T15:20:00Z"/>
                <w:color w:val="080808"/>
                <w:lang w:val="en-US"/>
                <w:rPrChange w:id="1659" w:author="Maciej Maciejewski" w:date="2024-01-07T15:21:00Z">
                  <w:rPr>
                    <w:ins w:id="1660" w:author="Maciej Maciejewski" w:date="2024-01-07T15:20:00Z"/>
                    <w:szCs w:val="24"/>
                  </w:rPr>
                </w:rPrChange>
              </w:rPr>
              <w:pPrChange w:id="1661" w:author="Maciej Maciejewski" w:date="2024-01-07T15:21:00Z">
                <w:pPr>
                  <w:ind w:firstLine="0"/>
                  <w:jc w:val="both"/>
                </w:pPr>
              </w:pPrChange>
            </w:pPr>
            <w:ins w:id="1662" w:author="Maciej Maciejewski" w:date="2024-01-07T15:20:00Z">
              <w:r w:rsidRPr="00A14971">
                <w:rPr>
                  <w:color w:val="080808"/>
                  <w:lang w:val="en-US"/>
                  <w:rPrChange w:id="1663" w:author="Maciej Maciejewski" w:date="2024-01-07T15:21:00Z">
                    <w:rPr>
                      <w:color w:val="080808"/>
                    </w:rPr>
                  </w:rPrChange>
                </w:rPr>
                <w:br/>
                <w:t xml:space="preserve">    </w:t>
              </w:r>
              <w:r w:rsidRPr="00A14971">
                <w:rPr>
                  <w:color w:val="9E880D"/>
                  <w:lang w:val="en-US"/>
                  <w:rPrChange w:id="1664" w:author="Maciej Maciejewski" w:date="2024-01-07T15:21:00Z">
                    <w:rPr>
                      <w:color w:val="9E880D"/>
                    </w:rPr>
                  </w:rPrChange>
                </w:rPr>
                <w:t>@Autowired</w:t>
              </w:r>
              <w:r w:rsidRPr="00A14971">
                <w:rPr>
                  <w:color w:val="9E880D"/>
                  <w:lang w:val="en-US"/>
                  <w:rPrChange w:id="1665" w:author="Maciej Maciejewski" w:date="2024-01-07T15:21:00Z">
                    <w:rPr>
                      <w:color w:val="9E880D"/>
                    </w:rPr>
                  </w:rPrChange>
                </w:rPr>
                <w:br/>
                <w:t xml:space="preserve">    </w:t>
              </w:r>
              <w:r w:rsidRPr="00A14971">
                <w:rPr>
                  <w:color w:val="0033B3"/>
                  <w:lang w:val="en-US"/>
                  <w:rPrChange w:id="1666" w:author="Maciej Maciejewski" w:date="2024-01-07T15:21:00Z">
                    <w:rPr>
                      <w:color w:val="0033B3"/>
                    </w:rPr>
                  </w:rPrChange>
                </w:rPr>
                <w:t xml:space="preserve">private </w:t>
              </w:r>
              <w:proofErr w:type="spellStart"/>
              <w:r w:rsidRPr="00A14971">
                <w:rPr>
                  <w:color w:val="000000"/>
                  <w:lang w:val="en-US"/>
                  <w:rPrChange w:id="1667" w:author="Maciej Maciejewski" w:date="2024-01-07T15:21:00Z">
                    <w:rPr>
                      <w:color w:val="000000"/>
                    </w:rPr>
                  </w:rPrChange>
                </w:rPr>
                <w:t>CleanService</w:t>
              </w:r>
              <w:proofErr w:type="spellEnd"/>
              <w:r w:rsidRPr="00A14971">
                <w:rPr>
                  <w:color w:val="000000"/>
                  <w:lang w:val="en-US"/>
                  <w:rPrChange w:id="1668" w:author="Maciej Maciejewski" w:date="2024-01-07T15:21:00Z">
                    <w:rPr>
                      <w:color w:val="000000"/>
                    </w:rPr>
                  </w:rPrChange>
                </w:rPr>
                <w:t xml:space="preserve"> </w:t>
              </w:r>
              <w:proofErr w:type="spellStart"/>
              <w:r w:rsidRPr="00A14971">
                <w:rPr>
                  <w:color w:val="871094"/>
                  <w:lang w:val="en-US"/>
                  <w:rPrChange w:id="1669" w:author="Maciej Maciejewski" w:date="2024-01-07T15:21:00Z">
                    <w:rPr>
                      <w:color w:val="871094"/>
                    </w:rPr>
                  </w:rPrChange>
                </w:rPr>
                <w:t>cleanService</w:t>
              </w:r>
              <w:proofErr w:type="spellEnd"/>
              <w:r w:rsidRPr="00A14971">
                <w:rPr>
                  <w:color w:val="080808"/>
                  <w:lang w:val="en-US"/>
                  <w:rPrChange w:id="1670" w:author="Maciej Maciejewski" w:date="2024-01-07T15:21:00Z">
                    <w:rPr>
                      <w:color w:val="080808"/>
                    </w:rPr>
                  </w:rPrChange>
                </w:rPr>
                <w:t>;</w:t>
              </w:r>
              <w:r w:rsidRPr="00A14971">
                <w:rPr>
                  <w:color w:val="080808"/>
                  <w:lang w:val="en-US"/>
                  <w:rPrChange w:id="1671" w:author="Maciej Maciejewski" w:date="2024-01-07T15:21:00Z">
                    <w:rPr>
                      <w:color w:val="080808"/>
                    </w:rPr>
                  </w:rPrChange>
                </w:rPr>
                <w:br/>
              </w:r>
              <w:r w:rsidRPr="00A14971">
                <w:rPr>
                  <w:color w:val="080808"/>
                  <w:lang w:val="en-US"/>
                  <w:rPrChange w:id="1672" w:author="Maciej Maciejewski" w:date="2024-01-07T15:21:00Z">
                    <w:rPr>
                      <w:color w:val="080808"/>
                    </w:rPr>
                  </w:rPrChange>
                </w:rPr>
                <w:br/>
                <w:t xml:space="preserve">    </w:t>
              </w:r>
              <w:r w:rsidRPr="00A14971">
                <w:rPr>
                  <w:color w:val="0033B3"/>
                  <w:lang w:val="en-US"/>
                  <w:rPrChange w:id="1673" w:author="Maciej Maciejewski" w:date="2024-01-07T15:21:00Z">
                    <w:rPr>
                      <w:color w:val="0033B3"/>
                    </w:rPr>
                  </w:rPrChange>
                </w:rPr>
                <w:t xml:space="preserve">public </w:t>
              </w:r>
              <w:proofErr w:type="spellStart"/>
              <w:r w:rsidRPr="00A14971">
                <w:rPr>
                  <w:color w:val="00627A"/>
                  <w:lang w:val="en-US"/>
                  <w:rPrChange w:id="1674" w:author="Maciej Maciejewski" w:date="2024-01-07T15:21:00Z">
                    <w:rPr>
                      <w:color w:val="00627A"/>
                    </w:rPr>
                  </w:rPrChange>
                </w:rPr>
                <w:t>SubGoalService</w:t>
              </w:r>
              <w:proofErr w:type="spellEnd"/>
              <w:r w:rsidRPr="00A14971">
                <w:rPr>
                  <w:color w:val="080808"/>
                  <w:lang w:val="en-US"/>
                  <w:rPrChange w:id="1675" w:author="Maciej Maciejewski" w:date="2024-01-07T15:21:00Z">
                    <w:rPr>
                      <w:color w:val="080808"/>
                    </w:rPr>
                  </w:rPrChange>
                </w:rPr>
                <w:t>(</w:t>
              </w:r>
              <w:proofErr w:type="spellStart"/>
              <w:r w:rsidRPr="00A14971">
                <w:rPr>
                  <w:color w:val="000000"/>
                  <w:lang w:val="en-US"/>
                  <w:rPrChange w:id="1676" w:author="Maciej Maciejewski" w:date="2024-01-07T15:21:00Z">
                    <w:rPr>
                      <w:color w:val="000000"/>
                    </w:rPr>
                  </w:rPrChange>
                </w:rPr>
                <w:t>ProjectRepository</w:t>
              </w:r>
              <w:proofErr w:type="spellEnd"/>
              <w:r w:rsidRPr="00A14971">
                <w:rPr>
                  <w:color w:val="000000"/>
                  <w:lang w:val="en-US"/>
                  <w:rPrChange w:id="1677" w:author="Maciej Maciejewski" w:date="2024-01-07T15:21:00Z">
                    <w:rPr>
                      <w:color w:val="000000"/>
                    </w:rPr>
                  </w:rPrChange>
                </w:rPr>
                <w:t xml:space="preserve"> </w:t>
              </w:r>
              <w:proofErr w:type="spellStart"/>
              <w:r w:rsidRPr="00A14971">
                <w:rPr>
                  <w:color w:val="080808"/>
                  <w:lang w:val="en-US"/>
                  <w:rPrChange w:id="1678" w:author="Maciej Maciejewski" w:date="2024-01-07T15:21:00Z">
                    <w:rPr>
                      <w:color w:val="080808"/>
                    </w:rPr>
                  </w:rPrChange>
                </w:rPr>
                <w:t>projectRepository</w:t>
              </w:r>
              <w:proofErr w:type="spellEnd"/>
              <w:r w:rsidRPr="00A14971">
                <w:rPr>
                  <w:color w:val="080808"/>
                  <w:lang w:val="en-US"/>
                  <w:rPrChange w:id="1679" w:author="Maciej Maciejewski" w:date="2024-01-07T15:21:00Z">
                    <w:rPr>
                      <w:color w:val="080808"/>
                    </w:rPr>
                  </w:rPrChange>
                </w:rPr>
                <w:t xml:space="preserve">, </w:t>
              </w:r>
              <w:proofErr w:type="spellStart"/>
              <w:r w:rsidRPr="00A14971">
                <w:rPr>
                  <w:color w:val="000000"/>
                  <w:lang w:val="en-US"/>
                  <w:rPrChange w:id="1680" w:author="Maciej Maciejewski" w:date="2024-01-07T15:21:00Z">
                    <w:rPr>
                      <w:color w:val="000000"/>
                    </w:rPr>
                  </w:rPrChange>
                </w:rPr>
                <w:t>SubGoalMapper</w:t>
              </w:r>
              <w:proofErr w:type="spellEnd"/>
              <w:r w:rsidRPr="00A14971">
                <w:rPr>
                  <w:color w:val="000000"/>
                  <w:lang w:val="en-US"/>
                  <w:rPrChange w:id="1681" w:author="Maciej Maciejewski" w:date="2024-01-07T15:21:00Z">
                    <w:rPr>
                      <w:color w:val="000000"/>
                    </w:rPr>
                  </w:rPrChange>
                </w:rPr>
                <w:t xml:space="preserve"> </w:t>
              </w:r>
              <w:proofErr w:type="spellStart"/>
              <w:r w:rsidRPr="00A14971">
                <w:rPr>
                  <w:color w:val="080808"/>
                  <w:lang w:val="en-US"/>
                  <w:rPrChange w:id="1682" w:author="Maciej Maciejewski" w:date="2024-01-07T15:21:00Z">
                    <w:rPr>
                      <w:color w:val="080808"/>
                    </w:rPr>
                  </w:rPrChange>
                </w:rPr>
                <w:t>subGoalMapper</w:t>
              </w:r>
              <w:proofErr w:type="spellEnd"/>
              <w:r w:rsidRPr="00A14971">
                <w:rPr>
                  <w:color w:val="080808"/>
                  <w:lang w:val="en-US"/>
                  <w:rPrChange w:id="1683" w:author="Maciej Maciejewski" w:date="2024-01-07T15:21:00Z">
                    <w:rPr>
                      <w:color w:val="080808"/>
                    </w:rPr>
                  </w:rPrChange>
                </w:rPr>
                <w:t xml:space="preserve">, </w:t>
              </w:r>
              <w:proofErr w:type="spellStart"/>
              <w:r w:rsidRPr="00A14971">
                <w:rPr>
                  <w:color w:val="000000"/>
                  <w:lang w:val="en-US"/>
                  <w:rPrChange w:id="1684" w:author="Maciej Maciejewski" w:date="2024-01-07T15:21:00Z">
                    <w:rPr>
                      <w:color w:val="000000"/>
                    </w:rPr>
                  </w:rPrChange>
                </w:rPr>
                <w:t>SubGoalRepository</w:t>
              </w:r>
              <w:proofErr w:type="spellEnd"/>
              <w:r w:rsidRPr="00A14971">
                <w:rPr>
                  <w:color w:val="000000"/>
                  <w:lang w:val="en-US"/>
                  <w:rPrChange w:id="1685" w:author="Maciej Maciejewski" w:date="2024-01-07T15:21:00Z">
                    <w:rPr>
                      <w:color w:val="000000"/>
                    </w:rPr>
                  </w:rPrChange>
                </w:rPr>
                <w:t xml:space="preserve"> </w:t>
              </w:r>
              <w:proofErr w:type="spellStart"/>
              <w:r w:rsidRPr="00A14971">
                <w:rPr>
                  <w:color w:val="080808"/>
                  <w:lang w:val="en-US"/>
                  <w:rPrChange w:id="1686" w:author="Maciej Maciejewski" w:date="2024-01-07T15:21:00Z">
                    <w:rPr>
                      <w:color w:val="080808"/>
                    </w:rPr>
                  </w:rPrChange>
                </w:rPr>
                <w:t>subGoalRepository</w:t>
              </w:r>
              <w:proofErr w:type="spellEnd"/>
              <w:r w:rsidRPr="00A14971">
                <w:rPr>
                  <w:color w:val="080808"/>
                  <w:lang w:val="en-US"/>
                  <w:rPrChange w:id="1687" w:author="Maciej Maciejewski" w:date="2024-01-07T15:21:00Z">
                    <w:rPr>
                      <w:color w:val="080808"/>
                    </w:rPr>
                  </w:rPrChange>
                </w:rPr>
                <w:t>) {</w:t>
              </w:r>
              <w:r w:rsidRPr="00A14971">
                <w:rPr>
                  <w:color w:val="080808"/>
                  <w:lang w:val="en-US"/>
                  <w:rPrChange w:id="1688" w:author="Maciej Maciejewski" w:date="2024-01-07T15:21:00Z">
                    <w:rPr>
                      <w:color w:val="080808"/>
                    </w:rPr>
                  </w:rPrChange>
                </w:rPr>
                <w:br/>
                <w:t xml:space="preserve">        </w:t>
              </w:r>
              <w:proofErr w:type="spellStart"/>
              <w:r w:rsidRPr="00A14971">
                <w:rPr>
                  <w:color w:val="0033B3"/>
                  <w:lang w:val="en-US"/>
                  <w:rPrChange w:id="1689" w:author="Maciej Maciejewski" w:date="2024-01-07T15:21:00Z">
                    <w:rPr>
                      <w:color w:val="0033B3"/>
                    </w:rPr>
                  </w:rPrChange>
                </w:rPr>
                <w:t>this</w:t>
              </w:r>
              <w:r w:rsidRPr="00A14971">
                <w:rPr>
                  <w:color w:val="080808"/>
                  <w:lang w:val="en-US"/>
                  <w:rPrChange w:id="1690" w:author="Maciej Maciejewski" w:date="2024-01-07T15:21:00Z">
                    <w:rPr>
                      <w:color w:val="080808"/>
                    </w:rPr>
                  </w:rPrChange>
                </w:rPr>
                <w:t>.</w:t>
              </w:r>
              <w:r w:rsidRPr="00A14971">
                <w:rPr>
                  <w:color w:val="871094"/>
                  <w:lang w:val="en-US"/>
                  <w:rPrChange w:id="1691" w:author="Maciej Maciejewski" w:date="2024-01-07T15:21:00Z">
                    <w:rPr>
                      <w:color w:val="871094"/>
                    </w:rPr>
                  </w:rPrChange>
                </w:rPr>
                <w:t>projectRepository</w:t>
              </w:r>
              <w:proofErr w:type="spellEnd"/>
              <w:r w:rsidRPr="00A14971">
                <w:rPr>
                  <w:color w:val="871094"/>
                  <w:lang w:val="en-US"/>
                  <w:rPrChange w:id="1692" w:author="Maciej Maciejewski" w:date="2024-01-07T15:21:00Z">
                    <w:rPr>
                      <w:color w:val="871094"/>
                    </w:rPr>
                  </w:rPrChange>
                </w:rPr>
                <w:t xml:space="preserve"> </w:t>
              </w:r>
              <w:r w:rsidRPr="00A14971">
                <w:rPr>
                  <w:color w:val="080808"/>
                  <w:lang w:val="en-US"/>
                  <w:rPrChange w:id="1693" w:author="Maciej Maciejewski" w:date="2024-01-07T15:21:00Z">
                    <w:rPr>
                      <w:color w:val="080808"/>
                    </w:rPr>
                  </w:rPrChange>
                </w:rPr>
                <w:t xml:space="preserve">= </w:t>
              </w:r>
              <w:proofErr w:type="spellStart"/>
              <w:r w:rsidRPr="00A14971">
                <w:rPr>
                  <w:color w:val="080808"/>
                  <w:lang w:val="en-US"/>
                  <w:rPrChange w:id="1694" w:author="Maciej Maciejewski" w:date="2024-01-07T15:21:00Z">
                    <w:rPr>
                      <w:color w:val="080808"/>
                    </w:rPr>
                  </w:rPrChange>
                </w:rPr>
                <w:t>projectRepository</w:t>
              </w:r>
              <w:proofErr w:type="spellEnd"/>
              <w:r w:rsidRPr="00A14971">
                <w:rPr>
                  <w:color w:val="080808"/>
                  <w:lang w:val="en-US"/>
                  <w:rPrChange w:id="1695" w:author="Maciej Maciejewski" w:date="2024-01-07T15:21:00Z">
                    <w:rPr>
                      <w:color w:val="080808"/>
                    </w:rPr>
                  </w:rPrChange>
                </w:rPr>
                <w:t>;</w:t>
              </w:r>
              <w:r w:rsidRPr="00A14971">
                <w:rPr>
                  <w:color w:val="080808"/>
                  <w:lang w:val="en-US"/>
                  <w:rPrChange w:id="1696" w:author="Maciej Maciejewski" w:date="2024-01-07T15:21:00Z">
                    <w:rPr>
                      <w:color w:val="080808"/>
                    </w:rPr>
                  </w:rPrChange>
                </w:rPr>
                <w:br/>
                <w:t xml:space="preserve">        </w:t>
              </w:r>
              <w:proofErr w:type="spellStart"/>
              <w:r w:rsidRPr="00A14971">
                <w:rPr>
                  <w:color w:val="0033B3"/>
                  <w:lang w:val="en-US"/>
                  <w:rPrChange w:id="1697" w:author="Maciej Maciejewski" w:date="2024-01-07T15:21:00Z">
                    <w:rPr>
                      <w:color w:val="0033B3"/>
                    </w:rPr>
                  </w:rPrChange>
                </w:rPr>
                <w:t>this</w:t>
              </w:r>
              <w:r w:rsidRPr="00A14971">
                <w:rPr>
                  <w:color w:val="080808"/>
                  <w:lang w:val="en-US"/>
                  <w:rPrChange w:id="1698" w:author="Maciej Maciejewski" w:date="2024-01-07T15:21:00Z">
                    <w:rPr>
                      <w:color w:val="080808"/>
                    </w:rPr>
                  </w:rPrChange>
                </w:rPr>
                <w:t>.</w:t>
              </w:r>
              <w:r w:rsidRPr="00A14971">
                <w:rPr>
                  <w:color w:val="871094"/>
                  <w:lang w:val="en-US"/>
                  <w:rPrChange w:id="1699" w:author="Maciej Maciejewski" w:date="2024-01-07T15:21:00Z">
                    <w:rPr>
                      <w:color w:val="871094"/>
                    </w:rPr>
                  </w:rPrChange>
                </w:rPr>
                <w:t>subGoalMapper</w:t>
              </w:r>
              <w:proofErr w:type="spellEnd"/>
              <w:r w:rsidRPr="00A14971">
                <w:rPr>
                  <w:color w:val="871094"/>
                  <w:lang w:val="en-US"/>
                  <w:rPrChange w:id="1700" w:author="Maciej Maciejewski" w:date="2024-01-07T15:21:00Z">
                    <w:rPr>
                      <w:color w:val="871094"/>
                    </w:rPr>
                  </w:rPrChange>
                </w:rPr>
                <w:t xml:space="preserve"> </w:t>
              </w:r>
              <w:r w:rsidRPr="00A14971">
                <w:rPr>
                  <w:color w:val="080808"/>
                  <w:lang w:val="en-US"/>
                  <w:rPrChange w:id="1701" w:author="Maciej Maciejewski" w:date="2024-01-07T15:21:00Z">
                    <w:rPr>
                      <w:color w:val="080808"/>
                    </w:rPr>
                  </w:rPrChange>
                </w:rPr>
                <w:t xml:space="preserve">= </w:t>
              </w:r>
              <w:proofErr w:type="spellStart"/>
              <w:r w:rsidRPr="00A14971">
                <w:rPr>
                  <w:color w:val="080808"/>
                  <w:lang w:val="en-US"/>
                  <w:rPrChange w:id="1702" w:author="Maciej Maciejewski" w:date="2024-01-07T15:21:00Z">
                    <w:rPr>
                      <w:color w:val="080808"/>
                    </w:rPr>
                  </w:rPrChange>
                </w:rPr>
                <w:t>subGoalMapper</w:t>
              </w:r>
              <w:proofErr w:type="spellEnd"/>
              <w:r w:rsidRPr="00A14971">
                <w:rPr>
                  <w:color w:val="080808"/>
                  <w:lang w:val="en-US"/>
                  <w:rPrChange w:id="1703" w:author="Maciej Maciejewski" w:date="2024-01-07T15:21:00Z">
                    <w:rPr>
                      <w:color w:val="080808"/>
                    </w:rPr>
                  </w:rPrChange>
                </w:rPr>
                <w:t>;</w:t>
              </w:r>
              <w:r w:rsidRPr="00A14971">
                <w:rPr>
                  <w:color w:val="080808"/>
                  <w:lang w:val="en-US"/>
                  <w:rPrChange w:id="1704" w:author="Maciej Maciejewski" w:date="2024-01-07T15:21:00Z">
                    <w:rPr>
                      <w:color w:val="080808"/>
                    </w:rPr>
                  </w:rPrChange>
                </w:rPr>
                <w:br/>
                <w:t xml:space="preserve">        </w:t>
              </w:r>
              <w:proofErr w:type="spellStart"/>
              <w:r w:rsidRPr="00A14971">
                <w:rPr>
                  <w:color w:val="0033B3"/>
                  <w:lang w:val="en-US"/>
                  <w:rPrChange w:id="1705" w:author="Maciej Maciejewski" w:date="2024-01-07T15:21:00Z">
                    <w:rPr>
                      <w:color w:val="0033B3"/>
                    </w:rPr>
                  </w:rPrChange>
                </w:rPr>
                <w:t>this</w:t>
              </w:r>
              <w:r w:rsidRPr="00A14971">
                <w:rPr>
                  <w:color w:val="080808"/>
                  <w:lang w:val="en-US"/>
                  <w:rPrChange w:id="1706" w:author="Maciej Maciejewski" w:date="2024-01-07T15:21:00Z">
                    <w:rPr>
                      <w:color w:val="080808"/>
                    </w:rPr>
                  </w:rPrChange>
                </w:rPr>
                <w:t>.</w:t>
              </w:r>
              <w:r w:rsidRPr="00A14971">
                <w:rPr>
                  <w:color w:val="871094"/>
                  <w:lang w:val="en-US"/>
                  <w:rPrChange w:id="1707" w:author="Maciej Maciejewski" w:date="2024-01-07T15:21:00Z">
                    <w:rPr>
                      <w:color w:val="871094"/>
                    </w:rPr>
                  </w:rPrChange>
                </w:rPr>
                <w:t>subGoalRepository</w:t>
              </w:r>
              <w:proofErr w:type="spellEnd"/>
              <w:r w:rsidRPr="00A14971">
                <w:rPr>
                  <w:color w:val="871094"/>
                  <w:lang w:val="en-US"/>
                  <w:rPrChange w:id="1708" w:author="Maciej Maciejewski" w:date="2024-01-07T15:21:00Z">
                    <w:rPr>
                      <w:color w:val="871094"/>
                    </w:rPr>
                  </w:rPrChange>
                </w:rPr>
                <w:t xml:space="preserve"> </w:t>
              </w:r>
              <w:r w:rsidRPr="00A14971">
                <w:rPr>
                  <w:color w:val="080808"/>
                  <w:lang w:val="en-US"/>
                  <w:rPrChange w:id="1709" w:author="Maciej Maciejewski" w:date="2024-01-07T15:21:00Z">
                    <w:rPr>
                      <w:color w:val="080808"/>
                    </w:rPr>
                  </w:rPrChange>
                </w:rPr>
                <w:t xml:space="preserve">= </w:t>
              </w:r>
              <w:proofErr w:type="spellStart"/>
              <w:r w:rsidRPr="00A14971">
                <w:rPr>
                  <w:color w:val="080808"/>
                  <w:lang w:val="en-US"/>
                  <w:rPrChange w:id="1710" w:author="Maciej Maciejewski" w:date="2024-01-07T15:21:00Z">
                    <w:rPr>
                      <w:color w:val="080808"/>
                    </w:rPr>
                  </w:rPrChange>
                </w:rPr>
                <w:t>subGoalRepository</w:t>
              </w:r>
              <w:proofErr w:type="spellEnd"/>
              <w:r w:rsidRPr="00A14971">
                <w:rPr>
                  <w:color w:val="080808"/>
                  <w:lang w:val="en-US"/>
                  <w:rPrChange w:id="1711" w:author="Maciej Maciejewski" w:date="2024-01-07T15:21:00Z">
                    <w:rPr>
                      <w:color w:val="080808"/>
                    </w:rPr>
                  </w:rPrChange>
                </w:rPr>
                <w:t>;</w:t>
              </w:r>
              <w:r w:rsidRPr="00A14971">
                <w:rPr>
                  <w:color w:val="080808"/>
                  <w:lang w:val="en-US"/>
                  <w:rPrChange w:id="1712" w:author="Maciej Maciejewski" w:date="2024-01-07T15:21:00Z">
                    <w:rPr>
                      <w:color w:val="080808"/>
                    </w:rPr>
                  </w:rPrChange>
                </w:rPr>
                <w:br/>
                <w:t xml:space="preserve">    }</w:t>
              </w:r>
              <w:r w:rsidRPr="00A14971">
                <w:rPr>
                  <w:color w:val="080808"/>
                  <w:lang w:val="en-US"/>
                  <w:rPrChange w:id="1713" w:author="Maciej Maciejewski" w:date="2024-01-07T15:21:00Z">
                    <w:rPr>
                      <w:color w:val="080808"/>
                    </w:rPr>
                  </w:rPrChange>
                </w:rPr>
                <w:br/>
              </w:r>
              <w:r w:rsidRPr="00A14971">
                <w:rPr>
                  <w:color w:val="080808"/>
                  <w:lang w:val="en-US"/>
                  <w:rPrChange w:id="1714" w:author="Maciej Maciejewski" w:date="2024-01-07T15:21:00Z">
                    <w:rPr>
                      <w:color w:val="080808"/>
                    </w:rPr>
                  </w:rPrChange>
                </w:rPr>
                <w:br/>
                <w:t xml:space="preserve">    </w:t>
              </w:r>
              <w:r w:rsidRPr="00A14971">
                <w:rPr>
                  <w:color w:val="0033B3"/>
                  <w:lang w:val="en-US"/>
                  <w:rPrChange w:id="1715" w:author="Maciej Maciejewski" w:date="2024-01-07T15:21:00Z">
                    <w:rPr>
                      <w:color w:val="0033B3"/>
                    </w:rPr>
                  </w:rPrChange>
                </w:rPr>
                <w:t xml:space="preserve">public </w:t>
              </w:r>
              <w:r w:rsidRPr="00A14971">
                <w:rPr>
                  <w:color w:val="000000"/>
                  <w:lang w:val="en-US"/>
                  <w:rPrChange w:id="1716" w:author="Maciej Maciejewski" w:date="2024-01-07T15:21:00Z">
                    <w:rPr>
                      <w:color w:val="000000"/>
                    </w:rPr>
                  </w:rPrChange>
                </w:rPr>
                <w:t>List</w:t>
              </w:r>
              <w:r w:rsidRPr="00A14971">
                <w:rPr>
                  <w:color w:val="080808"/>
                  <w:lang w:val="en-US"/>
                  <w:rPrChange w:id="1717" w:author="Maciej Maciejewski" w:date="2024-01-07T15:21:00Z">
                    <w:rPr>
                      <w:color w:val="080808"/>
                    </w:rPr>
                  </w:rPrChange>
                </w:rPr>
                <w:t>&lt;</w:t>
              </w:r>
              <w:proofErr w:type="spellStart"/>
              <w:r w:rsidRPr="00A14971">
                <w:rPr>
                  <w:color w:val="000000"/>
                  <w:lang w:val="en-US"/>
                  <w:rPrChange w:id="1718" w:author="Maciej Maciejewski" w:date="2024-01-07T15:21:00Z">
                    <w:rPr>
                      <w:color w:val="000000"/>
                    </w:rPr>
                  </w:rPrChange>
                </w:rPr>
                <w:t>SubGoal</w:t>
              </w:r>
              <w:proofErr w:type="spellEnd"/>
              <w:r w:rsidRPr="00A14971">
                <w:rPr>
                  <w:color w:val="080808"/>
                  <w:lang w:val="en-US"/>
                  <w:rPrChange w:id="1719" w:author="Maciej Maciejewski" w:date="2024-01-07T15:21:00Z">
                    <w:rPr>
                      <w:color w:val="080808"/>
                    </w:rPr>
                  </w:rPrChange>
                </w:rPr>
                <w:t xml:space="preserve">&gt; </w:t>
              </w:r>
              <w:proofErr w:type="spellStart"/>
              <w:r w:rsidRPr="00A14971">
                <w:rPr>
                  <w:color w:val="00627A"/>
                  <w:lang w:val="en-US"/>
                  <w:rPrChange w:id="1720" w:author="Maciej Maciejewski" w:date="2024-01-07T15:21:00Z">
                    <w:rPr>
                      <w:color w:val="00627A"/>
                    </w:rPr>
                  </w:rPrChange>
                </w:rPr>
                <w:t>getAllSubGoalsForProject</w:t>
              </w:r>
              <w:proofErr w:type="spellEnd"/>
              <w:r w:rsidRPr="00A14971">
                <w:rPr>
                  <w:color w:val="080808"/>
                  <w:lang w:val="en-US"/>
                  <w:rPrChange w:id="1721" w:author="Maciej Maciejewski" w:date="2024-01-07T15:21:00Z">
                    <w:rPr>
                      <w:color w:val="080808"/>
                    </w:rPr>
                  </w:rPrChange>
                </w:rPr>
                <w:t>(</w:t>
              </w:r>
              <w:r w:rsidRPr="00A14971">
                <w:rPr>
                  <w:color w:val="000000"/>
                  <w:lang w:val="en-US"/>
                  <w:rPrChange w:id="1722" w:author="Maciej Maciejewski" w:date="2024-01-07T15:21:00Z">
                    <w:rPr>
                      <w:color w:val="000000"/>
                    </w:rPr>
                  </w:rPrChange>
                </w:rPr>
                <w:t xml:space="preserve">String </w:t>
              </w:r>
              <w:proofErr w:type="spellStart"/>
              <w:r w:rsidRPr="00A14971">
                <w:rPr>
                  <w:color w:val="080808"/>
                  <w:lang w:val="en-US"/>
                  <w:rPrChange w:id="1723" w:author="Maciej Maciejewski" w:date="2024-01-07T15:21:00Z">
                    <w:rPr>
                      <w:color w:val="080808"/>
                    </w:rPr>
                  </w:rPrChange>
                </w:rPr>
                <w:t>projectName</w:t>
              </w:r>
              <w:proofErr w:type="spellEnd"/>
              <w:r w:rsidRPr="00A14971">
                <w:rPr>
                  <w:color w:val="080808"/>
                  <w:lang w:val="en-US"/>
                  <w:rPrChange w:id="1724" w:author="Maciej Maciejewski" w:date="2024-01-07T15:21:00Z">
                    <w:rPr>
                      <w:color w:val="080808"/>
                    </w:rPr>
                  </w:rPrChange>
                </w:rPr>
                <w:t xml:space="preserve">) </w:t>
              </w:r>
            </w:ins>
            <w:ins w:id="1725" w:author="Maciej Maciejewski" w:date="2024-01-07T15:25:00Z">
              <w:r>
                <w:rPr>
                  <w:color w:val="080808"/>
                  <w:lang w:val="en-US"/>
                </w:rPr>
                <w:t xml:space="preserve">                                           </w:t>
              </w:r>
            </w:ins>
            <w:ins w:id="1726" w:author="Maciej Maciejewski" w:date="2024-01-07T15:20:00Z">
              <w:r w:rsidRPr="00A14971">
                <w:rPr>
                  <w:color w:val="080808"/>
                  <w:lang w:val="en-US"/>
                  <w:rPrChange w:id="1727" w:author="Maciej Maciejewski" w:date="2024-01-07T15:21:00Z">
                    <w:rPr>
                      <w:color w:val="080808"/>
                    </w:rPr>
                  </w:rPrChange>
                </w:rPr>
                <w:t>{</w:t>
              </w:r>
              <w:r w:rsidRPr="00A14971">
                <w:rPr>
                  <w:color w:val="080808"/>
                  <w:lang w:val="en-US"/>
                  <w:rPrChange w:id="1728" w:author="Maciej Maciejewski" w:date="2024-01-07T15:21:00Z">
                    <w:rPr>
                      <w:color w:val="080808"/>
                    </w:rPr>
                  </w:rPrChange>
                </w:rPr>
                <w:br/>
                <w:t xml:space="preserve">        </w:t>
              </w:r>
              <w:r w:rsidRPr="00A14971">
                <w:rPr>
                  <w:color w:val="000000"/>
                  <w:lang w:val="en-US"/>
                  <w:rPrChange w:id="1729" w:author="Maciej Maciejewski" w:date="2024-01-07T15:21:00Z">
                    <w:rPr>
                      <w:color w:val="000000"/>
                    </w:rPr>
                  </w:rPrChange>
                </w:rPr>
                <w:t xml:space="preserve">Project </w:t>
              </w:r>
              <w:proofErr w:type="spellStart"/>
              <w:r w:rsidRPr="00A14971">
                <w:rPr>
                  <w:color w:val="000000"/>
                  <w:lang w:val="en-US"/>
                  <w:rPrChange w:id="1730" w:author="Maciej Maciejewski" w:date="2024-01-07T15:21:00Z">
                    <w:rPr>
                      <w:color w:val="000000"/>
                    </w:rPr>
                  </w:rPrChange>
                </w:rPr>
                <w:t>project</w:t>
              </w:r>
              <w:proofErr w:type="spellEnd"/>
              <w:r w:rsidRPr="00A14971">
                <w:rPr>
                  <w:color w:val="000000"/>
                  <w:lang w:val="en-US"/>
                  <w:rPrChange w:id="1731" w:author="Maciej Maciejewski" w:date="2024-01-07T15:21:00Z">
                    <w:rPr>
                      <w:color w:val="000000"/>
                    </w:rPr>
                  </w:rPrChange>
                </w:rPr>
                <w:t xml:space="preserve"> </w:t>
              </w:r>
              <w:r w:rsidRPr="00A14971">
                <w:rPr>
                  <w:color w:val="080808"/>
                  <w:lang w:val="en-US"/>
                  <w:rPrChange w:id="1732" w:author="Maciej Maciejewski" w:date="2024-01-07T15:21:00Z">
                    <w:rPr>
                      <w:color w:val="080808"/>
                    </w:rPr>
                  </w:rPrChange>
                </w:rPr>
                <w:t xml:space="preserve">= </w:t>
              </w:r>
              <w:proofErr w:type="spellStart"/>
              <w:r w:rsidRPr="00A14971">
                <w:rPr>
                  <w:color w:val="871094"/>
                  <w:lang w:val="en-US"/>
                  <w:rPrChange w:id="1733" w:author="Maciej Maciejewski" w:date="2024-01-07T15:21:00Z">
                    <w:rPr>
                      <w:color w:val="871094"/>
                    </w:rPr>
                  </w:rPrChange>
                </w:rPr>
                <w:t>projectRepository</w:t>
              </w:r>
              <w:r w:rsidRPr="00A14971">
                <w:rPr>
                  <w:color w:val="080808"/>
                  <w:lang w:val="en-US"/>
                  <w:rPrChange w:id="1734" w:author="Maciej Maciejewski" w:date="2024-01-07T15:21:00Z">
                    <w:rPr>
                      <w:color w:val="080808"/>
                    </w:rPr>
                  </w:rPrChange>
                </w:rPr>
                <w:t>.findProjectByProjectName</w:t>
              </w:r>
              <w:proofErr w:type="spellEnd"/>
              <w:r w:rsidRPr="00A14971">
                <w:rPr>
                  <w:color w:val="080808"/>
                  <w:lang w:val="en-US"/>
                  <w:rPrChange w:id="1735" w:author="Maciej Maciejewski" w:date="2024-01-07T15:21:00Z">
                    <w:rPr>
                      <w:color w:val="080808"/>
                    </w:rPr>
                  </w:rPrChange>
                </w:rPr>
                <w:t>(</w:t>
              </w:r>
              <w:proofErr w:type="spellStart"/>
              <w:r w:rsidRPr="00A14971">
                <w:rPr>
                  <w:color w:val="080808"/>
                  <w:lang w:val="en-US"/>
                  <w:rPrChange w:id="1736" w:author="Maciej Maciejewski" w:date="2024-01-07T15:21:00Z">
                    <w:rPr>
                      <w:color w:val="080808"/>
                    </w:rPr>
                  </w:rPrChange>
                </w:rPr>
                <w:t>projectName</w:t>
              </w:r>
              <w:proofErr w:type="spellEnd"/>
              <w:r w:rsidRPr="00A14971">
                <w:rPr>
                  <w:color w:val="080808"/>
                  <w:lang w:val="en-US"/>
                  <w:rPrChange w:id="1737" w:author="Maciej Maciejewski" w:date="2024-01-07T15:21:00Z">
                    <w:rPr>
                      <w:color w:val="080808"/>
                    </w:rPr>
                  </w:rPrChange>
                </w:rPr>
                <w:t>);</w:t>
              </w:r>
              <w:r w:rsidRPr="00A14971">
                <w:rPr>
                  <w:color w:val="080808"/>
                  <w:lang w:val="en-US"/>
                  <w:rPrChange w:id="1738" w:author="Maciej Maciejewski" w:date="2024-01-07T15:21:00Z">
                    <w:rPr>
                      <w:color w:val="080808"/>
                    </w:rPr>
                  </w:rPrChange>
                </w:rPr>
                <w:br/>
                <w:t xml:space="preserve">        </w:t>
              </w:r>
              <w:r w:rsidRPr="00A14971">
                <w:rPr>
                  <w:color w:val="0033B3"/>
                  <w:lang w:val="en-US"/>
                  <w:rPrChange w:id="1739" w:author="Maciej Maciejewski" w:date="2024-01-07T15:21:00Z">
                    <w:rPr>
                      <w:color w:val="0033B3"/>
                    </w:rPr>
                  </w:rPrChange>
                </w:rPr>
                <w:t xml:space="preserve">return </w:t>
              </w:r>
              <w:proofErr w:type="spellStart"/>
              <w:r w:rsidRPr="00A14971">
                <w:rPr>
                  <w:color w:val="871094"/>
                  <w:lang w:val="en-US"/>
                  <w:rPrChange w:id="1740" w:author="Maciej Maciejewski" w:date="2024-01-07T15:21:00Z">
                    <w:rPr>
                      <w:color w:val="871094"/>
                    </w:rPr>
                  </w:rPrChange>
                </w:rPr>
                <w:t>subGoalRepository</w:t>
              </w:r>
              <w:r w:rsidRPr="00A14971">
                <w:rPr>
                  <w:color w:val="080808"/>
                  <w:lang w:val="en-US"/>
                  <w:rPrChange w:id="1741" w:author="Maciej Maciejewski" w:date="2024-01-07T15:21:00Z">
                    <w:rPr>
                      <w:color w:val="080808"/>
                    </w:rPr>
                  </w:rPrChange>
                </w:rPr>
                <w:t>.getSubGoalsByProject</w:t>
              </w:r>
              <w:proofErr w:type="spellEnd"/>
              <w:r w:rsidRPr="00A14971">
                <w:rPr>
                  <w:color w:val="080808"/>
                  <w:lang w:val="en-US"/>
                  <w:rPrChange w:id="1742" w:author="Maciej Maciejewski" w:date="2024-01-07T15:21:00Z">
                    <w:rPr>
                      <w:color w:val="080808"/>
                    </w:rPr>
                  </w:rPrChange>
                </w:rPr>
                <w:t>(</w:t>
              </w:r>
              <w:r w:rsidRPr="00A14971">
                <w:rPr>
                  <w:color w:val="000000"/>
                  <w:lang w:val="en-US"/>
                  <w:rPrChange w:id="1743" w:author="Maciej Maciejewski" w:date="2024-01-07T15:21:00Z">
                    <w:rPr>
                      <w:color w:val="000000"/>
                    </w:rPr>
                  </w:rPrChange>
                </w:rPr>
                <w:t>project</w:t>
              </w:r>
              <w:r w:rsidRPr="00A14971">
                <w:rPr>
                  <w:color w:val="080808"/>
                  <w:lang w:val="en-US"/>
                  <w:rPrChange w:id="1744" w:author="Maciej Maciejewski" w:date="2024-01-07T15:21:00Z">
                    <w:rPr>
                      <w:color w:val="080808"/>
                    </w:rPr>
                  </w:rPrChange>
                </w:rPr>
                <w:t>);</w:t>
              </w:r>
              <w:r w:rsidRPr="00A14971">
                <w:rPr>
                  <w:color w:val="080808"/>
                  <w:lang w:val="en-US"/>
                  <w:rPrChange w:id="1745" w:author="Maciej Maciejewski" w:date="2024-01-07T15:21:00Z">
                    <w:rPr>
                      <w:color w:val="080808"/>
                    </w:rPr>
                  </w:rPrChange>
                </w:rPr>
                <w:br/>
                <w:t xml:space="preserve">    }</w:t>
              </w:r>
            </w:ins>
          </w:p>
        </w:tc>
      </w:tr>
    </w:tbl>
    <w:p w14:paraId="386D1CF9" w14:textId="77777777" w:rsidR="00EC6801" w:rsidRPr="00A14971" w:rsidRDefault="00EC6801" w:rsidP="003F4866">
      <w:pPr>
        <w:ind w:firstLine="0"/>
        <w:jc w:val="both"/>
        <w:rPr>
          <w:ins w:id="1746" w:author="Maciej Maciejewski" w:date="2024-01-07T14:56:00Z"/>
          <w:szCs w:val="24"/>
          <w:lang w:val="en-US"/>
          <w:rPrChange w:id="1747" w:author="Maciej Maciejewski" w:date="2024-01-07T15:20:00Z">
            <w:rPr>
              <w:ins w:id="1748" w:author="Maciej Maciejewski" w:date="2024-01-07T14:56:00Z"/>
              <w:szCs w:val="24"/>
            </w:rPr>
          </w:rPrChange>
        </w:rPr>
      </w:pPr>
    </w:p>
    <w:p w14:paraId="710CFFD0" w14:textId="1E030690" w:rsidR="00EC6801" w:rsidRPr="00A14971" w:rsidRDefault="00A14971">
      <w:pPr>
        <w:ind w:firstLine="0"/>
        <w:jc w:val="center"/>
        <w:rPr>
          <w:ins w:id="1749" w:author="Maciej Maciejewski" w:date="2024-01-07T14:56:00Z"/>
          <w:sz w:val="20"/>
          <w:rPrChange w:id="1750" w:author="Maciej Maciejewski" w:date="2024-01-07T15:24:00Z">
            <w:rPr>
              <w:ins w:id="1751" w:author="Maciej Maciejewski" w:date="2024-01-07T14:56:00Z"/>
              <w:szCs w:val="24"/>
            </w:rPr>
          </w:rPrChange>
        </w:rPr>
        <w:pPrChange w:id="1752" w:author="Maciej Maciejewski" w:date="2024-01-07T15:24:00Z">
          <w:pPr>
            <w:ind w:firstLine="0"/>
            <w:jc w:val="both"/>
          </w:pPr>
        </w:pPrChange>
      </w:pPr>
      <w:ins w:id="1753" w:author="Maciej Maciejewski" w:date="2024-01-07T15:23:00Z">
        <w:r w:rsidRPr="00A14971">
          <w:rPr>
            <w:sz w:val="20"/>
            <w:rPrChange w:id="1754" w:author="Maciej Maciejewski" w:date="2024-01-07T15:24:00Z">
              <w:rPr>
                <w:szCs w:val="24"/>
                <w:lang w:val="en-US"/>
              </w:rPr>
            </w:rPrChange>
          </w:rPr>
          <w:t xml:space="preserve">rys. 5.3 </w:t>
        </w:r>
      </w:ins>
      <w:ins w:id="1755" w:author="Maciej Maciejewski" w:date="2024-01-07T15:24:00Z">
        <w:r w:rsidRPr="00A14971">
          <w:rPr>
            <w:sz w:val="20"/>
            <w:rPrChange w:id="1756" w:author="Maciej Maciejewski" w:date="2024-01-07T15:24:00Z">
              <w:rPr>
                <w:szCs w:val="24"/>
              </w:rPr>
            </w:rPrChange>
          </w:rPr>
          <w:t>Przykład</w:t>
        </w:r>
      </w:ins>
      <w:ins w:id="1757" w:author="Maciej Maciejewski" w:date="2024-01-07T15:23:00Z">
        <w:r w:rsidRPr="00A14971">
          <w:rPr>
            <w:sz w:val="20"/>
            <w:rPrChange w:id="1758" w:author="Maciej Maciejewski" w:date="2024-01-07T15:24:00Z">
              <w:rPr>
                <w:szCs w:val="24"/>
                <w:lang w:val="en-US"/>
              </w:rPr>
            </w:rPrChange>
          </w:rPr>
          <w:t xml:space="preserve"> serwis</w:t>
        </w:r>
      </w:ins>
      <w:ins w:id="1759" w:author="Maciej Maciejewski" w:date="2024-01-07T15:24:00Z">
        <w:r w:rsidRPr="00A14971">
          <w:rPr>
            <w:sz w:val="20"/>
            <w:rPrChange w:id="1760" w:author="Maciej Maciejewski" w:date="2024-01-07T15:24:00Z">
              <w:rPr>
                <w:szCs w:val="24"/>
                <w:lang w:val="en-US"/>
              </w:rPr>
            </w:rPrChange>
          </w:rPr>
          <w:t>u z fun</w:t>
        </w:r>
        <w:r w:rsidRPr="00A14971">
          <w:rPr>
            <w:sz w:val="20"/>
            <w:rPrChange w:id="1761" w:author="Maciej Maciejewski" w:date="2024-01-07T15:24:00Z">
              <w:rPr>
                <w:szCs w:val="24"/>
              </w:rPr>
            </w:rPrChange>
          </w:rPr>
          <w:t>kcją zwracającą listę dodatkowych celów dla danego projektu</w:t>
        </w:r>
      </w:ins>
    </w:p>
    <w:p w14:paraId="733A54F3" w14:textId="77777777" w:rsidR="00EC6801" w:rsidRPr="00A14971" w:rsidRDefault="00EC6801" w:rsidP="003F4866">
      <w:pPr>
        <w:ind w:firstLine="0"/>
        <w:jc w:val="both"/>
        <w:rPr>
          <w:ins w:id="1762" w:author="Maciej Maciejewski" w:date="2024-01-07T14:56:00Z"/>
          <w:szCs w:val="24"/>
        </w:rPr>
      </w:pPr>
    </w:p>
    <w:p w14:paraId="098CCFF3" w14:textId="77777777" w:rsidR="00EC6801" w:rsidRPr="00A14971" w:rsidRDefault="00EC6801" w:rsidP="003F4866">
      <w:pPr>
        <w:ind w:firstLine="0"/>
        <w:jc w:val="both"/>
        <w:rPr>
          <w:ins w:id="1763" w:author="Maciej Maciejewski" w:date="2024-01-07T14:56:00Z"/>
          <w:szCs w:val="24"/>
        </w:rPr>
      </w:pPr>
    </w:p>
    <w:p w14:paraId="5B5BCCA1" w14:textId="15CC997E" w:rsidR="00EC6801" w:rsidRDefault="007C7FF3" w:rsidP="003F4866">
      <w:pPr>
        <w:ind w:firstLine="0"/>
        <w:jc w:val="both"/>
        <w:rPr>
          <w:ins w:id="1764" w:author="Maciej Maciejewski" w:date="2024-01-07T16:47:00Z"/>
        </w:rPr>
      </w:pPr>
      <w:ins w:id="1765" w:author="Maciej Maciejewski" w:date="2024-01-07T16:12:00Z">
        <w:r>
          <w:tab/>
        </w:r>
      </w:ins>
      <w:ins w:id="1766" w:author="Maciej Maciejewski" w:date="2024-01-07T16:43:00Z">
        <w:r w:rsidR="00F34E6D">
          <w:t xml:space="preserve">W pakiecie </w:t>
        </w:r>
        <w:r w:rsidR="00F34E6D">
          <w:rPr>
            <w:rStyle w:val="HTML-kod"/>
          </w:rPr>
          <w:t xml:space="preserve">model </w:t>
        </w:r>
        <w:r w:rsidR="00F34E6D" w:rsidRPr="00F34E6D">
          <w:rPr>
            <w:rStyle w:val="HTML-kod"/>
            <w:rFonts w:ascii="Times New Roman" w:hAnsi="Times New Roman" w:cs="Times New Roman"/>
            <w:sz w:val="24"/>
            <w:szCs w:val="24"/>
          </w:rPr>
          <w:t>(rys. 5.1)</w:t>
        </w:r>
        <w:r w:rsidR="00F34E6D">
          <w:t xml:space="preserve"> znajdują się różnego rodzaju obiekty wykorzystywane w projekcie. W tym miejscu umieszcza się obiekty Data Transfer Object (DTO), reprezentacje elementów bazy danych, </w:t>
        </w:r>
        <w:proofErr w:type="spellStart"/>
        <w:r w:rsidR="00F34E6D">
          <w:t>enumeratory</w:t>
        </w:r>
        <w:proofErr w:type="spellEnd"/>
        <w:r w:rsidR="00F34E6D">
          <w:t xml:space="preserve"> oraz inne struktury danych niezbędne w aplikacji.</w:t>
        </w:r>
      </w:ins>
    </w:p>
    <w:p w14:paraId="7E848D92" w14:textId="77777777" w:rsidR="00F34E6D" w:rsidRDefault="00F34E6D" w:rsidP="003F4866">
      <w:pPr>
        <w:ind w:firstLine="0"/>
        <w:jc w:val="both"/>
        <w:rPr>
          <w:ins w:id="1767" w:author="Maciej Maciejewski" w:date="2024-01-07T16:47:00Z"/>
        </w:rPr>
      </w:pPr>
    </w:p>
    <w:p w14:paraId="56FD6EB2" w14:textId="7756504B" w:rsidR="00F34E6D" w:rsidRDefault="00F34E6D" w:rsidP="003F4866">
      <w:pPr>
        <w:ind w:firstLine="0"/>
        <w:jc w:val="both"/>
        <w:rPr>
          <w:ins w:id="1768" w:author="Maciej Maciejewski" w:date="2024-01-07T17:15:00Z"/>
        </w:rPr>
      </w:pPr>
      <w:ins w:id="1769" w:author="Maciej Maciejewski" w:date="2024-01-07T16:47:00Z">
        <w:r>
          <w:tab/>
          <w:t xml:space="preserve">W liniach </w:t>
        </w:r>
      </w:ins>
      <w:ins w:id="1770" w:author="Maciej Maciejewski" w:date="2024-01-07T16:48:00Z">
        <w:r>
          <w:t>od 1 do 6 znajdują się adnotację do całej klasy Project</w:t>
        </w:r>
      </w:ins>
      <w:ins w:id="1771" w:author="Maciej Maciejewski" w:date="2024-01-07T17:01:00Z">
        <w:r w:rsidR="00FE7E83">
          <w:t xml:space="preserve">. </w:t>
        </w:r>
      </w:ins>
      <w:ins w:id="1772" w:author="Maciej Maciejewski" w:date="2024-01-07T17:10:00Z">
        <w:r w:rsidR="00FE7E83">
          <w:t xml:space="preserve">Adnotacja </w:t>
        </w:r>
        <w:r w:rsidR="00FE7E83">
          <w:rPr>
            <w:rStyle w:val="HTML-kod"/>
          </w:rPr>
          <w:t>@Entity</w:t>
        </w:r>
        <w:r w:rsidR="00FE7E83">
          <w:t xml:space="preserve"> jest używana do oznaczenia klasy jako encji JPA (Java </w:t>
        </w:r>
        <w:proofErr w:type="spellStart"/>
        <w:r w:rsidR="00FE7E83">
          <w:t>Persistence</w:t>
        </w:r>
        <w:proofErr w:type="spellEnd"/>
        <w:r w:rsidR="00FE7E83">
          <w:t xml:space="preserve"> API), co oznacza, że jej instancje są przechowywane w bazie danych i każda instancja encji odpowiada wierszowi w tabeli. Następnie, adnotacja </w:t>
        </w:r>
        <w:r w:rsidR="00FE7E83">
          <w:rPr>
            <w:rStyle w:val="HTML-kod"/>
          </w:rPr>
          <w:t>@Table(name = “</w:t>
        </w:r>
        <w:proofErr w:type="spellStart"/>
        <w:r w:rsidR="00FE7E83">
          <w:rPr>
            <w:rStyle w:val="HTML-kod"/>
          </w:rPr>
          <w:t>projects</w:t>
        </w:r>
        <w:proofErr w:type="spellEnd"/>
        <w:r w:rsidR="00FE7E83">
          <w:rPr>
            <w:rStyle w:val="HTML-kod"/>
          </w:rPr>
          <w:t>”)</w:t>
        </w:r>
        <w:r w:rsidR="00FE7E83">
          <w:t xml:space="preserve"> precyzuje, że encja ma być mapowana na tabelę o nazwie „</w:t>
        </w:r>
        <w:proofErr w:type="spellStart"/>
        <w:r w:rsidR="00FE7E83">
          <w:t>projects</w:t>
        </w:r>
        <w:proofErr w:type="spellEnd"/>
        <w:r w:rsidR="00FE7E83">
          <w:t xml:space="preserve">” w bazie danych, co pozwala na szczegółowe odwzorowanie między klasą a tabelą. Dodatkowo, adnotacje </w:t>
        </w:r>
        <w:r w:rsidR="00FE7E83">
          <w:rPr>
            <w:rStyle w:val="HTML-kod"/>
          </w:rPr>
          <w:t>@NoArgsConstructor</w:t>
        </w:r>
        <w:r w:rsidR="00FE7E83">
          <w:t xml:space="preserve"> i </w:t>
        </w:r>
        <w:r w:rsidR="00FE7E83">
          <w:rPr>
            <w:rStyle w:val="HTML-kod"/>
          </w:rPr>
          <w:t>@AllArgsConstructor</w:t>
        </w:r>
        <w:r w:rsidR="00FE7E83">
          <w:t xml:space="preserve">, dostarczone przez bibliotekę Lombok, automatycznie generują odpowiednio konstruktor bezargumentowy i konstruktor przyjmujący argumenty dla każdego pola klasy. To umożliwia łatwą inicjalizację i tworzenie nowych instancji encji. Ponadto, </w:t>
        </w:r>
        <w:r w:rsidR="00FE7E83">
          <w:lastRenderedPageBreak/>
          <w:t xml:space="preserve">adnotacje </w:t>
        </w:r>
        <w:r w:rsidR="00FE7E83">
          <w:rPr>
            <w:rStyle w:val="HTML-kod"/>
          </w:rPr>
          <w:t>@Getter</w:t>
        </w:r>
        <w:r w:rsidR="00FE7E83">
          <w:t xml:space="preserve"> i </w:t>
        </w:r>
        <w:r w:rsidR="00FE7E83">
          <w:rPr>
            <w:rStyle w:val="HTML-kod"/>
          </w:rPr>
          <w:t>@Setter</w:t>
        </w:r>
        <w:r w:rsidR="00FE7E83">
          <w:t xml:space="preserve">, również z </w:t>
        </w:r>
        <w:proofErr w:type="spellStart"/>
        <w:r w:rsidR="00FE7E83">
          <w:t>Lomboka</w:t>
        </w:r>
        <w:proofErr w:type="spellEnd"/>
        <w:r w:rsidR="00FE7E83">
          <w:t>, generują metody dostępowe i modyfikujące dla każdego pola w klasie, co ułatwia zarządzanie stanem encji i zapewnia wygodny dostęp do jej pól. Łącząc te adnotacje, tworzymy kompletną i efektywną definicję klasy encji JPA, która jest nie tylko funkcjonalna, ale także przejrzysta i łatwa w utrzymaniu.</w:t>
        </w:r>
      </w:ins>
    </w:p>
    <w:p w14:paraId="342E2D40" w14:textId="77777777" w:rsidR="00E778BA" w:rsidRDefault="00E778BA" w:rsidP="003F4866">
      <w:pPr>
        <w:ind w:firstLine="0"/>
        <w:jc w:val="both"/>
        <w:rPr>
          <w:ins w:id="1773" w:author="Maciej Maciejewski" w:date="2024-01-07T17:15:00Z"/>
        </w:rPr>
      </w:pPr>
    </w:p>
    <w:p w14:paraId="3C7C0B9F" w14:textId="1CD533AA" w:rsidR="00E778BA" w:rsidRDefault="00E778BA" w:rsidP="003F4866">
      <w:pPr>
        <w:ind w:firstLine="0"/>
        <w:jc w:val="both"/>
        <w:rPr>
          <w:ins w:id="1774" w:author="Maciej Maciejewski" w:date="2024-01-07T16:47:00Z"/>
        </w:rPr>
      </w:pPr>
      <w:ins w:id="1775" w:author="Maciej Maciejewski" w:date="2024-01-07T17:15:00Z">
        <w:r>
          <w:tab/>
          <w:t xml:space="preserve">Przy użyciu adnotacji </w:t>
        </w:r>
        <w:r>
          <w:rPr>
            <w:rStyle w:val="HTML-kod"/>
          </w:rPr>
          <w:t>@Entity</w:t>
        </w:r>
        <w:r>
          <w:t xml:space="preserve"> w JPA (Java </w:t>
        </w:r>
        <w:proofErr w:type="spellStart"/>
        <w:r>
          <w:t>Persistence</w:t>
        </w:r>
        <w:proofErr w:type="spellEnd"/>
        <w:r>
          <w:t xml:space="preserve"> API), konieczne jest zawsze zdefiniowanie pola z adnotacją </w:t>
        </w:r>
        <w:r>
          <w:rPr>
            <w:rStyle w:val="HTML-kod"/>
          </w:rPr>
          <w:t xml:space="preserve">@Id </w:t>
        </w:r>
        <w:r w:rsidRPr="00E778BA">
          <w:rPr>
            <w:rStyle w:val="HTML-kod"/>
            <w:rFonts w:ascii="Times New Roman" w:hAnsi="Times New Roman" w:cs="Times New Roman"/>
            <w:sz w:val="24"/>
            <w:szCs w:val="24"/>
            <w:rPrChange w:id="1776" w:author="Maciej Maciejewski" w:date="2024-01-07T17:15:00Z">
              <w:rPr>
                <w:rStyle w:val="HTML-kod"/>
              </w:rPr>
            </w:rPrChange>
          </w:rPr>
          <w:t>(</w:t>
        </w:r>
        <w:r>
          <w:rPr>
            <w:rStyle w:val="HTML-kod"/>
            <w:rFonts w:ascii="Times New Roman" w:hAnsi="Times New Roman" w:cs="Times New Roman"/>
            <w:sz w:val="24"/>
            <w:szCs w:val="24"/>
          </w:rPr>
          <w:t xml:space="preserve">linia </w:t>
        </w:r>
      </w:ins>
      <w:ins w:id="1777" w:author="Maciej Maciejewski" w:date="2024-01-07T17:16:00Z">
        <w:r>
          <w:rPr>
            <w:rStyle w:val="HTML-kod"/>
            <w:rFonts w:ascii="Times New Roman" w:hAnsi="Times New Roman" w:cs="Times New Roman"/>
            <w:sz w:val="24"/>
            <w:szCs w:val="24"/>
          </w:rPr>
          <w:t>9</w:t>
        </w:r>
      </w:ins>
      <w:ins w:id="1778" w:author="Maciej Maciejewski" w:date="2024-01-07T17:15:00Z">
        <w:r w:rsidRPr="00E778BA">
          <w:rPr>
            <w:rStyle w:val="HTML-kod"/>
            <w:rFonts w:ascii="Times New Roman" w:hAnsi="Times New Roman" w:cs="Times New Roman"/>
            <w:sz w:val="24"/>
            <w:szCs w:val="24"/>
            <w:rPrChange w:id="1779" w:author="Maciej Maciejewski" w:date="2024-01-07T17:15:00Z">
              <w:rPr>
                <w:rStyle w:val="HTML-kod"/>
              </w:rPr>
            </w:rPrChange>
          </w:rPr>
          <w:t>)</w:t>
        </w:r>
        <w:r w:rsidRPr="00E778BA">
          <w:rPr>
            <w:szCs w:val="24"/>
          </w:rPr>
          <w:t>.</w:t>
        </w:r>
        <w:r>
          <w:t xml:space="preserve"> Adnotacja </w:t>
        </w:r>
        <w:r>
          <w:rPr>
            <w:rStyle w:val="HTML-kod"/>
          </w:rPr>
          <w:t>@Id</w:t>
        </w:r>
        <w:r>
          <w:t xml:space="preserve"> wskazuje, które pole klasy encji jest unikalnym identyfikatorem (kluczem głównym) w mapowanej tabeli bazy danych. Jest to wymagane, aby JPA mogło jednoznacznie identyfikować każdy wiersz (instancję encji) w tabeli.</w:t>
        </w:r>
      </w:ins>
    </w:p>
    <w:p w14:paraId="2F216BC7" w14:textId="77777777" w:rsidR="00F34E6D" w:rsidRDefault="00F34E6D" w:rsidP="003F4866">
      <w:pPr>
        <w:ind w:firstLine="0"/>
        <w:jc w:val="both"/>
        <w:rPr>
          <w:ins w:id="1780" w:author="Maciej Maciejewski" w:date="2024-01-07T17:19:00Z"/>
        </w:rPr>
      </w:pPr>
    </w:p>
    <w:p w14:paraId="7C5D8B04" w14:textId="6B8D960D" w:rsidR="00E778BA" w:rsidRDefault="00E778BA" w:rsidP="00E778BA">
      <w:pPr>
        <w:ind w:firstLine="708"/>
        <w:jc w:val="both"/>
        <w:rPr>
          <w:ins w:id="1781" w:author="Maciej Maciejewski" w:date="2024-01-07T17:20:00Z"/>
        </w:rPr>
      </w:pPr>
      <w:ins w:id="1782" w:author="Maciej Maciejewski" w:date="2024-01-07T17:19:00Z">
        <w:r>
          <w:t xml:space="preserve">Adnotacja </w:t>
        </w:r>
        <w:r>
          <w:rPr>
            <w:rStyle w:val="HTML-kod"/>
          </w:rPr>
          <w:t>@GeneratedValue</w:t>
        </w:r>
        <w:r>
          <w:t xml:space="preserve"> (linia 10) jest używana w połączeniu z </w:t>
        </w:r>
        <w:r>
          <w:rPr>
            <w:rStyle w:val="HTML-kod"/>
          </w:rPr>
          <w:t>@Id</w:t>
        </w:r>
        <w:r>
          <w:t xml:space="preserve"> do automatycznego generowania wartości klucza głównego encji. Parametr </w:t>
        </w:r>
        <w:proofErr w:type="spellStart"/>
        <w:r>
          <w:rPr>
            <w:rStyle w:val="HTML-kod"/>
          </w:rPr>
          <w:t>strategy</w:t>
        </w:r>
        <w:proofErr w:type="spellEnd"/>
        <w:r>
          <w:t xml:space="preserve"> adnotacji </w:t>
        </w:r>
        <w:r>
          <w:rPr>
            <w:rStyle w:val="HTML-kod"/>
          </w:rPr>
          <w:t>@GeneratedValue</w:t>
        </w:r>
        <w:r>
          <w:t xml:space="preserve"> określa, jak wartość klucza głównego ma być generowana. Jedną z dostępnych strategii generowania jest </w:t>
        </w:r>
        <w:proofErr w:type="spellStart"/>
        <w:r>
          <w:rPr>
            <w:rStyle w:val="HTML-kod"/>
          </w:rPr>
          <w:t>GenerationType.IDENTITY</w:t>
        </w:r>
        <w:proofErr w:type="spellEnd"/>
        <w:r>
          <w:t>, która wskazuje, że wartość klucza głównego powinna być generowana przez bazę danych.</w:t>
        </w:r>
      </w:ins>
    </w:p>
    <w:p w14:paraId="70175405" w14:textId="77777777" w:rsidR="00E778BA" w:rsidRDefault="00E778BA" w:rsidP="00E778BA">
      <w:pPr>
        <w:ind w:firstLine="708"/>
        <w:jc w:val="both"/>
        <w:rPr>
          <w:ins w:id="1783" w:author="Maciej Maciejewski" w:date="2024-01-07T17:20:00Z"/>
        </w:rPr>
      </w:pPr>
    </w:p>
    <w:p w14:paraId="12FFCBFD" w14:textId="03C1A735" w:rsidR="00E778BA" w:rsidRDefault="00E778BA" w:rsidP="00E778BA">
      <w:pPr>
        <w:ind w:firstLine="708"/>
        <w:jc w:val="both"/>
        <w:rPr>
          <w:ins w:id="1784" w:author="Maciej Maciejewski" w:date="2024-01-07T17:22:00Z"/>
        </w:rPr>
      </w:pPr>
      <w:ins w:id="1785" w:author="Maciej Maciejewski" w:date="2024-01-07T17:20:00Z">
        <w:r w:rsidRPr="00E778BA">
          <w:rPr>
            <w:rStyle w:val="HTML-kod"/>
          </w:rPr>
          <w:t xml:space="preserve">@Colum </w:t>
        </w:r>
      </w:ins>
      <w:ins w:id="1786" w:author="Maciej Maciejewski" w:date="2024-01-07T17:21:00Z">
        <w:r w:rsidRPr="00E778BA">
          <w:rPr>
            <w:rStyle w:val="HTML-kod"/>
            <w:rFonts w:ascii="Times New Roman" w:hAnsi="Times New Roman" w:cs="Times New Roman"/>
            <w:sz w:val="24"/>
            <w:szCs w:val="24"/>
            <w:rPrChange w:id="1787" w:author="Maciej Maciejewski" w:date="2024-01-07T17:22:00Z">
              <w:rPr>
                <w:rStyle w:val="HTML-kod"/>
              </w:rPr>
            </w:rPrChange>
          </w:rPr>
          <w:t>(linia 1</w:t>
        </w:r>
      </w:ins>
      <w:ins w:id="1788" w:author="Maciej Maciejewski" w:date="2024-01-07T17:22:00Z">
        <w:r w:rsidR="00114FA4">
          <w:rPr>
            <w:rStyle w:val="HTML-kod"/>
            <w:rFonts w:ascii="Times New Roman" w:hAnsi="Times New Roman" w:cs="Times New Roman"/>
            <w:sz w:val="24"/>
            <w:szCs w:val="24"/>
          </w:rPr>
          <w:t>3</w:t>
        </w:r>
      </w:ins>
      <w:ins w:id="1789" w:author="Maciej Maciejewski" w:date="2024-01-07T17:21:00Z">
        <w:r w:rsidRPr="00E778BA">
          <w:rPr>
            <w:rStyle w:val="HTML-kod"/>
            <w:rFonts w:ascii="Times New Roman" w:hAnsi="Times New Roman" w:cs="Times New Roman"/>
            <w:sz w:val="24"/>
            <w:szCs w:val="24"/>
            <w:rPrChange w:id="1790" w:author="Maciej Maciejewski" w:date="2024-01-07T17:22:00Z">
              <w:rPr>
                <w:rStyle w:val="HTML-kod"/>
              </w:rPr>
            </w:rPrChange>
          </w:rPr>
          <w:t>)</w:t>
        </w:r>
      </w:ins>
      <w:ins w:id="1791" w:author="Maciej Maciejewski" w:date="2024-01-07T17:22:00Z">
        <w:r>
          <w:rPr>
            <w:rStyle w:val="HTML-kod"/>
          </w:rPr>
          <w:t xml:space="preserve"> </w:t>
        </w:r>
      </w:ins>
      <w:ins w:id="1792" w:author="Maciej Maciejewski" w:date="2024-01-07T17:21:00Z">
        <w:r w:rsidRPr="00E778BA">
          <w:rPr>
            <w:rStyle w:val="HTML-kod"/>
            <w:rFonts w:ascii="Times New Roman" w:hAnsi="Times New Roman" w:cs="Times New Roman"/>
            <w:sz w:val="24"/>
            <w:szCs w:val="24"/>
            <w:rPrChange w:id="1793" w:author="Maciej Maciejewski" w:date="2024-01-07T17:21:00Z">
              <w:rPr>
                <w:rStyle w:val="HTML-kod"/>
              </w:rPr>
            </w:rPrChange>
          </w:rPr>
          <w:t>j</w:t>
        </w:r>
        <w:r>
          <w:t>est używana do określenia, jak pole encji ma być mapowane na kolumnę w tabeli bazy danych. Pozwala ona na precyzyjne określenie szczegółów mapowania, w tym nazwy kolumny, jej długości, czy też unikalności i innych ograniczeń.</w:t>
        </w:r>
      </w:ins>
    </w:p>
    <w:p w14:paraId="6E43DACD" w14:textId="77777777" w:rsidR="00114FA4" w:rsidRDefault="00114FA4" w:rsidP="00E778BA">
      <w:pPr>
        <w:ind w:firstLine="708"/>
        <w:jc w:val="both"/>
        <w:rPr>
          <w:ins w:id="1794" w:author="Maciej Maciejewski" w:date="2024-01-07T17:22:00Z"/>
        </w:rPr>
      </w:pPr>
    </w:p>
    <w:p w14:paraId="63CBDFA8" w14:textId="52363000" w:rsidR="001F04E8" w:rsidRDefault="00114FA4" w:rsidP="001F5C48">
      <w:pPr>
        <w:ind w:firstLine="708"/>
        <w:jc w:val="both"/>
        <w:rPr>
          <w:ins w:id="1795" w:author="Maciej Maciejewski" w:date="2024-01-07T17:33:00Z"/>
          <w:rStyle w:val="HTML-kod"/>
          <w:rFonts w:ascii="Times New Roman" w:hAnsi="Times New Roman" w:cs="Times New Roman"/>
          <w:sz w:val="24"/>
          <w:szCs w:val="24"/>
        </w:rPr>
      </w:pPr>
      <w:proofErr w:type="spellStart"/>
      <w:ins w:id="1796" w:author="Maciej Maciejewski" w:date="2024-01-07T17:22:00Z">
        <w:r>
          <w:t>Sping</w:t>
        </w:r>
        <w:proofErr w:type="spellEnd"/>
        <w:r>
          <w:t xml:space="preserve"> </w:t>
        </w:r>
        <w:proofErr w:type="spellStart"/>
        <w:r>
          <w:t>Boot</w:t>
        </w:r>
        <w:proofErr w:type="spellEnd"/>
        <w:r>
          <w:t xml:space="preserve"> </w:t>
        </w:r>
      </w:ins>
      <w:ins w:id="1797" w:author="Maciej Maciejewski" w:date="2024-01-07T17:23:00Z">
        <w:r>
          <w:t xml:space="preserve">obsługuje adnotacje typu </w:t>
        </w:r>
        <w:r w:rsidRPr="00114FA4">
          <w:rPr>
            <w:rFonts w:ascii="Courier New" w:hAnsi="Courier New" w:cs="Courier New"/>
            <w:sz w:val="20"/>
            <w:rPrChange w:id="1798" w:author="Maciej Maciejewski" w:date="2024-01-07T17:24:00Z">
              <w:rPr/>
            </w:rPrChange>
          </w:rPr>
          <w:t>@ManyToOne</w:t>
        </w:r>
      </w:ins>
      <w:ins w:id="1799" w:author="Maciej Maciejewski" w:date="2024-01-07T17:25:00Z">
        <w:r>
          <w:rPr>
            <w:rFonts w:ascii="Courier New" w:hAnsi="Courier New" w:cs="Courier New"/>
            <w:sz w:val="20"/>
          </w:rPr>
          <w:t xml:space="preserve"> </w:t>
        </w:r>
        <w:r w:rsidRPr="00114FA4">
          <w:rPr>
            <w:szCs w:val="24"/>
            <w:rPrChange w:id="1800" w:author="Maciej Maciejewski" w:date="2024-01-07T17:25:00Z">
              <w:rPr>
                <w:rFonts w:ascii="Courier New" w:hAnsi="Courier New" w:cs="Courier New"/>
                <w:sz w:val="20"/>
              </w:rPr>
            </w:rPrChange>
          </w:rPr>
          <w:t>(linia 17)</w:t>
        </w:r>
        <w:r>
          <w:rPr>
            <w:szCs w:val="24"/>
          </w:rPr>
          <w:t xml:space="preserve"> </w:t>
        </w:r>
      </w:ins>
      <w:ins w:id="1801" w:author="Maciej Maciejewski" w:date="2024-01-07T17:23:00Z">
        <w:r w:rsidRPr="00114FA4">
          <w:rPr>
            <w:rFonts w:ascii="Courier New" w:hAnsi="Courier New" w:cs="Courier New"/>
            <w:sz w:val="20"/>
            <w:rPrChange w:id="1802" w:author="Maciej Maciejewski" w:date="2024-01-07T17:24:00Z">
              <w:rPr/>
            </w:rPrChange>
          </w:rPr>
          <w:t>, @OneToMany, @OneToOne i @ManyToMany</w:t>
        </w:r>
      </w:ins>
      <w:ins w:id="1803" w:author="Maciej Maciejewski" w:date="2024-01-07T17:26:00Z">
        <w:r>
          <w:rPr>
            <w:rFonts w:ascii="Courier New" w:hAnsi="Courier New" w:cs="Courier New"/>
            <w:sz w:val="20"/>
          </w:rPr>
          <w:t xml:space="preserve"> </w:t>
        </w:r>
        <w:r w:rsidRPr="00FA5166">
          <w:rPr>
            <w:szCs w:val="24"/>
          </w:rPr>
          <w:t xml:space="preserve">(linia </w:t>
        </w:r>
        <w:r>
          <w:rPr>
            <w:szCs w:val="24"/>
          </w:rPr>
          <w:t>5</w:t>
        </w:r>
        <w:r w:rsidRPr="00FA5166">
          <w:rPr>
            <w:szCs w:val="24"/>
          </w:rPr>
          <w:t>7)</w:t>
        </w:r>
        <w:r>
          <w:rPr>
            <w:szCs w:val="24"/>
          </w:rPr>
          <w:t xml:space="preserve"> </w:t>
        </w:r>
      </w:ins>
      <w:ins w:id="1804" w:author="Maciej Maciejewski" w:date="2024-01-07T17:23:00Z">
        <w:r w:rsidRPr="00114FA4">
          <w:rPr>
            <w:rFonts w:ascii="Courier New" w:hAnsi="Courier New" w:cs="Courier New"/>
            <w:sz w:val="20"/>
            <w:rPrChange w:id="1805" w:author="Maciej Maciejewski" w:date="2024-01-07T17:24:00Z">
              <w:rPr/>
            </w:rPrChange>
          </w:rPr>
          <w:t xml:space="preserve">  </w:t>
        </w:r>
      </w:ins>
      <w:ins w:id="1806" w:author="Maciej Maciejewski" w:date="2024-01-07T17:24:00Z">
        <w:r>
          <w:rPr>
            <w:szCs w:val="24"/>
          </w:rPr>
          <w:t xml:space="preserve">które opisują w łatwy sposób relacje między tabelami w bazie danych. </w:t>
        </w:r>
      </w:ins>
      <w:ins w:id="1807" w:author="Maciej Maciejewski" w:date="2024-01-07T17:26:00Z">
        <w:r>
          <w:rPr>
            <w:szCs w:val="24"/>
          </w:rPr>
          <w:t xml:space="preserve">Przy korzystaniu z nich, za wyjątkiem </w:t>
        </w:r>
        <w:r w:rsidRPr="00FA5166">
          <w:rPr>
            <w:rFonts w:ascii="Courier New" w:hAnsi="Courier New" w:cs="Courier New"/>
            <w:sz w:val="20"/>
          </w:rPr>
          <w:t>@ManyToMany</w:t>
        </w:r>
      </w:ins>
      <w:ins w:id="1808" w:author="Maciej Maciejewski" w:date="2024-01-08T18:48:00Z">
        <w:r w:rsidR="00066B95">
          <w:rPr>
            <w:rFonts w:ascii="Courier New" w:hAnsi="Courier New" w:cs="Courier New"/>
            <w:sz w:val="20"/>
          </w:rPr>
          <w:t>,</w:t>
        </w:r>
      </w:ins>
      <w:ins w:id="1809" w:author="Maciej Maciejewski" w:date="2024-01-07T17:26:00Z">
        <w:r>
          <w:rPr>
            <w:rFonts w:ascii="Courier New" w:hAnsi="Courier New" w:cs="Courier New"/>
            <w:sz w:val="20"/>
          </w:rPr>
          <w:t xml:space="preserve"> </w:t>
        </w:r>
        <w:r>
          <w:rPr>
            <w:szCs w:val="24"/>
          </w:rPr>
          <w:t xml:space="preserve">adnotację </w:t>
        </w:r>
      </w:ins>
      <w:ins w:id="1810" w:author="Maciej Maciejewski" w:date="2024-01-07T17:27:00Z">
        <w:r w:rsidRPr="00E778BA">
          <w:rPr>
            <w:rStyle w:val="HTML-kod"/>
          </w:rPr>
          <w:t>@Colum</w:t>
        </w:r>
        <w:r>
          <w:rPr>
            <w:rStyle w:val="HTML-kod"/>
          </w:rPr>
          <w:t xml:space="preserve"> </w:t>
        </w:r>
      </w:ins>
      <w:ins w:id="1811" w:author="Maciej Maciejewski" w:date="2024-01-08T18:48:00Z">
        <w:r w:rsidR="00066B95">
          <w:rPr>
            <w:rStyle w:val="HTML-kod"/>
            <w:rFonts w:ascii="Times New Roman" w:hAnsi="Times New Roman" w:cs="Times New Roman"/>
            <w:sz w:val="24"/>
            <w:szCs w:val="24"/>
          </w:rPr>
          <w:t>zastępowana zostaje przez,</w:t>
        </w:r>
      </w:ins>
      <w:ins w:id="1812" w:author="Maciej Maciejewski" w:date="2024-01-07T17:27:00Z">
        <w:r>
          <w:rPr>
            <w:rStyle w:val="HTML-kod"/>
            <w:rFonts w:ascii="Times New Roman" w:hAnsi="Times New Roman" w:cs="Times New Roman"/>
            <w:sz w:val="24"/>
            <w:szCs w:val="24"/>
          </w:rPr>
          <w:t xml:space="preserve"> </w:t>
        </w:r>
        <w:r w:rsidRPr="00E778BA">
          <w:rPr>
            <w:rStyle w:val="HTML-kod"/>
          </w:rPr>
          <w:t>@</w:t>
        </w:r>
        <w:r>
          <w:rPr>
            <w:rStyle w:val="HTML-kod"/>
          </w:rPr>
          <w:t>Join</w:t>
        </w:r>
        <w:r w:rsidRPr="00E778BA">
          <w:rPr>
            <w:rStyle w:val="HTML-kod"/>
          </w:rPr>
          <w:t>Colum</w:t>
        </w:r>
        <w:r>
          <w:rPr>
            <w:rStyle w:val="HTML-kod"/>
          </w:rPr>
          <w:t xml:space="preserve"> </w:t>
        </w:r>
        <w:r>
          <w:rPr>
            <w:rStyle w:val="HTML-kod"/>
            <w:rFonts w:ascii="Times New Roman" w:hAnsi="Times New Roman" w:cs="Times New Roman"/>
            <w:sz w:val="24"/>
            <w:szCs w:val="24"/>
          </w:rPr>
          <w:t>która mówi o tym że ta kolumna jest kluczem obcym.</w:t>
        </w:r>
      </w:ins>
      <w:ins w:id="1813" w:author="Maciej Maciejewski" w:date="2024-01-07T17:28:00Z">
        <w:r>
          <w:rPr>
            <w:rStyle w:val="HTML-kod"/>
            <w:rFonts w:ascii="Times New Roman" w:hAnsi="Times New Roman" w:cs="Times New Roman"/>
            <w:sz w:val="24"/>
            <w:szCs w:val="24"/>
          </w:rPr>
          <w:t xml:space="preserve"> W przypadku </w:t>
        </w:r>
        <w:r w:rsidRPr="00114FA4">
          <w:rPr>
            <w:rStyle w:val="HTML-kod"/>
            <w:rPrChange w:id="1814" w:author="Maciej Maciejewski" w:date="2024-01-07T17:28:00Z">
              <w:rPr>
                <w:rStyle w:val="HTML-kod"/>
                <w:rFonts w:ascii="Times New Roman" w:hAnsi="Times New Roman" w:cs="Times New Roman"/>
                <w:sz w:val="24"/>
                <w:szCs w:val="24"/>
              </w:rPr>
            </w:rPrChange>
          </w:rPr>
          <w:t>@ManyToMany</w:t>
        </w:r>
        <w:r>
          <w:rPr>
            <w:rStyle w:val="HTML-kod"/>
          </w:rPr>
          <w:t xml:space="preserve"> </w:t>
        </w:r>
        <w:r>
          <w:rPr>
            <w:rStyle w:val="HTML-kod"/>
            <w:rFonts w:ascii="Times New Roman" w:hAnsi="Times New Roman" w:cs="Times New Roman"/>
            <w:sz w:val="24"/>
            <w:szCs w:val="24"/>
          </w:rPr>
          <w:t>reprezentacja w Javie znacznie odbiega od reprezentacji w bazie danych</w:t>
        </w:r>
      </w:ins>
      <w:ins w:id="1815" w:author="Maciej Maciejewski" w:date="2024-01-07T18:00:00Z">
        <w:r w:rsidR="001F5C48">
          <w:rPr>
            <w:rStyle w:val="HTML-kod"/>
            <w:rFonts w:ascii="Times New Roman" w:hAnsi="Times New Roman" w:cs="Times New Roman"/>
            <w:sz w:val="24"/>
            <w:szCs w:val="24"/>
          </w:rPr>
          <w:t xml:space="preserve">, </w:t>
        </w:r>
      </w:ins>
      <w:ins w:id="1816" w:author="Maciej Maciejewski" w:date="2024-01-07T18:01:00Z">
        <w:r w:rsidR="001F5C48">
          <w:rPr>
            <w:rStyle w:val="HTML-kod"/>
            <w:rFonts w:ascii="Times New Roman" w:hAnsi="Times New Roman" w:cs="Times New Roman"/>
            <w:sz w:val="24"/>
            <w:szCs w:val="24"/>
          </w:rPr>
          <w:t>jest ona bardziej skomplikowana</w:t>
        </w:r>
      </w:ins>
      <w:ins w:id="1817" w:author="Maciej Maciejewski" w:date="2024-01-08T18:48:00Z">
        <w:r w:rsidR="00066B95">
          <w:rPr>
            <w:rStyle w:val="HTML-kod"/>
            <w:rFonts w:ascii="Times New Roman" w:hAnsi="Times New Roman" w:cs="Times New Roman"/>
            <w:sz w:val="24"/>
            <w:szCs w:val="24"/>
          </w:rPr>
          <w:t xml:space="preserve"> (rys. 5.</w:t>
        </w:r>
      </w:ins>
      <w:ins w:id="1818" w:author="Maciej Maciejewski" w:date="2024-01-08T18:49:00Z">
        <w:r w:rsidR="00066B95">
          <w:rPr>
            <w:rStyle w:val="HTML-kod"/>
            <w:rFonts w:ascii="Times New Roman" w:hAnsi="Times New Roman" w:cs="Times New Roman"/>
            <w:sz w:val="24"/>
            <w:szCs w:val="24"/>
          </w:rPr>
          <w:t>5</w:t>
        </w:r>
      </w:ins>
      <w:ins w:id="1819" w:author="Maciej Maciejewski" w:date="2024-01-08T18:48:00Z">
        <w:r w:rsidR="00066B95">
          <w:rPr>
            <w:rStyle w:val="HTML-kod"/>
            <w:rFonts w:ascii="Times New Roman" w:hAnsi="Times New Roman" w:cs="Times New Roman"/>
            <w:sz w:val="24"/>
            <w:szCs w:val="24"/>
          </w:rPr>
          <w:t>)</w:t>
        </w:r>
      </w:ins>
      <w:ins w:id="1820" w:author="Maciej Maciejewski" w:date="2024-01-07T18:01:00Z">
        <w:r w:rsidR="001F5C48">
          <w:rPr>
            <w:rStyle w:val="HTML-kod"/>
            <w:rFonts w:ascii="Times New Roman" w:hAnsi="Times New Roman" w:cs="Times New Roman"/>
            <w:sz w:val="24"/>
            <w:szCs w:val="24"/>
          </w:rPr>
          <w:t xml:space="preserve">. </w:t>
        </w:r>
      </w:ins>
      <w:ins w:id="1821" w:author="Maciej Maciejewski" w:date="2024-01-07T18:02:00Z">
        <w:r w:rsidR="001F5C48">
          <w:rPr>
            <w:rStyle w:val="HTML-kod"/>
            <w:rFonts w:ascii="Times New Roman" w:hAnsi="Times New Roman" w:cs="Times New Roman"/>
            <w:sz w:val="24"/>
            <w:szCs w:val="24"/>
          </w:rPr>
          <w:t>Implementację</w:t>
        </w:r>
      </w:ins>
      <w:ins w:id="1822" w:author="Maciej Maciejewski" w:date="2024-01-07T18:01:00Z">
        <w:r w:rsidR="001F5C48">
          <w:rPr>
            <w:rStyle w:val="HTML-kod"/>
            <w:rFonts w:ascii="Times New Roman" w:hAnsi="Times New Roman" w:cs="Times New Roman"/>
            <w:sz w:val="24"/>
            <w:szCs w:val="24"/>
          </w:rPr>
          <w:t xml:space="preserve"> połączenia typu </w:t>
        </w:r>
      </w:ins>
      <w:ins w:id="1823" w:author="Maciej Maciejewski" w:date="2024-01-07T18:02:00Z">
        <w:r w:rsidR="001F5C48">
          <w:rPr>
            <w:rStyle w:val="HTML-kod"/>
            <w:rFonts w:ascii="Times New Roman" w:hAnsi="Times New Roman" w:cs="Times New Roman"/>
            <w:sz w:val="24"/>
            <w:szCs w:val="24"/>
          </w:rPr>
          <w:t>wiele do wielu</w:t>
        </w:r>
      </w:ins>
      <w:ins w:id="1824" w:author="Maciej Maciejewski" w:date="2024-01-07T18:01:00Z">
        <w:r w:rsidR="001F5C48">
          <w:rPr>
            <w:rStyle w:val="HTML-kod"/>
            <w:rFonts w:ascii="Times New Roman" w:hAnsi="Times New Roman" w:cs="Times New Roman"/>
            <w:sz w:val="24"/>
            <w:szCs w:val="24"/>
          </w:rPr>
          <w:t xml:space="preserve"> </w:t>
        </w:r>
      </w:ins>
      <w:ins w:id="1825" w:author="Maciej Maciejewski" w:date="2024-01-07T18:02:00Z">
        <w:r w:rsidR="001F5C48">
          <w:rPr>
            <w:rStyle w:val="HTML-kod"/>
            <w:rFonts w:ascii="Times New Roman" w:hAnsi="Times New Roman" w:cs="Times New Roman"/>
            <w:sz w:val="24"/>
            <w:szCs w:val="24"/>
          </w:rPr>
          <w:t xml:space="preserve">składa się z czterech głównych elementów: </w:t>
        </w:r>
      </w:ins>
    </w:p>
    <w:p w14:paraId="097EF5FA" w14:textId="77777777" w:rsidR="001F04E8" w:rsidRPr="001F04E8" w:rsidRDefault="001F04E8" w:rsidP="001F04E8">
      <w:pPr>
        <w:numPr>
          <w:ilvl w:val="0"/>
          <w:numId w:val="18"/>
        </w:numPr>
        <w:overflowPunct/>
        <w:autoSpaceDE/>
        <w:autoSpaceDN/>
        <w:adjustRightInd/>
        <w:spacing w:before="100" w:beforeAutospacing="1" w:after="100" w:afterAutospacing="1"/>
        <w:rPr>
          <w:ins w:id="1826" w:author="Maciej Maciejewski" w:date="2024-01-07T17:33:00Z"/>
          <w:szCs w:val="24"/>
          <w:lang w:eastAsia="ja-JP"/>
        </w:rPr>
      </w:pPr>
      <w:ins w:id="1827" w:author="Maciej Maciejewski" w:date="2024-01-07T17:33:00Z">
        <w:r w:rsidRPr="001F04E8">
          <w:rPr>
            <w:b/>
            <w:bCs/>
            <w:szCs w:val="24"/>
            <w:lang w:eastAsia="ja-JP"/>
          </w:rPr>
          <w:t>Definicja Relacji:</w:t>
        </w:r>
        <w:r w:rsidRPr="001F04E8">
          <w:rPr>
            <w:szCs w:val="24"/>
            <w:lang w:eastAsia="ja-JP"/>
          </w:rPr>
          <w:t xml:space="preserve"> Adnotacja </w:t>
        </w:r>
        <w:r w:rsidRPr="001F04E8">
          <w:rPr>
            <w:rFonts w:ascii="Courier New" w:hAnsi="Courier New" w:cs="Courier New"/>
            <w:sz w:val="20"/>
            <w:lang w:eastAsia="ja-JP"/>
          </w:rPr>
          <w:t>@ManyToMany</w:t>
        </w:r>
        <w:r w:rsidRPr="001F04E8">
          <w:rPr>
            <w:szCs w:val="24"/>
            <w:lang w:eastAsia="ja-JP"/>
          </w:rPr>
          <w:t xml:space="preserve"> jest stosowana na polu w obu klasach encji, aby wskazać, że istnieje relacja wiele-do-wielu między nimi.</w:t>
        </w:r>
      </w:ins>
    </w:p>
    <w:p w14:paraId="66AF3BB5" w14:textId="77777777" w:rsidR="001F04E8" w:rsidRPr="001F04E8" w:rsidRDefault="001F04E8" w:rsidP="001F04E8">
      <w:pPr>
        <w:numPr>
          <w:ilvl w:val="0"/>
          <w:numId w:val="18"/>
        </w:numPr>
        <w:overflowPunct/>
        <w:autoSpaceDE/>
        <w:autoSpaceDN/>
        <w:adjustRightInd/>
        <w:spacing w:before="100" w:beforeAutospacing="1" w:after="100" w:afterAutospacing="1"/>
        <w:rPr>
          <w:ins w:id="1828" w:author="Maciej Maciejewski" w:date="2024-01-07T17:33:00Z"/>
          <w:szCs w:val="24"/>
          <w:lang w:eastAsia="ja-JP"/>
        </w:rPr>
      </w:pPr>
      <w:ins w:id="1829" w:author="Maciej Maciejewski" w:date="2024-01-07T17:33:00Z">
        <w:r w:rsidRPr="001F04E8">
          <w:rPr>
            <w:b/>
            <w:bCs/>
            <w:szCs w:val="24"/>
            <w:lang w:eastAsia="ja-JP"/>
          </w:rPr>
          <w:t>Tabela Łącząca:</w:t>
        </w:r>
        <w:r w:rsidRPr="001F04E8">
          <w:rPr>
            <w:szCs w:val="24"/>
            <w:lang w:eastAsia="ja-JP"/>
          </w:rPr>
          <w:t xml:space="preserve"> Standardowo, JPA tworzy tabelę łączącą, aby zarządzać relacją wiele-do-wielu. Ta tabela zawiera klucze obce obu encji.</w:t>
        </w:r>
      </w:ins>
    </w:p>
    <w:p w14:paraId="6B926EF3" w14:textId="77777777" w:rsidR="001F04E8" w:rsidRPr="001F04E8" w:rsidRDefault="001F04E8" w:rsidP="001F04E8">
      <w:pPr>
        <w:numPr>
          <w:ilvl w:val="0"/>
          <w:numId w:val="18"/>
        </w:numPr>
        <w:overflowPunct/>
        <w:autoSpaceDE/>
        <w:autoSpaceDN/>
        <w:adjustRightInd/>
        <w:spacing w:before="100" w:beforeAutospacing="1" w:after="100" w:afterAutospacing="1"/>
        <w:rPr>
          <w:ins w:id="1830" w:author="Maciej Maciejewski" w:date="2024-01-07T17:33:00Z"/>
          <w:szCs w:val="24"/>
          <w:lang w:eastAsia="ja-JP"/>
        </w:rPr>
      </w:pPr>
      <w:ins w:id="1831" w:author="Maciej Maciejewski" w:date="2024-01-07T17:33:00Z">
        <w:r w:rsidRPr="001F04E8">
          <w:rPr>
            <w:b/>
            <w:bCs/>
            <w:szCs w:val="24"/>
            <w:lang w:eastAsia="ja-JP"/>
          </w:rPr>
          <w:t>Opcjonalne Modyfikacje Tabeli Łączącej:</w:t>
        </w:r>
        <w:r w:rsidRPr="001F04E8">
          <w:rPr>
            <w:szCs w:val="24"/>
            <w:lang w:eastAsia="ja-JP"/>
          </w:rPr>
          <w:t xml:space="preserve"> Za pomocą adnotacji </w:t>
        </w:r>
        <w:r w:rsidRPr="001F04E8">
          <w:rPr>
            <w:rFonts w:ascii="Courier New" w:hAnsi="Courier New" w:cs="Courier New"/>
            <w:sz w:val="20"/>
            <w:lang w:eastAsia="ja-JP"/>
          </w:rPr>
          <w:t>@JoinTable</w:t>
        </w:r>
        <w:r w:rsidRPr="001F04E8">
          <w:rPr>
            <w:szCs w:val="24"/>
            <w:lang w:eastAsia="ja-JP"/>
          </w:rPr>
          <w:t xml:space="preserve"> można dostosować nazwę tabeli łączącej, nazwy kolumn kluczy obcych oraz inne właściwości tabeli łączącej.</w:t>
        </w:r>
      </w:ins>
    </w:p>
    <w:p w14:paraId="6BB759E2" w14:textId="77777777" w:rsidR="001F04E8" w:rsidRDefault="001F04E8" w:rsidP="001F04E8">
      <w:pPr>
        <w:numPr>
          <w:ilvl w:val="0"/>
          <w:numId w:val="18"/>
        </w:numPr>
        <w:overflowPunct/>
        <w:autoSpaceDE/>
        <w:autoSpaceDN/>
        <w:adjustRightInd/>
        <w:spacing w:before="100" w:beforeAutospacing="1" w:after="100" w:afterAutospacing="1"/>
        <w:rPr>
          <w:ins w:id="1832" w:author="Maciej Maciejewski" w:date="2024-01-07T18:03:00Z"/>
          <w:szCs w:val="24"/>
          <w:lang w:eastAsia="ja-JP"/>
        </w:rPr>
      </w:pPr>
      <w:ins w:id="1833" w:author="Maciej Maciejewski" w:date="2024-01-07T17:33:00Z">
        <w:r w:rsidRPr="001F04E8">
          <w:rPr>
            <w:b/>
            <w:bCs/>
            <w:szCs w:val="24"/>
            <w:lang w:eastAsia="ja-JP"/>
          </w:rPr>
          <w:t>Kierunkowość Relacji:</w:t>
        </w:r>
        <w:r w:rsidRPr="001F04E8">
          <w:rPr>
            <w:szCs w:val="24"/>
            <w:lang w:eastAsia="ja-JP"/>
          </w:rPr>
          <w:t xml:space="preserve"> Relacje </w:t>
        </w:r>
        <w:r w:rsidRPr="001F04E8">
          <w:rPr>
            <w:rFonts w:ascii="Courier New" w:hAnsi="Courier New" w:cs="Courier New"/>
            <w:sz w:val="20"/>
            <w:lang w:eastAsia="ja-JP"/>
          </w:rPr>
          <w:t>@ManyToMany</w:t>
        </w:r>
        <w:r w:rsidRPr="001F04E8">
          <w:rPr>
            <w:szCs w:val="24"/>
            <w:lang w:eastAsia="ja-JP"/>
          </w:rPr>
          <w:t xml:space="preserve"> mogą być jednokierunkowe lub dwukierunkowe. W relacji dwukierunkowej obie encje mają świadomość swojego powiązania.</w:t>
        </w:r>
      </w:ins>
    </w:p>
    <w:p w14:paraId="0C8D737E" w14:textId="765D4D25" w:rsidR="001F5C48" w:rsidRPr="001F5C48" w:rsidRDefault="001F5C48">
      <w:pPr>
        <w:overflowPunct/>
        <w:autoSpaceDE/>
        <w:autoSpaceDN/>
        <w:adjustRightInd/>
        <w:spacing w:before="100" w:beforeAutospacing="1" w:after="100" w:afterAutospacing="1"/>
        <w:ind w:firstLine="360"/>
        <w:rPr>
          <w:ins w:id="1834" w:author="Maciej Maciejewski" w:date="2024-01-07T17:33:00Z"/>
          <w:szCs w:val="24"/>
        </w:rPr>
        <w:pPrChange w:id="1835" w:author="Maciej Maciejewski" w:date="2024-01-07T18:06:00Z">
          <w:pPr>
            <w:numPr>
              <w:numId w:val="18"/>
            </w:numPr>
            <w:tabs>
              <w:tab w:val="num" w:pos="720"/>
            </w:tabs>
            <w:overflowPunct/>
            <w:autoSpaceDE/>
            <w:autoSpaceDN/>
            <w:adjustRightInd/>
            <w:spacing w:before="100" w:beforeAutospacing="1" w:after="100" w:afterAutospacing="1"/>
            <w:ind w:left="720" w:hanging="360"/>
          </w:pPr>
        </w:pPrChange>
      </w:pPr>
      <w:ins w:id="1836" w:author="Maciej Maciejewski" w:date="2024-01-07T18:03:00Z">
        <w:r>
          <w:rPr>
            <w:szCs w:val="24"/>
            <w:lang w:eastAsia="ja-JP"/>
          </w:rPr>
          <w:t>Adnotacj</w:t>
        </w:r>
      </w:ins>
      <w:ins w:id="1837" w:author="Maciej Maciejewski" w:date="2024-01-07T18:04:00Z">
        <w:r>
          <w:rPr>
            <w:szCs w:val="24"/>
            <w:lang w:eastAsia="ja-JP"/>
          </w:rPr>
          <w:t>e</w:t>
        </w:r>
      </w:ins>
      <w:ins w:id="1838" w:author="Maciej Maciejewski" w:date="2024-01-07T18:03:00Z">
        <w:r>
          <w:rPr>
            <w:szCs w:val="24"/>
            <w:lang w:eastAsia="ja-JP"/>
          </w:rPr>
          <w:t xml:space="preserve"> </w:t>
        </w:r>
        <w:r w:rsidRPr="001F5C48">
          <w:rPr>
            <w:rFonts w:ascii="Courier New" w:hAnsi="Courier New" w:cs="Courier New"/>
            <w:sz w:val="20"/>
            <w:rPrChange w:id="1839" w:author="Maciej Maciejewski" w:date="2024-01-07T18:04:00Z">
              <w:rPr>
                <w:rFonts w:ascii="Courier New" w:hAnsi="Courier New" w:cs="Courier New"/>
                <w:color w:val="9E880D"/>
                <w:sz w:val="20"/>
                <w:lang w:val="en-US"/>
              </w:rPr>
            </w:rPrChange>
          </w:rPr>
          <w:t>@GeneratedValue</w:t>
        </w:r>
      </w:ins>
      <w:ins w:id="1840" w:author="Maciej Maciejewski" w:date="2024-01-07T18:04:00Z">
        <w:r w:rsidRPr="001F5C48">
          <w:rPr>
            <w:rFonts w:ascii="Courier New" w:hAnsi="Courier New" w:cs="Courier New"/>
            <w:sz w:val="20"/>
            <w:rPrChange w:id="1841" w:author="Maciej Maciejewski" w:date="2024-01-07T18:04:00Z">
              <w:rPr>
                <w:rFonts w:ascii="Courier New" w:hAnsi="Courier New" w:cs="Courier New"/>
                <w:sz w:val="20"/>
                <w:lang w:val="en-US"/>
              </w:rPr>
            </w:rPrChange>
          </w:rPr>
          <w:t xml:space="preserve"> </w:t>
        </w:r>
        <w:r w:rsidRPr="001F5C48">
          <w:rPr>
            <w:szCs w:val="24"/>
            <w:rPrChange w:id="1842" w:author="Maciej Maciejewski" w:date="2024-01-07T18:04:00Z">
              <w:rPr>
                <w:rFonts w:ascii="Courier New" w:hAnsi="Courier New" w:cs="Courier New"/>
                <w:sz w:val="20"/>
                <w:lang w:val="en-US"/>
              </w:rPr>
            </w:rPrChange>
          </w:rPr>
          <w:t>dzi</w:t>
        </w:r>
        <w:r w:rsidRPr="001F5C48">
          <w:rPr>
            <w:szCs w:val="24"/>
            <w:rPrChange w:id="1843" w:author="Maciej Maciejewski" w:date="2024-01-07T18:04:00Z">
              <w:rPr>
                <w:szCs w:val="24"/>
                <w:lang w:val="en-US"/>
              </w:rPr>
            </w:rPrChange>
          </w:rPr>
          <w:t>ałają w poł</w:t>
        </w:r>
        <w:r>
          <w:rPr>
            <w:szCs w:val="24"/>
          </w:rPr>
          <w:t xml:space="preserve">ączeniu z </w:t>
        </w:r>
      </w:ins>
      <w:ins w:id="1844" w:author="Maciej Maciejewski" w:date="2024-01-07T18:05:00Z">
        <w:r w:rsidRPr="001F5C48">
          <w:rPr>
            <w:rFonts w:ascii="Courier New" w:hAnsi="Courier New" w:cs="Courier New"/>
            <w:sz w:val="20"/>
            <w:rPrChange w:id="1845" w:author="Maciej Maciejewski" w:date="2024-01-07T18:05:00Z">
              <w:rPr>
                <w:rFonts w:ascii="Courier New" w:hAnsi="Courier New" w:cs="Courier New"/>
                <w:color w:val="9E880D"/>
                <w:sz w:val="20"/>
                <w:lang w:val="en-US"/>
              </w:rPr>
            </w:rPrChange>
          </w:rPr>
          <w:t>@PrePersist</w:t>
        </w:r>
        <w:r>
          <w:rPr>
            <w:rFonts w:ascii="Courier New" w:hAnsi="Courier New" w:cs="Courier New"/>
            <w:sz w:val="20"/>
          </w:rPr>
          <w:t>.</w:t>
        </w:r>
      </w:ins>
      <w:ins w:id="1846" w:author="Maciej Maciejewski" w:date="2024-01-07T18:04:00Z">
        <w:r w:rsidRPr="001F5C48">
          <w:rPr>
            <w:szCs w:val="24"/>
          </w:rPr>
          <w:t xml:space="preserve"> </w:t>
        </w:r>
      </w:ins>
      <w:ins w:id="1847" w:author="Maciej Maciejewski" w:date="2024-01-07T18:05:00Z">
        <w:r>
          <w:rPr>
            <w:szCs w:val="24"/>
          </w:rPr>
          <w:t xml:space="preserve">Takie połączenie sprawie że wartości oznaczone jako wartości wygenerowane nie muszą być jawnie podawany przy tworzeniu obiektu. </w:t>
        </w:r>
      </w:ins>
      <w:ins w:id="1848" w:author="Maciej Maciejewski" w:date="2024-01-07T18:06:00Z">
        <w:r>
          <w:rPr>
            <w:szCs w:val="24"/>
          </w:rPr>
          <w:t xml:space="preserve">Są one generowane i przypisywane w metodzie oznaczonej </w:t>
        </w:r>
        <w:r w:rsidRPr="00FA5166">
          <w:rPr>
            <w:rFonts w:ascii="Courier New" w:hAnsi="Courier New" w:cs="Courier New"/>
            <w:sz w:val="20"/>
          </w:rPr>
          <w:t>@PrePersist</w:t>
        </w:r>
        <w:r>
          <w:rPr>
            <w:rFonts w:ascii="Courier New" w:hAnsi="Courier New" w:cs="Courier New"/>
            <w:sz w:val="20"/>
          </w:rPr>
          <w:t xml:space="preserve"> </w:t>
        </w:r>
      </w:ins>
      <w:ins w:id="1849" w:author="Maciej Maciejewski" w:date="2024-01-07T18:12:00Z">
        <w:r w:rsidR="008F1461" w:rsidRPr="008F1461">
          <w:rPr>
            <w:szCs w:val="24"/>
            <w:rPrChange w:id="1850" w:author="Maciej Maciejewski" w:date="2024-01-07T18:12:00Z">
              <w:rPr>
                <w:rFonts w:ascii="Courier New" w:hAnsi="Courier New" w:cs="Courier New"/>
                <w:sz w:val="20"/>
              </w:rPr>
            </w:rPrChange>
          </w:rPr>
          <w:t xml:space="preserve">tuż </w:t>
        </w:r>
        <w:r w:rsidR="008F1461">
          <w:rPr>
            <w:szCs w:val="24"/>
          </w:rPr>
          <w:t xml:space="preserve">przed zapisaniem obiektu do bazy danych, co ułatwia tworzenie </w:t>
        </w:r>
      </w:ins>
      <w:ins w:id="1851" w:author="Maciej Maciejewski" w:date="2024-01-07T18:13:00Z">
        <w:r w:rsidR="008F1461">
          <w:rPr>
            <w:szCs w:val="24"/>
          </w:rPr>
          <w:t>obiektów których wartości początkowe są z góry znane, Jak na przykład data stworzenia.</w:t>
        </w:r>
      </w:ins>
      <w:ins w:id="1852" w:author="Maciej Maciejewski" w:date="2024-01-07T18:06:00Z">
        <w:r>
          <w:rPr>
            <w:szCs w:val="24"/>
          </w:rPr>
          <w:t xml:space="preserve">                            </w:t>
        </w:r>
      </w:ins>
      <w:ins w:id="1853" w:author="Maciej Maciejewski" w:date="2024-01-07T18:04:00Z">
        <w:r w:rsidRPr="001F5C48">
          <w:rPr>
            <w:szCs w:val="24"/>
            <w:lang w:eastAsia="ja-JP"/>
          </w:rPr>
          <w:t xml:space="preserve">                     </w:t>
        </w:r>
      </w:ins>
    </w:p>
    <w:p w14:paraId="224AF451" w14:textId="6910B758" w:rsidR="001F04E8" w:rsidRPr="008F1461" w:rsidRDefault="008F1461">
      <w:pPr>
        <w:ind w:firstLine="708"/>
        <w:jc w:val="both"/>
        <w:rPr>
          <w:ins w:id="1854" w:author="Maciej Maciejewski" w:date="2024-01-07T16:44:00Z"/>
          <w:szCs w:val="24"/>
        </w:rPr>
        <w:pPrChange w:id="1855" w:author="Maciej Maciejewski" w:date="2024-01-07T18:14:00Z">
          <w:pPr>
            <w:ind w:firstLine="0"/>
            <w:jc w:val="both"/>
          </w:pPr>
        </w:pPrChange>
      </w:pPr>
      <w:ins w:id="1856" w:author="Maciej Maciejewski" w:date="2024-01-07T18:14:00Z">
        <w:r>
          <w:rPr>
            <w:szCs w:val="24"/>
          </w:rPr>
          <w:t>Ostatnią adnotacją wykorzystywaną w modelach jest</w:t>
        </w:r>
      </w:ins>
      <w:ins w:id="1857" w:author="Maciej Maciejewski" w:date="2024-01-07T18:15:00Z">
        <w:r>
          <w:rPr>
            <w:szCs w:val="24"/>
          </w:rPr>
          <w:t xml:space="preserve"> </w:t>
        </w:r>
      </w:ins>
      <w:ins w:id="1858" w:author="Maciej Maciejewski" w:date="2024-01-07T18:14:00Z">
        <w:r w:rsidRPr="008F1461">
          <w:rPr>
            <w:rFonts w:ascii="Courier New" w:hAnsi="Courier New" w:cs="Courier New"/>
            <w:sz w:val="20"/>
            <w:rPrChange w:id="1859" w:author="Maciej Maciejewski" w:date="2024-01-07T18:15:00Z">
              <w:rPr>
                <w:rFonts w:ascii="Courier New" w:hAnsi="Courier New" w:cs="Courier New"/>
                <w:color w:val="9E880D"/>
                <w:sz w:val="20"/>
                <w:lang w:val="en-US"/>
              </w:rPr>
            </w:rPrChange>
          </w:rPr>
          <w:t>@Enumerated</w:t>
        </w:r>
        <w:r w:rsidRPr="008F1461">
          <w:rPr>
            <w:rFonts w:ascii="Courier New" w:hAnsi="Courier New" w:cs="Courier New"/>
            <w:sz w:val="20"/>
            <w:rPrChange w:id="1860" w:author="Maciej Maciejewski" w:date="2024-01-07T18:15:00Z">
              <w:rPr>
                <w:rFonts w:ascii="Courier New" w:hAnsi="Courier New" w:cs="Courier New"/>
                <w:color w:val="080808"/>
                <w:sz w:val="20"/>
                <w:lang w:val="en-US"/>
              </w:rPr>
            </w:rPrChange>
          </w:rPr>
          <w:t>(</w:t>
        </w:r>
      </w:ins>
      <w:ins w:id="1861" w:author="Maciej Maciejewski" w:date="2024-01-07T18:15:00Z">
        <w:r w:rsidRPr="008F1461">
          <w:rPr>
            <w:rFonts w:ascii="Courier New" w:hAnsi="Courier New" w:cs="Courier New"/>
            <w:sz w:val="20"/>
            <w:rPrChange w:id="1862" w:author="Maciej Maciejewski" w:date="2024-01-07T18:15:00Z">
              <w:rPr>
                <w:rFonts w:ascii="Courier New" w:hAnsi="Courier New" w:cs="Courier New"/>
                <w:color w:val="080808"/>
                <w:sz w:val="20"/>
              </w:rPr>
            </w:rPrChange>
          </w:rPr>
          <w:t xml:space="preserve"> </w:t>
        </w:r>
      </w:ins>
      <w:proofErr w:type="spellStart"/>
      <w:ins w:id="1863" w:author="Maciej Maciejewski" w:date="2024-01-07T18:14:00Z">
        <w:r w:rsidRPr="008F1461">
          <w:rPr>
            <w:rFonts w:ascii="Courier New" w:hAnsi="Courier New" w:cs="Courier New"/>
            <w:sz w:val="20"/>
            <w:rPrChange w:id="1864" w:author="Maciej Maciejewski" w:date="2024-01-07T18:15:00Z">
              <w:rPr>
                <w:rFonts w:ascii="Courier New" w:hAnsi="Courier New" w:cs="Courier New"/>
                <w:color w:val="000000"/>
                <w:sz w:val="20"/>
                <w:lang w:val="en-US"/>
              </w:rPr>
            </w:rPrChange>
          </w:rPr>
          <w:t>EnumType</w:t>
        </w:r>
        <w:r w:rsidRPr="008F1461">
          <w:rPr>
            <w:rFonts w:ascii="Courier New" w:hAnsi="Courier New" w:cs="Courier New"/>
            <w:sz w:val="20"/>
            <w:rPrChange w:id="1865" w:author="Maciej Maciejewski" w:date="2024-01-07T18:15:00Z">
              <w:rPr>
                <w:rFonts w:ascii="Courier New" w:hAnsi="Courier New" w:cs="Courier New"/>
                <w:color w:val="080808"/>
                <w:sz w:val="20"/>
                <w:lang w:val="en-US"/>
              </w:rPr>
            </w:rPrChange>
          </w:rPr>
          <w:t>.</w:t>
        </w:r>
        <w:r w:rsidRPr="008F1461">
          <w:rPr>
            <w:rFonts w:ascii="Courier New" w:hAnsi="Courier New" w:cs="Courier New"/>
            <w:sz w:val="20"/>
            <w:rPrChange w:id="1866" w:author="Maciej Maciejewski" w:date="2024-01-07T18:15:00Z">
              <w:rPr>
                <w:rFonts w:ascii="Courier New" w:hAnsi="Courier New" w:cs="Courier New"/>
                <w:i/>
                <w:iCs/>
                <w:color w:val="871094"/>
                <w:sz w:val="20"/>
                <w:lang w:val="en-US"/>
              </w:rPr>
            </w:rPrChange>
          </w:rPr>
          <w:t>STRING</w:t>
        </w:r>
        <w:proofErr w:type="spellEnd"/>
        <w:r w:rsidRPr="008F1461">
          <w:rPr>
            <w:rFonts w:ascii="Courier New" w:hAnsi="Courier New" w:cs="Courier New"/>
            <w:sz w:val="20"/>
            <w:rPrChange w:id="1867" w:author="Maciej Maciejewski" w:date="2024-01-07T18:15:00Z">
              <w:rPr>
                <w:rFonts w:ascii="Courier New" w:hAnsi="Courier New" w:cs="Courier New"/>
                <w:color w:val="080808"/>
                <w:sz w:val="20"/>
                <w:lang w:val="en-US"/>
              </w:rPr>
            </w:rPrChange>
          </w:rPr>
          <w:t>)</w:t>
        </w:r>
      </w:ins>
      <w:ins w:id="1868" w:author="Maciej Maciejewski" w:date="2024-01-07T18:15:00Z">
        <w:r w:rsidRPr="008F1461">
          <w:rPr>
            <w:rFonts w:ascii="Courier New" w:hAnsi="Courier New" w:cs="Courier New"/>
            <w:sz w:val="20"/>
            <w:rPrChange w:id="1869" w:author="Maciej Maciejewski" w:date="2024-01-07T18:15:00Z">
              <w:rPr>
                <w:rFonts w:ascii="Courier New" w:hAnsi="Courier New" w:cs="Courier New"/>
                <w:color w:val="080808"/>
                <w:sz w:val="20"/>
              </w:rPr>
            </w:rPrChange>
          </w:rPr>
          <w:t>.</w:t>
        </w:r>
      </w:ins>
      <w:ins w:id="1870" w:author="Maciej Maciejewski" w:date="2024-01-07T18:14:00Z">
        <w:r w:rsidRPr="008F1461">
          <w:rPr>
            <w:rFonts w:ascii="Courier New" w:hAnsi="Courier New" w:cs="Courier New"/>
            <w:sz w:val="20"/>
            <w:rPrChange w:id="1871" w:author="Maciej Maciejewski" w:date="2024-01-07T18:15:00Z">
              <w:rPr>
                <w:rFonts w:ascii="Courier New" w:hAnsi="Courier New" w:cs="Courier New"/>
                <w:color w:val="080808"/>
                <w:sz w:val="20"/>
              </w:rPr>
            </w:rPrChange>
          </w:rPr>
          <w:t xml:space="preserve"> </w:t>
        </w:r>
      </w:ins>
      <w:ins w:id="1872" w:author="Maciej Maciejewski" w:date="2024-01-07T18:15:00Z">
        <w:r>
          <w:rPr>
            <w:szCs w:val="24"/>
          </w:rPr>
          <w:t>W tym wypadku oznacza to że pole które w Javie obsługiwane j</w:t>
        </w:r>
      </w:ins>
      <w:ins w:id="1873" w:author="Maciej Maciejewski" w:date="2024-01-07T18:16:00Z">
        <w:r>
          <w:rPr>
            <w:szCs w:val="24"/>
          </w:rPr>
          <w:t xml:space="preserve">est jako obiekt </w:t>
        </w:r>
        <w:proofErr w:type="spellStart"/>
        <w:r>
          <w:rPr>
            <w:szCs w:val="24"/>
          </w:rPr>
          <w:t>enumeratora</w:t>
        </w:r>
        <w:proofErr w:type="spellEnd"/>
        <w:r>
          <w:rPr>
            <w:szCs w:val="24"/>
          </w:rPr>
          <w:t xml:space="preserve">, w bazie danych powinno być zapisane jako ciąg znaków. </w:t>
        </w:r>
      </w:ins>
      <w:ins w:id="1874" w:author="Maciej Maciejewski" w:date="2024-01-08T18:40:00Z">
        <w:r w:rsidR="005147D1">
          <w:rPr>
            <w:szCs w:val="24"/>
          </w:rPr>
          <w:t xml:space="preserve">Nie zastosowanie </w:t>
        </w:r>
        <w:r w:rsidR="005147D1">
          <w:rPr>
            <w:szCs w:val="24"/>
          </w:rPr>
          <w:lastRenderedPageBreak/>
          <w:t>adnotacji</w:t>
        </w:r>
      </w:ins>
      <w:ins w:id="1875" w:author="Maciej Maciejewski" w:date="2024-01-08T18:41:00Z">
        <w:r w:rsidR="005147D1">
          <w:rPr>
            <w:szCs w:val="24"/>
          </w:rPr>
          <w:t xml:space="preserve"> </w:t>
        </w:r>
        <w:r w:rsidR="005147D1" w:rsidRPr="000F7DD6">
          <w:rPr>
            <w:rFonts w:ascii="Courier New" w:hAnsi="Courier New" w:cs="Courier New"/>
            <w:sz w:val="20"/>
          </w:rPr>
          <w:t>@Enumerated</w:t>
        </w:r>
      </w:ins>
      <w:ins w:id="1876" w:author="Maciej Maciejewski" w:date="2024-01-08T18:40:00Z">
        <w:r w:rsidR="005147D1">
          <w:rPr>
            <w:szCs w:val="24"/>
          </w:rPr>
          <w:t xml:space="preserve"> </w:t>
        </w:r>
      </w:ins>
      <w:ins w:id="1877" w:author="Maciej Maciejewski" w:date="2024-01-08T18:41:00Z">
        <w:r w:rsidR="005147D1">
          <w:rPr>
            <w:szCs w:val="24"/>
          </w:rPr>
          <w:t xml:space="preserve">sprawi że wartości </w:t>
        </w:r>
        <w:proofErr w:type="spellStart"/>
        <w:r w:rsidR="005147D1">
          <w:rPr>
            <w:szCs w:val="24"/>
          </w:rPr>
          <w:t>enuma</w:t>
        </w:r>
        <w:proofErr w:type="spellEnd"/>
        <w:r w:rsidR="005147D1">
          <w:rPr>
            <w:szCs w:val="24"/>
          </w:rPr>
          <w:t xml:space="preserve"> będą zapisane cyfra</w:t>
        </w:r>
      </w:ins>
      <w:ins w:id="1878" w:author="Maciej Maciejewski" w:date="2024-01-08T18:42:00Z">
        <w:r w:rsidR="005147D1">
          <w:rPr>
            <w:szCs w:val="24"/>
          </w:rPr>
          <w:t xml:space="preserve"> przedstawiająca pozycję wartości w </w:t>
        </w:r>
        <w:proofErr w:type="spellStart"/>
        <w:r w:rsidR="005147D1">
          <w:rPr>
            <w:szCs w:val="24"/>
          </w:rPr>
          <w:t>enumeratorze</w:t>
        </w:r>
      </w:ins>
      <w:proofErr w:type="spellEnd"/>
      <w:ins w:id="1879" w:author="Maciej Maciejewski" w:date="2024-01-08T18:46:00Z">
        <w:r w:rsidR="005147D1">
          <w:rPr>
            <w:szCs w:val="24"/>
          </w:rPr>
          <w:t xml:space="preserve"> (rys. 5.6)</w:t>
        </w:r>
      </w:ins>
      <w:ins w:id="1880" w:author="Maciej Maciejewski" w:date="2024-01-08T18:42:00Z">
        <w:r w:rsidR="005147D1">
          <w:rPr>
            <w:szCs w:val="24"/>
          </w:rPr>
          <w:t xml:space="preserve">. </w:t>
        </w:r>
      </w:ins>
      <w:ins w:id="1881" w:author="Maciej Maciejewski" w:date="2024-01-08T18:41:00Z">
        <w:r w:rsidR="005147D1">
          <w:rPr>
            <w:szCs w:val="24"/>
          </w:rPr>
          <w:t xml:space="preserve">                                      </w:t>
        </w:r>
      </w:ins>
    </w:p>
    <w:p w14:paraId="324290E3" w14:textId="77777777" w:rsidR="00F34E6D" w:rsidRPr="00E778BA" w:rsidRDefault="00F34E6D" w:rsidP="003F4866">
      <w:pPr>
        <w:ind w:firstLine="0"/>
        <w:jc w:val="both"/>
        <w:rPr>
          <w:ins w:id="1882" w:author="Maciej Maciejewski" w:date="2024-01-07T16:44:00Z"/>
        </w:rPr>
      </w:pPr>
    </w:p>
    <w:tbl>
      <w:tblPr>
        <w:tblStyle w:val="Tabela-Siatka"/>
        <w:tblW w:w="0" w:type="auto"/>
        <w:tblLook w:val="04A0" w:firstRow="1" w:lastRow="0" w:firstColumn="1" w:lastColumn="0" w:noHBand="0" w:noVBand="1"/>
        <w:tblPrChange w:id="1883" w:author="Maciej Maciejewski" w:date="2024-01-07T16:44:00Z">
          <w:tblPr>
            <w:tblStyle w:val="Tabela-Siatka"/>
            <w:tblW w:w="0" w:type="auto"/>
            <w:tblLook w:val="04A0" w:firstRow="1" w:lastRow="0" w:firstColumn="1" w:lastColumn="0" w:noHBand="0" w:noVBand="1"/>
          </w:tblPr>
        </w:tblPrChange>
      </w:tblPr>
      <w:tblGrid>
        <w:gridCol w:w="457"/>
        <w:gridCol w:w="8605"/>
        <w:tblGridChange w:id="1884">
          <w:tblGrid>
            <w:gridCol w:w="4531"/>
            <w:gridCol w:w="4531"/>
          </w:tblGrid>
        </w:tblGridChange>
      </w:tblGrid>
      <w:tr w:rsidR="00F34E6D" w:rsidRPr="00885A35" w14:paraId="3977B47B" w14:textId="77777777" w:rsidTr="00F34E6D">
        <w:trPr>
          <w:ins w:id="1885" w:author="Maciej Maciejewski" w:date="2024-01-07T16:44:00Z"/>
        </w:trPr>
        <w:tc>
          <w:tcPr>
            <w:tcW w:w="279" w:type="dxa"/>
            <w:tcPrChange w:id="1886" w:author="Maciej Maciejewski" w:date="2024-01-07T16:44:00Z">
              <w:tcPr>
                <w:tcW w:w="4531" w:type="dxa"/>
              </w:tcPr>
            </w:tcPrChange>
          </w:tcPr>
          <w:p w14:paraId="3CE507F0" w14:textId="77777777" w:rsidR="00F34E6D" w:rsidRPr="00F34E6D" w:rsidRDefault="00F34E6D" w:rsidP="003F4866">
            <w:pPr>
              <w:ind w:firstLine="0"/>
              <w:jc w:val="both"/>
              <w:rPr>
                <w:ins w:id="1887" w:author="Maciej Maciejewski" w:date="2024-01-07T16:45:00Z"/>
                <w:rFonts w:ascii="Courier New" w:hAnsi="Courier New" w:cs="Courier New"/>
                <w:sz w:val="20"/>
                <w:rPrChange w:id="1888" w:author="Maciej Maciejewski" w:date="2024-01-07T16:45:00Z">
                  <w:rPr>
                    <w:ins w:id="1889" w:author="Maciej Maciejewski" w:date="2024-01-07T16:45:00Z"/>
                    <w:szCs w:val="24"/>
                  </w:rPr>
                </w:rPrChange>
              </w:rPr>
            </w:pPr>
            <w:ins w:id="1890" w:author="Maciej Maciejewski" w:date="2024-01-07T16:44:00Z">
              <w:r w:rsidRPr="00F34E6D">
                <w:rPr>
                  <w:rFonts w:ascii="Courier New" w:hAnsi="Courier New" w:cs="Courier New"/>
                  <w:sz w:val="20"/>
                  <w:rPrChange w:id="1891" w:author="Maciej Maciejewski" w:date="2024-01-07T16:45:00Z">
                    <w:rPr>
                      <w:szCs w:val="24"/>
                    </w:rPr>
                  </w:rPrChange>
                </w:rPr>
                <w:t>1</w:t>
              </w:r>
            </w:ins>
          </w:p>
          <w:p w14:paraId="6BC0F5F2" w14:textId="77777777" w:rsidR="00F34E6D" w:rsidRPr="00F34E6D" w:rsidRDefault="00F34E6D" w:rsidP="003F4866">
            <w:pPr>
              <w:ind w:firstLine="0"/>
              <w:jc w:val="both"/>
              <w:rPr>
                <w:ins w:id="1892" w:author="Maciej Maciejewski" w:date="2024-01-07T16:45:00Z"/>
                <w:rFonts w:ascii="Courier New" w:hAnsi="Courier New" w:cs="Courier New"/>
                <w:sz w:val="20"/>
                <w:rPrChange w:id="1893" w:author="Maciej Maciejewski" w:date="2024-01-07T16:45:00Z">
                  <w:rPr>
                    <w:ins w:id="1894" w:author="Maciej Maciejewski" w:date="2024-01-07T16:45:00Z"/>
                    <w:szCs w:val="24"/>
                  </w:rPr>
                </w:rPrChange>
              </w:rPr>
            </w:pPr>
            <w:ins w:id="1895" w:author="Maciej Maciejewski" w:date="2024-01-07T16:45:00Z">
              <w:r w:rsidRPr="00F34E6D">
                <w:rPr>
                  <w:rFonts w:ascii="Courier New" w:hAnsi="Courier New" w:cs="Courier New"/>
                  <w:sz w:val="20"/>
                  <w:rPrChange w:id="1896" w:author="Maciej Maciejewski" w:date="2024-01-07T16:45:00Z">
                    <w:rPr>
                      <w:szCs w:val="24"/>
                    </w:rPr>
                  </w:rPrChange>
                </w:rPr>
                <w:t>2</w:t>
              </w:r>
            </w:ins>
          </w:p>
          <w:p w14:paraId="5BB89D3E" w14:textId="77777777" w:rsidR="00F34E6D" w:rsidRPr="00F34E6D" w:rsidRDefault="00F34E6D" w:rsidP="003F4866">
            <w:pPr>
              <w:ind w:firstLine="0"/>
              <w:jc w:val="both"/>
              <w:rPr>
                <w:ins w:id="1897" w:author="Maciej Maciejewski" w:date="2024-01-07T16:45:00Z"/>
                <w:rFonts w:ascii="Courier New" w:hAnsi="Courier New" w:cs="Courier New"/>
                <w:sz w:val="20"/>
                <w:rPrChange w:id="1898" w:author="Maciej Maciejewski" w:date="2024-01-07T16:45:00Z">
                  <w:rPr>
                    <w:ins w:id="1899" w:author="Maciej Maciejewski" w:date="2024-01-07T16:45:00Z"/>
                    <w:szCs w:val="24"/>
                  </w:rPr>
                </w:rPrChange>
              </w:rPr>
            </w:pPr>
            <w:ins w:id="1900" w:author="Maciej Maciejewski" w:date="2024-01-07T16:45:00Z">
              <w:r w:rsidRPr="00F34E6D">
                <w:rPr>
                  <w:rFonts w:ascii="Courier New" w:hAnsi="Courier New" w:cs="Courier New"/>
                  <w:sz w:val="20"/>
                  <w:rPrChange w:id="1901" w:author="Maciej Maciejewski" w:date="2024-01-07T16:45:00Z">
                    <w:rPr>
                      <w:szCs w:val="24"/>
                    </w:rPr>
                  </w:rPrChange>
                </w:rPr>
                <w:t>3</w:t>
              </w:r>
            </w:ins>
          </w:p>
          <w:p w14:paraId="607F469A" w14:textId="77777777" w:rsidR="00F34E6D" w:rsidRPr="00F34E6D" w:rsidRDefault="00F34E6D" w:rsidP="003F4866">
            <w:pPr>
              <w:ind w:firstLine="0"/>
              <w:jc w:val="both"/>
              <w:rPr>
                <w:ins w:id="1902" w:author="Maciej Maciejewski" w:date="2024-01-07T16:45:00Z"/>
                <w:rFonts w:ascii="Courier New" w:hAnsi="Courier New" w:cs="Courier New"/>
                <w:sz w:val="20"/>
                <w:rPrChange w:id="1903" w:author="Maciej Maciejewski" w:date="2024-01-07T16:45:00Z">
                  <w:rPr>
                    <w:ins w:id="1904" w:author="Maciej Maciejewski" w:date="2024-01-07T16:45:00Z"/>
                    <w:szCs w:val="24"/>
                  </w:rPr>
                </w:rPrChange>
              </w:rPr>
            </w:pPr>
            <w:ins w:id="1905" w:author="Maciej Maciejewski" w:date="2024-01-07T16:45:00Z">
              <w:r w:rsidRPr="00F34E6D">
                <w:rPr>
                  <w:rFonts w:ascii="Courier New" w:hAnsi="Courier New" w:cs="Courier New"/>
                  <w:sz w:val="20"/>
                  <w:rPrChange w:id="1906" w:author="Maciej Maciejewski" w:date="2024-01-07T16:45:00Z">
                    <w:rPr>
                      <w:szCs w:val="24"/>
                    </w:rPr>
                  </w:rPrChange>
                </w:rPr>
                <w:t>4</w:t>
              </w:r>
            </w:ins>
          </w:p>
          <w:p w14:paraId="48024ECA" w14:textId="77777777" w:rsidR="00F34E6D" w:rsidRPr="00F34E6D" w:rsidRDefault="00F34E6D" w:rsidP="003F4866">
            <w:pPr>
              <w:ind w:firstLine="0"/>
              <w:jc w:val="both"/>
              <w:rPr>
                <w:ins w:id="1907" w:author="Maciej Maciejewski" w:date="2024-01-07T16:45:00Z"/>
                <w:rFonts w:ascii="Courier New" w:hAnsi="Courier New" w:cs="Courier New"/>
                <w:sz w:val="20"/>
                <w:rPrChange w:id="1908" w:author="Maciej Maciejewski" w:date="2024-01-07T16:45:00Z">
                  <w:rPr>
                    <w:ins w:id="1909" w:author="Maciej Maciejewski" w:date="2024-01-07T16:45:00Z"/>
                    <w:szCs w:val="24"/>
                  </w:rPr>
                </w:rPrChange>
              </w:rPr>
            </w:pPr>
            <w:ins w:id="1910" w:author="Maciej Maciejewski" w:date="2024-01-07T16:45:00Z">
              <w:r w:rsidRPr="00F34E6D">
                <w:rPr>
                  <w:rFonts w:ascii="Courier New" w:hAnsi="Courier New" w:cs="Courier New"/>
                  <w:sz w:val="20"/>
                  <w:rPrChange w:id="1911" w:author="Maciej Maciejewski" w:date="2024-01-07T16:45:00Z">
                    <w:rPr>
                      <w:szCs w:val="24"/>
                    </w:rPr>
                  </w:rPrChange>
                </w:rPr>
                <w:t>5</w:t>
              </w:r>
            </w:ins>
          </w:p>
          <w:p w14:paraId="1A8B8496" w14:textId="77777777" w:rsidR="00F34E6D" w:rsidRPr="00F34E6D" w:rsidRDefault="00F34E6D" w:rsidP="003F4866">
            <w:pPr>
              <w:ind w:firstLine="0"/>
              <w:jc w:val="both"/>
              <w:rPr>
                <w:ins w:id="1912" w:author="Maciej Maciejewski" w:date="2024-01-07T16:45:00Z"/>
                <w:rFonts w:ascii="Courier New" w:hAnsi="Courier New" w:cs="Courier New"/>
                <w:sz w:val="20"/>
                <w:rPrChange w:id="1913" w:author="Maciej Maciejewski" w:date="2024-01-07T16:45:00Z">
                  <w:rPr>
                    <w:ins w:id="1914" w:author="Maciej Maciejewski" w:date="2024-01-07T16:45:00Z"/>
                    <w:szCs w:val="24"/>
                  </w:rPr>
                </w:rPrChange>
              </w:rPr>
            </w:pPr>
            <w:ins w:id="1915" w:author="Maciej Maciejewski" w:date="2024-01-07T16:45:00Z">
              <w:r w:rsidRPr="00F34E6D">
                <w:rPr>
                  <w:rFonts w:ascii="Courier New" w:hAnsi="Courier New" w:cs="Courier New"/>
                  <w:sz w:val="20"/>
                  <w:rPrChange w:id="1916" w:author="Maciej Maciejewski" w:date="2024-01-07T16:45:00Z">
                    <w:rPr>
                      <w:szCs w:val="24"/>
                    </w:rPr>
                  </w:rPrChange>
                </w:rPr>
                <w:t>6</w:t>
              </w:r>
            </w:ins>
          </w:p>
          <w:p w14:paraId="238C9647" w14:textId="77777777" w:rsidR="00F34E6D" w:rsidRPr="00F34E6D" w:rsidRDefault="00F34E6D" w:rsidP="003F4866">
            <w:pPr>
              <w:ind w:firstLine="0"/>
              <w:jc w:val="both"/>
              <w:rPr>
                <w:ins w:id="1917" w:author="Maciej Maciejewski" w:date="2024-01-07T16:45:00Z"/>
                <w:rFonts w:ascii="Courier New" w:hAnsi="Courier New" w:cs="Courier New"/>
                <w:sz w:val="20"/>
                <w:rPrChange w:id="1918" w:author="Maciej Maciejewski" w:date="2024-01-07T16:45:00Z">
                  <w:rPr>
                    <w:ins w:id="1919" w:author="Maciej Maciejewski" w:date="2024-01-07T16:45:00Z"/>
                    <w:szCs w:val="24"/>
                  </w:rPr>
                </w:rPrChange>
              </w:rPr>
            </w:pPr>
            <w:ins w:id="1920" w:author="Maciej Maciejewski" w:date="2024-01-07T16:45:00Z">
              <w:r w:rsidRPr="00F34E6D">
                <w:rPr>
                  <w:rFonts w:ascii="Courier New" w:hAnsi="Courier New" w:cs="Courier New"/>
                  <w:sz w:val="20"/>
                  <w:rPrChange w:id="1921" w:author="Maciej Maciejewski" w:date="2024-01-07T16:45:00Z">
                    <w:rPr>
                      <w:szCs w:val="24"/>
                    </w:rPr>
                  </w:rPrChange>
                </w:rPr>
                <w:t>7</w:t>
              </w:r>
            </w:ins>
          </w:p>
          <w:p w14:paraId="1FBF41D0" w14:textId="77777777" w:rsidR="00F34E6D" w:rsidRPr="00F34E6D" w:rsidRDefault="00F34E6D" w:rsidP="003F4866">
            <w:pPr>
              <w:ind w:firstLine="0"/>
              <w:jc w:val="both"/>
              <w:rPr>
                <w:ins w:id="1922" w:author="Maciej Maciejewski" w:date="2024-01-07T16:45:00Z"/>
                <w:rFonts w:ascii="Courier New" w:hAnsi="Courier New" w:cs="Courier New"/>
                <w:sz w:val="20"/>
                <w:rPrChange w:id="1923" w:author="Maciej Maciejewski" w:date="2024-01-07T16:45:00Z">
                  <w:rPr>
                    <w:ins w:id="1924" w:author="Maciej Maciejewski" w:date="2024-01-07T16:45:00Z"/>
                    <w:szCs w:val="24"/>
                  </w:rPr>
                </w:rPrChange>
              </w:rPr>
            </w:pPr>
            <w:ins w:id="1925" w:author="Maciej Maciejewski" w:date="2024-01-07T16:45:00Z">
              <w:r w:rsidRPr="00F34E6D">
                <w:rPr>
                  <w:rFonts w:ascii="Courier New" w:hAnsi="Courier New" w:cs="Courier New"/>
                  <w:sz w:val="20"/>
                  <w:rPrChange w:id="1926" w:author="Maciej Maciejewski" w:date="2024-01-07T16:45:00Z">
                    <w:rPr>
                      <w:szCs w:val="24"/>
                    </w:rPr>
                  </w:rPrChange>
                </w:rPr>
                <w:t>8</w:t>
              </w:r>
            </w:ins>
          </w:p>
          <w:p w14:paraId="0AA1FF3D" w14:textId="77777777" w:rsidR="00F34E6D" w:rsidRPr="00F34E6D" w:rsidRDefault="00F34E6D" w:rsidP="003F4866">
            <w:pPr>
              <w:ind w:firstLine="0"/>
              <w:jc w:val="both"/>
              <w:rPr>
                <w:ins w:id="1927" w:author="Maciej Maciejewski" w:date="2024-01-07T16:45:00Z"/>
                <w:rFonts w:ascii="Courier New" w:hAnsi="Courier New" w:cs="Courier New"/>
                <w:sz w:val="20"/>
                <w:rPrChange w:id="1928" w:author="Maciej Maciejewski" w:date="2024-01-07T16:45:00Z">
                  <w:rPr>
                    <w:ins w:id="1929" w:author="Maciej Maciejewski" w:date="2024-01-07T16:45:00Z"/>
                    <w:szCs w:val="24"/>
                  </w:rPr>
                </w:rPrChange>
              </w:rPr>
            </w:pPr>
            <w:ins w:id="1930" w:author="Maciej Maciejewski" w:date="2024-01-07T16:45:00Z">
              <w:r w:rsidRPr="00F34E6D">
                <w:rPr>
                  <w:rFonts w:ascii="Courier New" w:hAnsi="Courier New" w:cs="Courier New"/>
                  <w:sz w:val="20"/>
                  <w:rPrChange w:id="1931" w:author="Maciej Maciejewski" w:date="2024-01-07T16:45:00Z">
                    <w:rPr>
                      <w:szCs w:val="24"/>
                    </w:rPr>
                  </w:rPrChange>
                </w:rPr>
                <w:t>9</w:t>
              </w:r>
            </w:ins>
          </w:p>
          <w:p w14:paraId="5A649F7F" w14:textId="77777777" w:rsidR="00F34E6D" w:rsidRPr="00F34E6D" w:rsidRDefault="00F34E6D" w:rsidP="003F4866">
            <w:pPr>
              <w:ind w:firstLine="0"/>
              <w:jc w:val="both"/>
              <w:rPr>
                <w:ins w:id="1932" w:author="Maciej Maciejewski" w:date="2024-01-07T16:45:00Z"/>
                <w:rFonts w:ascii="Courier New" w:hAnsi="Courier New" w:cs="Courier New"/>
                <w:sz w:val="20"/>
                <w:rPrChange w:id="1933" w:author="Maciej Maciejewski" w:date="2024-01-07T16:45:00Z">
                  <w:rPr>
                    <w:ins w:id="1934" w:author="Maciej Maciejewski" w:date="2024-01-07T16:45:00Z"/>
                    <w:szCs w:val="24"/>
                  </w:rPr>
                </w:rPrChange>
              </w:rPr>
            </w:pPr>
            <w:ins w:id="1935" w:author="Maciej Maciejewski" w:date="2024-01-07T16:45:00Z">
              <w:r w:rsidRPr="00F34E6D">
                <w:rPr>
                  <w:rFonts w:ascii="Courier New" w:hAnsi="Courier New" w:cs="Courier New"/>
                  <w:sz w:val="20"/>
                  <w:rPrChange w:id="1936" w:author="Maciej Maciejewski" w:date="2024-01-07T16:45:00Z">
                    <w:rPr>
                      <w:szCs w:val="24"/>
                    </w:rPr>
                  </w:rPrChange>
                </w:rPr>
                <w:t>10</w:t>
              </w:r>
            </w:ins>
          </w:p>
          <w:p w14:paraId="17A7BB5B" w14:textId="77777777" w:rsidR="00F34E6D" w:rsidRPr="00F34E6D" w:rsidRDefault="00F34E6D" w:rsidP="003F4866">
            <w:pPr>
              <w:ind w:firstLine="0"/>
              <w:jc w:val="both"/>
              <w:rPr>
                <w:ins w:id="1937" w:author="Maciej Maciejewski" w:date="2024-01-07T16:45:00Z"/>
                <w:rFonts w:ascii="Courier New" w:hAnsi="Courier New" w:cs="Courier New"/>
                <w:sz w:val="20"/>
                <w:rPrChange w:id="1938" w:author="Maciej Maciejewski" w:date="2024-01-07T16:45:00Z">
                  <w:rPr>
                    <w:ins w:id="1939" w:author="Maciej Maciejewski" w:date="2024-01-07T16:45:00Z"/>
                    <w:szCs w:val="24"/>
                  </w:rPr>
                </w:rPrChange>
              </w:rPr>
            </w:pPr>
            <w:ins w:id="1940" w:author="Maciej Maciejewski" w:date="2024-01-07T16:45:00Z">
              <w:r w:rsidRPr="00F34E6D">
                <w:rPr>
                  <w:rFonts w:ascii="Courier New" w:hAnsi="Courier New" w:cs="Courier New"/>
                  <w:sz w:val="20"/>
                  <w:rPrChange w:id="1941" w:author="Maciej Maciejewski" w:date="2024-01-07T16:45:00Z">
                    <w:rPr>
                      <w:szCs w:val="24"/>
                    </w:rPr>
                  </w:rPrChange>
                </w:rPr>
                <w:t>11</w:t>
              </w:r>
            </w:ins>
          </w:p>
          <w:p w14:paraId="09C4EFE3" w14:textId="77777777" w:rsidR="00F34E6D" w:rsidRPr="00F34E6D" w:rsidRDefault="00F34E6D" w:rsidP="003F4866">
            <w:pPr>
              <w:ind w:firstLine="0"/>
              <w:jc w:val="both"/>
              <w:rPr>
                <w:ins w:id="1942" w:author="Maciej Maciejewski" w:date="2024-01-07T16:45:00Z"/>
                <w:rFonts w:ascii="Courier New" w:hAnsi="Courier New" w:cs="Courier New"/>
                <w:sz w:val="20"/>
                <w:rPrChange w:id="1943" w:author="Maciej Maciejewski" w:date="2024-01-07T16:45:00Z">
                  <w:rPr>
                    <w:ins w:id="1944" w:author="Maciej Maciejewski" w:date="2024-01-07T16:45:00Z"/>
                    <w:szCs w:val="24"/>
                  </w:rPr>
                </w:rPrChange>
              </w:rPr>
            </w:pPr>
            <w:ins w:id="1945" w:author="Maciej Maciejewski" w:date="2024-01-07T16:45:00Z">
              <w:r w:rsidRPr="00F34E6D">
                <w:rPr>
                  <w:rFonts w:ascii="Courier New" w:hAnsi="Courier New" w:cs="Courier New"/>
                  <w:sz w:val="20"/>
                  <w:rPrChange w:id="1946" w:author="Maciej Maciejewski" w:date="2024-01-07T16:45:00Z">
                    <w:rPr>
                      <w:szCs w:val="24"/>
                    </w:rPr>
                  </w:rPrChange>
                </w:rPr>
                <w:t>12</w:t>
              </w:r>
            </w:ins>
          </w:p>
          <w:p w14:paraId="3EB6098C" w14:textId="77777777" w:rsidR="00F34E6D" w:rsidRPr="00F34E6D" w:rsidRDefault="00F34E6D" w:rsidP="003F4866">
            <w:pPr>
              <w:ind w:firstLine="0"/>
              <w:jc w:val="both"/>
              <w:rPr>
                <w:ins w:id="1947" w:author="Maciej Maciejewski" w:date="2024-01-07T16:45:00Z"/>
                <w:rFonts w:ascii="Courier New" w:hAnsi="Courier New" w:cs="Courier New"/>
                <w:sz w:val="20"/>
                <w:rPrChange w:id="1948" w:author="Maciej Maciejewski" w:date="2024-01-07T16:45:00Z">
                  <w:rPr>
                    <w:ins w:id="1949" w:author="Maciej Maciejewski" w:date="2024-01-07T16:45:00Z"/>
                    <w:szCs w:val="24"/>
                  </w:rPr>
                </w:rPrChange>
              </w:rPr>
            </w:pPr>
            <w:ins w:id="1950" w:author="Maciej Maciejewski" w:date="2024-01-07T16:45:00Z">
              <w:r w:rsidRPr="00F34E6D">
                <w:rPr>
                  <w:rFonts w:ascii="Courier New" w:hAnsi="Courier New" w:cs="Courier New"/>
                  <w:sz w:val="20"/>
                  <w:rPrChange w:id="1951" w:author="Maciej Maciejewski" w:date="2024-01-07T16:45:00Z">
                    <w:rPr>
                      <w:szCs w:val="24"/>
                    </w:rPr>
                  </w:rPrChange>
                </w:rPr>
                <w:t>13</w:t>
              </w:r>
            </w:ins>
          </w:p>
          <w:p w14:paraId="1A8063F1" w14:textId="77777777" w:rsidR="00F34E6D" w:rsidRPr="00F34E6D" w:rsidRDefault="00F34E6D" w:rsidP="003F4866">
            <w:pPr>
              <w:ind w:firstLine="0"/>
              <w:jc w:val="both"/>
              <w:rPr>
                <w:ins w:id="1952" w:author="Maciej Maciejewski" w:date="2024-01-07T16:45:00Z"/>
                <w:rFonts w:ascii="Courier New" w:hAnsi="Courier New" w:cs="Courier New"/>
                <w:sz w:val="20"/>
                <w:rPrChange w:id="1953" w:author="Maciej Maciejewski" w:date="2024-01-07T16:45:00Z">
                  <w:rPr>
                    <w:ins w:id="1954" w:author="Maciej Maciejewski" w:date="2024-01-07T16:45:00Z"/>
                    <w:szCs w:val="24"/>
                  </w:rPr>
                </w:rPrChange>
              </w:rPr>
            </w:pPr>
            <w:ins w:id="1955" w:author="Maciej Maciejewski" w:date="2024-01-07T16:45:00Z">
              <w:r w:rsidRPr="00F34E6D">
                <w:rPr>
                  <w:rFonts w:ascii="Courier New" w:hAnsi="Courier New" w:cs="Courier New"/>
                  <w:sz w:val="20"/>
                  <w:rPrChange w:id="1956" w:author="Maciej Maciejewski" w:date="2024-01-07T16:45:00Z">
                    <w:rPr>
                      <w:szCs w:val="24"/>
                    </w:rPr>
                  </w:rPrChange>
                </w:rPr>
                <w:t>14</w:t>
              </w:r>
            </w:ins>
          </w:p>
          <w:p w14:paraId="656929FE" w14:textId="77777777" w:rsidR="00F34E6D" w:rsidRPr="00F34E6D" w:rsidRDefault="00F34E6D" w:rsidP="003F4866">
            <w:pPr>
              <w:ind w:firstLine="0"/>
              <w:jc w:val="both"/>
              <w:rPr>
                <w:ins w:id="1957" w:author="Maciej Maciejewski" w:date="2024-01-07T16:45:00Z"/>
                <w:rFonts w:ascii="Courier New" w:hAnsi="Courier New" w:cs="Courier New"/>
                <w:sz w:val="20"/>
                <w:rPrChange w:id="1958" w:author="Maciej Maciejewski" w:date="2024-01-07T16:45:00Z">
                  <w:rPr>
                    <w:ins w:id="1959" w:author="Maciej Maciejewski" w:date="2024-01-07T16:45:00Z"/>
                    <w:szCs w:val="24"/>
                  </w:rPr>
                </w:rPrChange>
              </w:rPr>
            </w:pPr>
            <w:ins w:id="1960" w:author="Maciej Maciejewski" w:date="2024-01-07T16:45:00Z">
              <w:r w:rsidRPr="00F34E6D">
                <w:rPr>
                  <w:rFonts w:ascii="Courier New" w:hAnsi="Courier New" w:cs="Courier New"/>
                  <w:sz w:val="20"/>
                  <w:rPrChange w:id="1961" w:author="Maciej Maciejewski" w:date="2024-01-07T16:45:00Z">
                    <w:rPr>
                      <w:szCs w:val="24"/>
                    </w:rPr>
                  </w:rPrChange>
                </w:rPr>
                <w:t>15</w:t>
              </w:r>
            </w:ins>
          </w:p>
          <w:p w14:paraId="39580FE5" w14:textId="77777777" w:rsidR="00F34E6D" w:rsidRPr="00F34E6D" w:rsidRDefault="00F34E6D" w:rsidP="003F4866">
            <w:pPr>
              <w:ind w:firstLine="0"/>
              <w:jc w:val="both"/>
              <w:rPr>
                <w:ins w:id="1962" w:author="Maciej Maciejewski" w:date="2024-01-07T16:45:00Z"/>
                <w:rFonts w:ascii="Courier New" w:hAnsi="Courier New" w:cs="Courier New"/>
                <w:sz w:val="20"/>
                <w:rPrChange w:id="1963" w:author="Maciej Maciejewski" w:date="2024-01-07T16:45:00Z">
                  <w:rPr>
                    <w:ins w:id="1964" w:author="Maciej Maciejewski" w:date="2024-01-07T16:45:00Z"/>
                    <w:szCs w:val="24"/>
                  </w:rPr>
                </w:rPrChange>
              </w:rPr>
            </w:pPr>
            <w:ins w:id="1965" w:author="Maciej Maciejewski" w:date="2024-01-07T16:45:00Z">
              <w:r w:rsidRPr="00F34E6D">
                <w:rPr>
                  <w:rFonts w:ascii="Courier New" w:hAnsi="Courier New" w:cs="Courier New"/>
                  <w:sz w:val="20"/>
                  <w:rPrChange w:id="1966" w:author="Maciej Maciejewski" w:date="2024-01-07T16:45:00Z">
                    <w:rPr>
                      <w:szCs w:val="24"/>
                    </w:rPr>
                  </w:rPrChange>
                </w:rPr>
                <w:t>16</w:t>
              </w:r>
            </w:ins>
          </w:p>
          <w:p w14:paraId="5C7B2BAA" w14:textId="77777777" w:rsidR="00F34E6D" w:rsidRPr="00F34E6D" w:rsidRDefault="00F34E6D" w:rsidP="003F4866">
            <w:pPr>
              <w:ind w:firstLine="0"/>
              <w:jc w:val="both"/>
              <w:rPr>
                <w:ins w:id="1967" w:author="Maciej Maciejewski" w:date="2024-01-07T16:45:00Z"/>
                <w:rFonts w:ascii="Courier New" w:hAnsi="Courier New" w:cs="Courier New"/>
                <w:sz w:val="20"/>
                <w:rPrChange w:id="1968" w:author="Maciej Maciejewski" w:date="2024-01-07T16:45:00Z">
                  <w:rPr>
                    <w:ins w:id="1969" w:author="Maciej Maciejewski" w:date="2024-01-07T16:45:00Z"/>
                    <w:szCs w:val="24"/>
                  </w:rPr>
                </w:rPrChange>
              </w:rPr>
            </w:pPr>
            <w:ins w:id="1970" w:author="Maciej Maciejewski" w:date="2024-01-07T16:45:00Z">
              <w:r w:rsidRPr="00F34E6D">
                <w:rPr>
                  <w:rFonts w:ascii="Courier New" w:hAnsi="Courier New" w:cs="Courier New"/>
                  <w:sz w:val="20"/>
                  <w:rPrChange w:id="1971" w:author="Maciej Maciejewski" w:date="2024-01-07T16:45:00Z">
                    <w:rPr>
                      <w:szCs w:val="24"/>
                    </w:rPr>
                  </w:rPrChange>
                </w:rPr>
                <w:t>17</w:t>
              </w:r>
            </w:ins>
          </w:p>
          <w:p w14:paraId="002865FC" w14:textId="77777777" w:rsidR="00F34E6D" w:rsidRPr="00F34E6D" w:rsidRDefault="00F34E6D" w:rsidP="003F4866">
            <w:pPr>
              <w:ind w:firstLine="0"/>
              <w:jc w:val="both"/>
              <w:rPr>
                <w:ins w:id="1972" w:author="Maciej Maciejewski" w:date="2024-01-07T16:45:00Z"/>
                <w:rFonts w:ascii="Courier New" w:hAnsi="Courier New" w:cs="Courier New"/>
                <w:sz w:val="20"/>
                <w:rPrChange w:id="1973" w:author="Maciej Maciejewski" w:date="2024-01-07T16:45:00Z">
                  <w:rPr>
                    <w:ins w:id="1974" w:author="Maciej Maciejewski" w:date="2024-01-07T16:45:00Z"/>
                    <w:szCs w:val="24"/>
                  </w:rPr>
                </w:rPrChange>
              </w:rPr>
            </w:pPr>
            <w:ins w:id="1975" w:author="Maciej Maciejewski" w:date="2024-01-07T16:45:00Z">
              <w:r w:rsidRPr="00F34E6D">
                <w:rPr>
                  <w:rFonts w:ascii="Courier New" w:hAnsi="Courier New" w:cs="Courier New"/>
                  <w:sz w:val="20"/>
                  <w:rPrChange w:id="1976" w:author="Maciej Maciejewski" w:date="2024-01-07T16:45:00Z">
                    <w:rPr>
                      <w:szCs w:val="24"/>
                    </w:rPr>
                  </w:rPrChange>
                </w:rPr>
                <w:t>18</w:t>
              </w:r>
            </w:ins>
          </w:p>
          <w:p w14:paraId="6F89D56B" w14:textId="77777777" w:rsidR="00F34E6D" w:rsidRPr="00F34E6D" w:rsidRDefault="00F34E6D" w:rsidP="003F4866">
            <w:pPr>
              <w:ind w:firstLine="0"/>
              <w:jc w:val="both"/>
              <w:rPr>
                <w:ins w:id="1977" w:author="Maciej Maciejewski" w:date="2024-01-07T16:45:00Z"/>
                <w:rFonts w:ascii="Courier New" w:hAnsi="Courier New" w:cs="Courier New"/>
                <w:sz w:val="20"/>
                <w:rPrChange w:id="1978" w:author="Maciej Maciejewski" w:date="2024-01-07T16:45:00Z">
                  <w:rPr>
                    <w:ins w:id="1979" w:author="Maciej Maciejewski" w:date="2024-01-07T16:45:00Z"/>
                    <w:szCs w:val="24"/>
                  </w:rPr>
                </w:rPrChange>
              </w:rPr>
            </w:pPr>
            <w:ins w:id="1980" w:author="Maciej Maciejewski" w:date="2024-01-07T16:45:00Z">
              <w:r w:rsidRPr="00F34E6D">
                <w:rPr>
                  <w:rFonts w:ascii="Courier New" w:hAnsi="Courier New" w:cs="Courier New"/>
                  <w:sz w:val="20"/>
                  <w:rPrChange w:id="1981" w:author="Maciej Maciejewski" w:date="2024-01-07T16:45:00Z">
                    <w:rPr>
                      <w:szCs w:val="24"/>
                    </w:rPr>
                  </w:rPrChange>
                </w:rPr>
                <w:t>19</w:t>
              </w:r>
            </w:ins>
          </w:p>
          <w:p w14:paraId="5C428DDB" w14:textId="77777777" w:rsidR="00F34E6D" w:rsidRDefault="00F34E6D" w:rsidP="003F4866">
            <w:pPr>
              <w:ind w:firstLine="0"/>
              <w:jc w:val="both"/>
              <w:rPr>
                <w:ins w:id="1982" w:author="Maciej Maciejewski" w:date="2024-01-07T16:45:00Z"/>
                <w:rFonts w:ascii="Courier New" w:hAnsi="Courier New" w:cs="Courier New"/>
                <w:sz w:val="20"/>
              </w:rPr>
            </w:pPr>
            <w:ins w:id="1983" w:author="Maciej Maciejewski" w:date="2024-01-07T16:45:00Z">
              <w:r w:rsidRPr="00F34E6D">
                <w:rPr>
                  <w:rFonts w:ascii="Courier New" w:hAnsi="Courier New" w:cs="Courier New"/>
                  <w:sz w:val="20"/>
                  <w:rPrChange w:id="1984" w:author="Maciej Maciejewski" w:date="2024-01-07T16:45:00Z">
                    <w:rPr>
                      <w:szCs w:val="24"/>
                    </w:rPr>
                  </w:rPrChange>
                </w:rPr>
                <w:t>20</w:t>
              </w:r>
            </w:ins>
          </w:p>
          <w:p w14:paraId="1EFFFDB8" w14:textId="77777777" w:rsidR="00F34E6D" w:rsidRDefault="00F34E6D" w:rsidP="003F4866">
            <w:pPr>
              <w:ind w:firstLine="0"/>
              <w:jc w:val="both"/>
              <w:rPr>
                <w:ins w:id="1985" w:author="Maciej Maciejewski" w:date="2024-01-07T16:45:00Z"/>
                <w:rFonts w:ascii="Courier New" w:hAnsi="Courier New" w:cs="Courier New"/>
                <w:sz w:val="20"/>
              </w:rPr>
            </w:pPr>
            <w:ins w:id="1986" w:author="Maciej Maciejewski" w:date="2024-01-07T16:45:00Z">
              <w:r>
                <w:rPr>
                  <w:rFonts w:ascii="Courier New" w:hAnsi="Courier New" w:cs="Courier New"/>
                  <w:sz w:val="20"/>
                </w:rPr>
                <w:t>21</w:t>
              </w:r>
            </w:ins>
          </w:p>
          <w:p w14:paraId="67D9DAC4" w14:textId="77777777" w:rsidR="00F34E6D" w:rsidRDefault="00F34E6D" w:rsidP="003F4866">
            <w:pPr>
              <w:ind w:firstLine="0"/>
              <w:jc w:val="both"/>
              <w:rPr>
                <w:ins w:id="1987" w:author="Maciej Maciejewski" w:date="2024-01-07T16:45:00Z"/>
                <w:rFonts w:ascii="Courier New" w:hAnsi="Courier New" w:cs="Courier New"/>
                <w:sz w:val="20"/>
              </w:rPr>
            </w:pPr>
            <w:ins w:id="1988" w:author="Maciej Maciejewski" w:date="2024-01-07T16:45:00Z">
              <w:r>
                <w:rPr>
                  <w:rFonts w:ascii="Courier New" w:hAnsi="Courier New" w:cs="Courier New"/>
                  <w:sz w:val="20"/>
                </w:rPr>
                <w:t>22</w:t>
              </w:r>
            </w:ins>
          </w:p>
          <w:p w14:paraId="1F0C3AFE" w14:textId="77777777" w:rsidR="00F34E6D" w:rsidRDefault="00F34E6D" w:rsidP="003F4866">
            <w:pPr>
              <w:ind w:firstLine="0"/>
              <w:jc w:val="both"/>
              <w:rPr>
                <w:ins w:id="1989" w:author="Maciej Maciejewski" w:date="2024-01-07T16:45:00Z"/>
                <w:rFonts w:ascii="Courier New" w:hAnsi="Courier New" w:cs="Courier New"/>
                <w:sz w:val="20"/>
              </w:rPr>
            </w:pPr>
            <w:ins w:id="1990" w:author="Maciej Maciejewski" w:date="2024-01-07T16:45:00Z">
              <w:r>
                <w:rPr>
                  <w:rFonts w:ascii="Courier New" w:hAnsi="Courier New" w:cs="Courier New"/>
                  <w:sz w:val="20"/>
                </w:rPr>
                <w:t>23</w:t>
              </w:r>
            </w:ins>
          </w:p>
          <w:p w14:paraId="4F88C1D0" w14:textId="77777777" w:rsidR="00F34E6D" w:rsidRDefault="00F34E6D" w:rsidP="003F4866">
            <w:pPr>
              <w:ind w:firstLine="0"/>
              <w:jc w:val="both"/>
              <w:rPr>
                <w:ins w:id="1991" w:author="Maciej Maciejewski" w:date="2024-01-07T16:45:00Z"/>
                <w:rFonts w:ascii="Courier New" w:hAnsi="Courier New" w:cs="Courier New"/>
                <w:sz w:val="20"/>
              </w:rPr>
            </w:pPr>
            <w:ins w:id="1992" w:author="Maciej Maciejewski" w:date="2024-01-07T16:45:00Z">
              <w:r>
                <w:rPr>
                  <w:rFonts w:ascii="Courier New" w:hAnsi="Courier New" w:cs="Courier New"/>
                  <w:sz w:val="20"/>
                </w:rPr>
                <w:t>24</w:t>
              </w:r>
            </w:ins>
          </w:p>
          <w:p w14:paraId="6A1563C6" w14:textId="77777777" w:rsidR="00F34E6D" w:rsidRDefault="00F34E6D" w:rsidP="003F4866">
            <w:pPr>
              <w:ind w:firstLine="0"/>
              <w:jc w:val="both"/>
              <w:rPr>
                <w:ins w:id="1993" w:author="Maciej Maciejewski" w:date="2024-01-07T16:45:00Z"/>
                <w:rFonts w:ascii="Courier New" w:hAnsi="Courier New" w:cs="Courier New"/>
                <w:sz w:val="20"/>
              </w:rPr>
            </w:pPr>
            <w:ins w:id="1994" w:author="Maciej Maciejewski" w:date="2024-01-07T16:45:00Z">
              <w:r>
                <w:rPr>
                  <w:rFonts w:ascii="Courier New" w:hAnsi="Courier New" w:cs="Courier New"/>
                  <w:sz w:val="20"/>
                </w:rPr>
                <w:t>25</w:t>
              </w:r>
            </w:ins>
          </w:p>
          <w:p w14:paraId="7112C472" w14:textId="77777777" w:rsidR="00F34E6D" w:rsidRDefault="00F34E6D" w:rsidP="003F4866">
            <w:pPr>
              <w:ind w:firstLine="0"/>
              <w:jc w:val="both"/>
              <w:rPr>
                <w:ins w:id="1995" w:author="Maciej Maciejewski" w:date="2024-01-07T16:45:00Z"/>
                <w:rFonts w:ascii="Courier New" w:hAnsi="Courier New" w:cs="Courier New"/>
                <w:sz w:val="20"/>
              </w:rPr>
            </w:pPr>
            <w:ins w:id="1996" w:author="Maciej Maciejewski" w:date="2024-01-07T16:45:00Z">
              <w:r>
                <w:rPr>
                  <w:rFonts w:ascii="Courier New" w:hAnsi="Courier New" w:cs="Courier New"/>
                  <w:sz w:val="20"/>
                </w:rPr>
                <w:t>26</w:t>
              </w:r>
            </w:ins>
          </w:p>
          <w:p w14:paraId="3E6460EA" w14:textId="77777777" w:rsidR="00F34E6D" w:rsidRDefault="00F34E6D" w:rsidP="003F4866">
            <w:pPr>
              <w:ind w:firstLine="0"/>
              <w:jc w:val="both"/>
              <w:rPr>
                <w:ins w:id="1997" w:author="Maciej Maciejewski" w:date="2024-01-07T16:45:00Z"/>
                <w:rFonts w:ascii="Courier New" w:hAnsi="Courier New" w:cs="Courier New"/>
                <w:sz w:val="20"/>
              </w:rPr>
            </w:pPr>
            <w:ins w:id="1998" w:author="Maciej Maciejewski" w:date="2024-01-07T16:45:00Z">
              <w:r>
                <w:rPr>
                  <w:rFonts w:ascii="Courier New" w:hAnsi="Courier New" w:cs="Courier New"/>
                  <w:sz w:val="20"/>
                </w:rPr>
                <w:t>27</w:t>
              </w:r>
            </w:ins>
          </w:p>
          <w:p w14:paraId="5E751EC3" w14:textId="77777777" w:rsidR="00F34E6D" w:rsidRDefault="00F34E6D" w:rsidP="003F4866">
            <w:pPr>
              <w:ind w:firstLine="0"/>
              <w:jc w:val="both"/>
              <w:rPr>
                <w:ins w:id="1999" w:author="Maciej Maciejewski" w:date="2024-01-07T16:45:00Z"/>
                <w:rFonts w:ascii="Courier New" w:hAnsi="Courier New" w:cs="Courier New"/>
                <w:sz w:val="20"/>
              </w:rPr>
            </w:pPr>
            <w:ins w:id="2000" w:author="Maciej Maciejewski" w:date="2024-01-07T16:45:00Z">
              <w:r>
                <w:rPr>
                  <w:rFonts w:ascii="Courier New" w:hAnsi="Courier New" w:cs="Courier New"/>
                  <w:sz w:val="20"/>
                </w:rPr>
                <w:t>28</w:t>
              </w:r>
            </w:ins>
          </w:p>
          <w:p w14:paraId="5F9078C0" w14:textId="77777777" w:rsidR="00F34E6D" w:rsidRDefault="00F34E6D" w:rsidP="003F4866">
            <w:pPr>
              <w:ind w:firstLine="0"/>
              <w:jc w:val="both"/>
              <w:rPr>
                <w:ins w:id="2001" w:author="Maciej Maciejewski" w:date="2024-01-07T16:45:00Z"/>
                <w:rFonts w:ascii="Courier New" w:hAnsi="Courier New" w:cs="Courier New"/>
                <w:sz w:val="20"/>
              </w:rPr>
            </w:pPr>
            <w:ins w:id="2002" w:author="Maciej Maciejewski" w:date="2024-01-07T16:45:00Z">
              <w:r>
                <w:rPr>
                  <w:rFonts w:ascii="Courier New" w:hAnsi="Courier New" w:cs="Courier New"/>
                  <w:sz w:val="20"/>
                </w:rPr>
                <w:t>29</w:t>
              </w:r>
            </w:ins>
          </w:p>
          <w:p w14:paraId="21EC3133" w14:textId="77777777" w:rsidR="00F34E6D" w:rsidRDefault="00F34E6D" w:rsidP="003F4866">
            <w:pPr>
              <w:ind w:firstLine="0"/>
              <w:jc w:val="both"/>
              <w:rPr>
                <w:ins w:id="2003" w:author="Maciej Maciejewski" w:date="2024-01-07T16:45:00Z"/>
                <w:rFonts w:ascii="Courier New" w:hAnsi="Courier New" w:cs="Courier New"/>
                <w:sz w:val="20"/>
              </w:rPr>
            </w:pPr>
            <w:ins w:id="2004" w:author="Maciej Maciejewski" w:date="2024-01-07T16:45:00Z">
              <w:r>
                <w:rPr>
                  <w:rFonts w:ascii="Courier New" w:hAnsi="Courier New" w:cs="Courier New"/>
                  <w:sz w:val="20"/>
                </w:rPr>
                <w:t>30</w:t>
              </w:r>
            </w:ins>
          </w:p>
          <w:p w14:paraId="6A8CFD5B" w14:textId="77777777" w:rsidR="00F34E6D" w:rsidRDefault="00F34E6D" w:rsidP="003F4866">
            <w:pPr>
              <w:ind w:firstLine="0"/>
              <w:jc w:val="both"/>
              <w:rPr>
                <w:ins w:id="2005" w:author="Maciej Maciejewski" w:date="2024-01-07T16:45:00Z"/>
                <w:rFonts w:ascii="Courier New" w:hAnsi="Courier New" w:cs="Courier New"/>
                <w:sz w:val="20"/>
              </w:rPr>
            </w:pPr>
            <w:ins w:id="2006" w:author="Maciej Maciejewski" w:date="2024-01-07T16:45:00Z">
              <w:r>
                <w:rPr>
                  <w:rFonts w:ascii="Courier New" w:hAnsi="Courier New" w:cs="Courier New"/>
                  <w:sz w:val="20"/>
                </w:rPr>
                <w:t>31</w:t>
              </w:r>
            </w:ins>
          </w:p>
          <w:p w14:paraId="7461B809" w14:textId="77777777" w:rsidR="00F34E6D" w:rsidRDefault="00F34E6D" w:rsidP="003F4866">
            <w:pPr>
              <w:ind w:firstLine="0"/>
              <w:jc w:val="both"/>
              <w:rPr>
                <w:ins w:id="2007" w:author="Maciej Maciejewski" w:date="2024-01-07T16:45:00Z"/>
                <w:rFonts w:ascii="Courier New" w:hAnsi="Courier New" w:cs="Courier New"/>
                <w:sz w:val="20"/>
              </w:rPr>
            </w:pPr>
            <w:ins w:id="2008" w:author="Maciej Maciejewski" w:date="2024-01-07T16:45:00Z">
              <w:r>
                <w:rPr>
                  <w:rFonts w:ascii="Courier New" w:hAnsi="Courier New" w:cs="Courier New"/>
                  <w:sz w:val="20"/>
                </w:rPr>
                <w:t>32</w:t>
              </w:r>
            </w:ins>
          </w:p>
          <w:p w14:paraId="0F78D461" w14:textId="77777777" w:rsidR="00F34E6D" w:rsidRDefault="00F34E6D" w:rsidP="003F4866">
            <w:pPr>
              <w:ind w:firstLine="0"/>
              <w:jc w:val="both"/>
              <w:rPr>
                <w:ins w:id="2009" w:author="Maciej Maciejewski" w:date="2024-01-07T16:45:00Z"/>
                <w:rFonts w:ascii="Courier New" w:hAnsi="Courier New" w:cs="Courier New"/>
                <w:sz w:val="20"/>
              </w:rPr>
            </w:pPr>
            <w:ins w:id="2010" w:author="Maciej Maciejewski" w:date="2024-01-07T16:45:00Z">
              <w:r>
                <w:rPr>
                  <w:rFonts w:ascii="Courier New" w:hAnsi="Courier New" w:cs="Courier New"/>
                  <w:sz w:val="20"/>
                </w:rPr>
                <w:t>33</w:t>
              </w:r>
            </w:ins>
          </w:p>
          <w:p w14:paraId="0DF341AA" w14:textId="77777777" w:rsidR="00F34E6D" w:rsidRDefault="00F34E6D" w:rsidP="003F4866">
            <w:pPr>
              <w:ind w:firstLine="0"/>
              <w:jc w:val="both"/>
              <w:rPr>
                <w:ins w:id="2011" w:author="Maciej Maciejewski" w:date="2024-01-07T16:45:00Z"/>
                <w:rFonts w:ascii="Courier New" w:hAnsi="Courier New" w:cs="Courier New"/>
                <w:sz w:val="20"/>
              </w:rPr>
            </w:pPr>
            <w:ins w:id="2012" w:author="Maciej Maciejewski" w:date="2024-01-07T16:45:00Z">
              <w:r>
                <w:rPr>
                  <w:rFonts w:ascii="Courier New" w:hAnsi="Courier New" w:cs="Courier New"/>
                  <w:sz w:val="20"/>
                </w:rPr>
                <w:t>34</w:t>
              </w:r>
            </w:ins>
          </w:p>
          <w:p w14:paraId="77DA3054" w14:textId="77777777" w:rsidR="00F34E6D" w:rsidRDefault="00F34E6D" w:rsidP="003F4866">
            <w:pPr>
              <w:ind w:firstLine="0"/>
              <w:jc w:val="both"/>
              <w:rPr>
                <w:ins w:id="2013" w:author="Maciej Maciejewski" w:date="2024-01-07T16:46:00Z"/>
                <w:rFonts w:ascii="Courier New" w:hAnsi="Courier New" w:cs="Courier New"/>
                <w:sz w:val="20"/>
              </w:rPr>
            </w:pPr>
            <w:ins w:id="2014" w:author="Maciej Maciejewski" w:date="2024-01-07T16:46:00Z">
              <w:r>
                <w:rPr>
                  <w:rFonts w:ascii="Courier New" w:hAnsi="Courier New" w:cs="Courier New"/>
                  <w:sz w:val="20"/>
                </w:rPr>
                <w:t>35</w:t>
              </w:r>
            </w:ins>
          </w:p>
          <w:p w14:paraId="257E67A8" w14:textId="77777777" w:rsidR="00F34E6D" w:rsidRDefault="00F34E6D" w:rsidP="003F4866">
            <w:pPr>
              <w:ind w:firstLine="0"/>
              <w:jc w:val="both"/>
              <w:rPr>
                <w:ins w:id="2015" w:author="Maciej Maciejewski" w:date="2024-01-07T16:46:00Z"/>
                <w:rFonts w:ascii="Courier New" w:hAnsi="Courier New" w:cs="Courier New"/>
                <w:sz w:val="20"/>
              </w:rPr>
            </w:pPr>
            <w:ins w:id="2016" w:author="Maciej Maciejewski" w:date="2024-01-07T16:46:00Z">
              <w:r>
                <w:rPr>
                  <w:rFonts w:ascii="Courier New" w:hAnsi="Courier New" w:cs="Courier New"/>
                  <w:sz w:val="20"/>
                </w:rPr>
                <w:t>36</w:t>
              </w:r>
            </w:ins>
          </w:p>
          <w:p w14:paraId="3482E4CB" w14:textId="77777777" w:rsidR="00F34E6D" w:rsidRDefault="00F34E6D" w:rsidP="003F4866">
            <w:pPr>
              <w:ind w:firstLine="0"/>
              <w:jc w:val="both"/>
              <w:rPr>
                <w:ins w:id="2017" w:author="Maciej Maciejewski" w:date="2024-01-07T16:46:00Z"/>
                <w:rFonts w:ascii="Courier New" w:hAnsi="Courier New" w:cs="Courier New"/>
                <w:sz w:val="20"/>
              </w:rPr>
            </w:pPr>
            <w:ins w:id="2018" w:author="Maciej Maciejewski" w:date="2024-01-07T16:46:00Z">
              <w:r>
                <w:rPr>
                  <w:rFonts w:ascii="Courier New" w:hAnsi="Courier New" w:cs="Courier New"/>
                  <w:sz w:val="20"/>
                </w:rPr>
                <w:t>37</w:t>
              </w:r>
            </w:ins>
          </w:p>
          <w:p w14:paraId="1C85CB58" w14:textId="77777777" w:rsidR="00F34E6D" w:rsidRDefault="00F34E6D" w:rsidP="003F4866">
            <w:pPr>
              <w:ind w:firstLine="0"/>
              <w:jc w:val="both"/>
              <w:rPr>
                <w:ins w:id="2019" w:author="Maciej Maciejewski" w:date="2024-01-07T16:46:00Z"/>
                <w:rFonts w:ascii="Courier New" w:hAnsi="Courier New" w:cs="Courier New"/>
                <w:sz w:val="20"/>
              </w:rPr>
            </w:pPr>
            <w:ins w:id="2020" w:author="Maciej Maciejewski" w:date="2024-01-07T16:46:00Z">
              <w:r>
                <w:rPr>
                  <w:rFonts w:ascii="Courier New" w:hAnsi="Courier New" w:cs="Courier New"/>
                  <w:sz w:val="20"/>
                </w:rPr>
                <w:t>38</w:t>
              </w:r>
            </w:ins>
          </w:p>
          <w:p w14:paraId="0F3F5F2F" w14:textId="77777777" w:rsidR="00F34E6D" w:rsidRDefault="00F34E6D" w:rsidP="003F4866">
            <w:pPr>
              <w:ind w:firstLine="0"/>
              <w:jc w:val="both"/>
              <w:rPr>
                <w:ins w:id="2021" w:author="Maciej Maciejewski" w:date="2024-01-07T16:46:00Z"/>
                <w:rFonts w:ascii="Courier New" w:hAnsi="Courier New" w:cs="Courier New"/>
                <w:sz w:val="20"/>
              </w:rPr>
            </w:pPr>
            <w:ins w:id="2022" w:author="Maciej Maciejewski" w:date="2024-01-07T16:46:00Z">
              <w:r>
                <w:rPr>
                  <w:rFonts w:ascii="Courier New" w:hAnsi="Courier New" w:cs="Courier New"/>
                  <w:sz w:val="20"/>
                </w:rPr>
                <w:t>39</w:t>
              </w:r>
            </w:ins>
          </w:p>
          <w:p w14:paraId="5890834B" w14:textId="77777777" w:rsidR="00F34E6D" w:rsidRDefault="00F34E6D" w:rsidP="003F4866">
            <w:pPr>
              <w:ind w:firstLine="0"/>
              <w:jc w:val="both"/>
              <w:rPr>
                <w:ins w:id="2023" w:author="Maciej Maciejewski" w:date="2024-01-07T16:46:00Z"/>
                <w:rFonts w:ascii="Courier New" w:hAnsi="Courier New" w:cs="Courier New"/>
                <w:sz w:val="20"/>
              </w:rPr>
            </w:pPr>
            <w:ins w:id="2024" w:author="Maciej Maciejewski" w:date="2024-01-07T16:46:00Z">
              <w:r>
                <w:rPr>
                  <w:rFonts w:ascii="Courier New" w:hAnsi="Courier New" w:cs="Courier New"/>
                  <w:sz w:val="20"/>
                </w:rPr>
                <w:t>40</w:t>
              </w:r>
            </w:ins>
          </w:p>
          <w:p w14:paraId="63BDB1BE" w14:textId="77777777" w:rsidR="00F34E6D" w:rsidRDefault="00F34E6D" w:rsidP="003F4866">
            <w:pPr>
              <w:ind w:firstLine="0"/>
              <w:jc w:val="both"/>
              <w:rPr>
                <w:ins w:id="2025" w:author="Maciej Maciejewski" w:date="2024-01-07T16:46:00Z"/>
                <w:rFonts w:ascii="Courier New" w:hAnsi="Courier New" w:cs="Courier New"/>
                <w:sz w:val="20"/>
              </w:rPr>
            </w:pPr>
            <w:ins w:id="2026" w:author="Maciej Maciejewski" w:date="2024-01-07T16:46:00Z">
              <w:r>
                <w:rPr>
                  <w:rFonts w:ascii="Courier New" w:hAnsi="Courier New" w:cs="Courier New"/>
                  <w:sz w:val="20"/>
                </w:rPr>
                <w:t>41</w:t>
              </w:r>
            </w:ins>
          </w:p>
          <w:p w14:paraId="2AD82CCD" w14:textId="77777777" w:rsidR="00F34E6D" w:rsidRDefault="00F34E6D" w:rsidP="003F4866">
            <w:pPr>
              <w:ind w:firstLine="0"/>
              <w:jc w:val="both"/>
              <w:rPr>
                <w:ins w:id="2027" w:author="Maciej Maciejewski" w:date="2024-01-07T16:46:00Z"/>
                <w:rFonts w:ascii="Courier New" w:hAnsi="Courier New" w:cs="Courier New"/>
                <w:sz w:val="20"/>
              </w:rPr>
            </w:pPr>
            <w:ins w:id="2028" w:author="Maciej Maciejewski" w:date="2024-01-07T16:46:00Z">
              <w:r>
                <w:rPr>
                  <w:rFonts w:ascii="Courier New" w:hAnsi="Courier New" w:cs="Courier New"/>
                  <w:sz w:val="20"/>
                </w:rPr>
                <w:t>42</w:t>
              </w:r>
            </w:ins>
          </w:p>
          <w:p w14:paraId="2E3B0969" w14:textId="77777777" w:rsidR="00F34E6D" w:rsidRDefault="00F34E6D" w:rsidP="003F4866">
            <w:pPr>
              <w:ind w:firstLine="0"/>
              <w:jc w:val="both"/>
              <w:rPr>
                <w:ins w:id="2029" w:author="Maciej Maciejewski" w:date="2024-01-07T16:46:00Z"/>
                <w:rFonts w:ascii="Courier New" w:hAnsi="Courier New" w:cs="Courier New"/>
                <w:sz w:val="20"/>
              </w:rPr>
            </w:pPr>
            <w:ins w:id="2030" w:author="Maciej Maciejewski" w:date="2024-01-07T16:46:00Z">
              <w:r>
                <w:rPr>
                  <w:rFonts w:ascii="Courier New" w:hAnsi="Courier New" w:cs="Courier New"/>
                  <w:sz w:val="20"/>
                </w:rPr>
                <w:t>43</w:t>
              </w:r>
            </w:ins>
          </w:p>
          <w:p w14:paraId="6CC4A507" w14:textId="77777777" w:rsidR="00F34E6D" w:rsidRDefault="00F34E6D" w:rsidP="003F4866">
            <w:pPr>
              <w:ind w:firstLine="0"/>
              <w:jc w:val="both"/>
              <w:rPr>
                <w:ins w:id="2031" w:author="Maciej Maciejewski" w:date="2024-01-07T16:46:00Z"/>
                <w:rFonts w:ascii="Courier New" w:hAnsi="Courier New" w:cs="Courier New"/>
                <w:sz w:val="20"/>
              </w:rPr>
            </w:pPr>
            <w:ins w:id="2032" w:author="Maciej Maciejewski" w:date="2024-01-07T16:46:00Z">
              <w:r>
                <w:rPr>
                  <w:rFonts w:ascii="Courier New" w:hAnsi="Courier New" w:cs="Courier New"/>
                  <w:sz w:val="20"/>
                </w:rPr>
                <w:t>44</w:t>
              </w:r>
            </w:ins>
          </w:p>
          <w:p w14:paraId="0E8C06F5" w14:textId="77777777" w:rsidR="00F34E6D" w:rsidRDefault="00F34E6D" w:rsidP="003F4866">
            <w:pPr>
              <w:ind w:firstLine="0"/>
              <w:jc w:val="both"/>
              <w:rPr>
                <w:ins w:id="2033" w:author="Maciej Maciejewski" w:date="2024-01-07T16:46:00Z"/>
                <w:rFonts w:ascii="Courier New" w:hAnsi="Courier New" w:cs="Courier New"/>
                <w:sz w:val="20"/>
              </w:rPr>
            </w:pPr>
            <w:ins w:id="2034" w:author="Maciej Maciejewski" w:date="2024-01-07T16:46:00Z">
              <w:r>
                <w:rPr>
                  <w:rFonts w:ascii="Courier New" w:hAnsi="Courier New" w:cs="Courier New"/>
                  <w:sz w:val="20"/>
                </w:rPr>
                <w:t>45</w:t>
              </w:r>
            </w:ins>
          </w:p>
          <w:p w14:paraId="17FDB15F" w14:textId="77777777" w:rsidR="00F34E6D" w:rsidRDefault="00F34E6D" w:rsidP="003F4866">
            <w:pPr>
              <w:ind w:firstLine="0"/>
              <w:jc w:val="both"/>
              <w:rPr>
                <w:ins w:id="2035" w:author="Maciej Maciejewski" w:date="2024-01-07T16:46:00Z"/>
                <w:rFonts w:ascii="Courier New" w:hAnsi="Courier New" w:cs="Courier New"/>
                <w:sz w:val="20"/>
              </w:rPr>
            </w:pPr>
            <w:ins w:id="2036" w:author="Maciej Maciejewski" w:date="2024-01-07T16:46:00Z">
              <w:r>
                <w:rPr>
                  <w:rFonts w:ascii="Courier New" w:hAnsi="Courier New" w:cs="Courier New"/>
                  <w:sz w:val="20"/>
                </w:rPr>
                <w:t>46</w:t>
              </w:r>
            </w:ins>
          </w:p>
          <w:p w14:paraId="74E85822" w14:textId="77777777" w:rsidR="00F34E6D" w:rsidRDefault="00F34E6D" w:rsidP="003F4866">
            <w:pPr>
              <w:ind w:firstLine="0"/>
              <w:jc w:val="both"/>
              <w:rPr>
                <w:ins w:id="2037" w:author="Maciej Maciejewski" w:date="2024-01-07T16:46:00Z"/>
                <w:rFonts w:ascii="Courier New" w:hAnsi="Courier New" w:cs="Courier New"/>
                <w:sz w:val="20"/>
              </w:rPr>
            </w:pPr>
            <w:ins w:id="2038" w:author="Maciej Maciejewski" w:date="2024-01-07T16:46:00Z">
              <w:r>
                <w:rPr>
                  <w:rFonts w:ascii="Courier New" w:hAnsi="Courier New" w:cs="Courier New"/>
                  <w:sz w:val="20"/>
                </w:rPr>
                <w:t>47</w:t>
              </w:r>
            </w:ins>
          </w:p>
          <w:p w14:paraId="03443A9D" w14:textId="77777777" w:rsidR="00F34E6D" w:rsidRDefault="00F34E6D" w:rsidP="003F4866">
            <w:pPr>
              <w:ind w:firstLine="0"/>
              <w:jc w:val="both"/>
              <w:rPr>
                <w:ins w:id="2039" w:author="Maciej Maciejewski" w:date="2024-01-07T16:46:00Z"/>
                <w:rFonts w:ascii="Courier New" w:hAnsi="Courier New" w:cs="Courier New"/>
                <w:sz w:val="20"/>
              </w:rPr>
            </w:pPr>
            <w:ins w:id="2040" w:author="Maciej Maciejewski" w:date="2024-01-07T16:46:00Z">
              <w:r>
                <w:rPr>
                  <w:rFonts w:ascii="Courier New" w:hAnsi="Courier New" w:cs="Courier New"/>
                  <w:sz w:val="20"/>
                </w:rPr>
                <w:t>48</w:t>
              </w:r>
            </w:ins>
          </w:p>
          <w:p w14:paraId="01BE9D26" w14:textId="77777777" w:rsidR="00F34E6D" w:rsidRDefault="00F34E6D" w:rsidP="003F4866">
            <w:pPr>
              <w:ind w:firstLine="0"/>
              <w:jc w:val="both"/>
              <w:rPr>
                <w:ins w:id="2041" w:author="Maciej Maciejewski" w:date="2024-01-07T16:46:00Z"/>
                <w:rFonts w:ascii="Courier New" w:hAnsi="Courier New" w:cs="Courier New"/>
                <w:sz w:val="20"/>
              </w:rPr>
            </w:pPr>
            <w:ins w:id="2042" w:author="Maciej Maciejewski" w:date="2024-01-07T16:46:00Z">
              <w:r>
                <w:rPr>
                  <w:rFonts w:ascii="Courier New" w:hAnsi="Courier New" w:cs="Courier New"/>
                  <w:sz w:val="20"/>
                </w:rPr>
                <w:t>49</w:t>
              </w:r>
            </w:ins>
          </w:p>
          <w:p w14:paraId="31F41ADA" w14:textId="77777777" w:rsidR="00F34E6D" w:rsidRDefault="00F34E6D" w:rsidP="003F4866">
            <w:pPr>
              <w:ind w:firstLine="0"/>
              <w:jc w:val="both"/>
              <w:rPr>
                <w:ins w:id="2043" w:author="Maciej Maciejewski" w:date="2024-01-07T16:46:00Z"/>
                <w:rFonts w:ascii="Courier New" w:hAnsi="Courier New" w:cs="Courier New"/>
                <w:sz w:val="20"/>
              </w:rPr>
            </w:pPr>
            <w:ins w:id="2044" w:author="Maciej Maciejewski" w:date="2024-01-07T16:46:00Z">
              <w:r>
                <w:rPr>
                  <w:rFonts w:ascii="Courier New" w:hAnsi="Courier New" w:cs="Courier New"/>
                  <w:sz w:val="20"/>
                </w:rPr>
                <w:t>50</w:t>
              </w:r>
            </w:ins>
          </w:p>
          <w:p w14:paraId="056A0EB3" w14:textId="77777777" w:rsidR="00F34E6D" w:rsidRDefault="00F34E6D" w:rsidP="003F4866">
            <w:pPr>
              <w:ind w:firstLine="0"/>
              <w:jc w:val="both"/>
              <w:rPr>
                <w:ins w:id="2045" w:author="Maciej Maciejewski" w:date="2024-01-07T16:46:00Z"/>
                <w:rFonts w:ascii="Courier New" w:hAnsi="Courier New" w:cs="Courier New"/>
                <w:sz w:val="20"/>
              </w:rPr>
            </w:pPr>
            <w:ins w:id="2046" w:author="Maciej Maciejewski" w:date="2024-01-07T16:46:00Z">
              <w:r>
                <w:rPr>
                  <w:rFonts w:ascii="Courier New" w:hAnsi="Courier New" w:cs="Courier New"/>
                  <w:sz w:val="20"/>
                </w:rPr>
                <w:t>51</w:t>
              </w:r>
            </w:ins>
          </w:p>
          <w:p w14:paraId="18BE6F90" w14:textId="77777777" w:rsidR="00F34E6D" w:rsidRDefault="00F34E6D" w:rsidP="003F4866">
            <w:pPr>
              <w:ind w:firstLine="0"/>
              <w:jc w:val="both"/>
              <w:rPr>
                <w:ins w:id="2047" w:author="Maciej Maciejewski" w:date="2024-01-07T16:46:00Z"/>
                <w:rFonts w:ascii="Courier New" w:hAnsi="Courier New" w:cs="Courier New"/>
                <w:sz w:val="20"/>
              </w:rPr>
            </w:pPr>
            <w:ins w:id="2048" w:author="Maciej Maciejewski" w:date="2024-01-07T16:46:00Z">
              <w:r>
                <w:rPr>
                  <w:rFonts w:ascii="Courier New" w:hAnsi="Courier New" w:cs="Courier New"/>
                  <w:sz w:val="20"/>
                </w:rPr>
                <w:t>52</w:t>
              </w:r>
            </w:ins>
          </w:p>
          <w:p w14:paraId="68E4B604" w14:textId="77777777" w:rsidR="00F34E6D" w:rsidRDefault="00F34E6D" w:rsidP="003F4866">
            <w:pPr>
              <w:ind w:firstLine="0"/>
              <w:jc w:val="both"/>
              <w:rPr>
                <w:ins w:id="2049" w:author="Maciej Maciejewski" w:date="2024-01-07T16:46:00Z"/>
                <w:rFonts w:ascii="Courier New" w:hAnsi="Courier New" w:cs="Courier New"/>
                <w:sz w:val="20"/>
              </w:rPr>
            </w:pPr>
            <w:ins w:id="2050" w:author="Maciej Maciejewski" w:date="2024-01-07T16:46:00Z">
              <w:r>
                <w:rPr>
                  <w:rFonts w:ascii="Courier New" w:hAnsi="Courier New" w:cs="Courier New"/>
                  <w:sz w:val="20"/>
                </w:rPr>
                <w:t>53</w:t>
              </w:r>
            </w:ins>
          </w:p>
          <w:p w14:paraId="55DEA34E" w14:textId="77777777" w:rsidR="00F34E6D" w:rsidRDefault="00F34E6D" w:rsidP="003F4866">
            <w:pPr>
              <w:ind w:firstLine="0"/>
              <w:jc w:val="both"/>
              <w:rPr>
                <w:ins w:id="2051" w:author="Maciej Maciejewski" w:date="2024-01-07T16:46:00Z"/>
                <w:rFonts w:ascii="Courier New" w:hAnsi="Courier New" w:cs="Courier New"/>
                <w:sz w:val="20"/>
              </w:rPr>
            </w:pPr>
            <w:ins w:id="2052" w:author="Maciej Maciejewski" w:date="2024-01-07T16:46:00Z">
              <w:r>
                <w:rPr>
                  <w:rFonts w:ascii="Courier New" w:hAnsi="Courier New" w:cs="Courier New"/>
                  <w:sz w:val="20"/>
                </w:rPr>
                <w:t>54</w:t>
              </w:r>
            </w:ins>
          </w:p>
          <w:p w14:paraId="7B3315A9" w14:textId="77777777" w:rsidR="00F34E6D" w:rsidRDefault="00F34E6D" w:rsidP="003F4866">
            <w:pPr>
              <w:ind w:firstLine="0"/>
              <w:jc w:val="both"/>
              <w:rPr>
                <w:ins w:id="2053" w:author="Maciej Maciejewski" w:date="2024-01-07T16:46:00Z"/>
                <w:rFonts w:ascii="Courier New" w:hAnsi="Courier New" w:cs="Courier New"/>
                <w:sz w:val="20"/>
              </w:rPr>
            </w:pPr>
            <w:ins w:id="2054" w:author="Maciej Maciejewski" w:date="2024-01-07T16:46:00Z">
              <w:r>
                <w:rPr>
                  <w:rFonts w:ascii="Courier New" w:hAnsi="Courier New" w:cs="Courier New"/>
                  <w:sz w:val="20"/>
                </w:rPr>
                <w:t>55</w:t>
              </w:r>
            </w:ins>
          </w:p>
          <w:p w14:paraId="1E673695" w14:textId="77777777" w:rsidR="00F34E6D" w:rsidRDefault="00F34E6D" w:rsidP="003F4866">
            <w:pPr>
              <w:ind w:firstLine="0"/>
              <w:jc w:val="both"/>
              <w:rPr>
                <w:ins w:id="2055" w:author="Maciej Maciejewski" w:date="2024-01-07T16:46:00Z"/>
                <w:rFonts w:ascii="Courier New" w:hAnsi="Courier New" w:cs="Courier New"/>
                <w:sz w:val="20"/>
              </w:rPr>
            </w:pPr>
            <w:ins w:id="2056" w:author="Maciej Maciejewski" w:date="2024-01-07T16:46:00Z">
              <w:r>
                <w:rPr>
                  <w:rFonts w:ascii="Courier New" w:hAnsi="Courier New" w:cs="Courier New"/>
                  <w:sz w:val="20"/>
                </w:rPr>
                <w:t>56</w:t>
              </w:r>
            </w:ins>
          </w:p>
          <w:p w14:paraId="59A59657" w14:textId="77777777" w:rsidR="00F34E6D" w:rsidRDefault="00F34E6D" w:rsidP="003F4866">
            <w:pPr>
              <w:ind w:firstLine="0"/>
              <w:jc w:val="both"/>
              <w:rPr>
                <w:ins w:id="2057" w:author="Maciej Maciejewski" w:date="2024-01-07T16:46:00Z"/>
                <w:rFonts w:ascii="Courier New" w:hAnsi="Courier New" w:cs="Courier New"/>
                <w:sz w:val="20"/>
              </w:rPr>
            </w:pPr>
            <w:ins w:id="2058" w:author="Maciej Maciejewski" w:date="2024-01-07T16:46:00Z">
              <w:r>
                <w:rPr>
                  <w:rFonts w:ascii="Courier New" w:hAnsi="Courier New" w:cs="Courier New"/>
                  <w:sz w:val="20"/>
                </w:rPr>
                <w:t>57</w:t>
              </w:r>
            </w:ins>
          </w:p>
          <w:p w14:paraId="7CFA774A" w14:textId="77777777" w:rsidR="00F34E6D" w:rsidRDefault="00F34E6D" w:rsidP="003F4866">
            <w:pPr>
              <w:ind w:firstLine="0"/>
              <w:jc w:val="both"/>
              <w:rPr>
                <w:ins w:id="2059" w:author="Maciej Maciejewski" w:date="2024-01-07T16:46:00Z"/>
                <w:rFonts w:ascii="Courier New" w:hAnsi="Courier New" w:cs="Courier New"/>
                <w:sz w:val="20"/>
              </w:rPr>
            </w:pPr>
            <w:ins w:id="2060" w:author="Maciej Maciejewski" w:date="2024-01-07T16:46:00Z">
              <w:r>
                <w:rPr>
                  <w:rFonts w:ascii="Courier New" w:hAnsi="Courier New" w:cs="Courier New"/>
                  <w:sz w:val="20"/>
                </w:rPr>
                <w:t>58</w:t>
              </w:r>
            </w:ins>
          </w:p>
          <w:p w14:paraId="76BC8A1F" w14:textId="77777777" w:rsidR="00F34E6D" w:rsidRDefault="00F34E6D" w:rsidP="003F4866">
            <w:pPr>
              <w:ind w:firstLine="0"/>
              <w:jc w:val="both"/>
              <w:rPr>
                <w:ins w:id="2061" w:author="Maciej Maciejewski" w:date="2024-01-07T16:46:00Z"/>
                <w:rFonts w:ascii="Courier New" w:hAnsi="Courier New" w:cs="Courier New"/>
                <w:sz w:val="20"/>
              </w:rPr>
            </w:pPr>
            <w:ins w:id="2062" w:author="Maciej Maciejewski" w:date="2024-01-07T16:46:00Z">
              <w:r>
                <w:rPr>
                  <w:rFonts w:ascii="Courier New" w:hAnsi="Courier New" w:cs="Courier New"/>
                  <w:sz w:val="20"/>
                </w:rPr>
                <w:lastRenderedPageBreak/>
                <w:t>59</w:t>
              </w:r>
            </w:ins>
          </w:p>
          <w:p w14:paraId="625DAFCF" w14:textId="77777777" w:rsidR="00F34E6D" w:rsidRDefault="00F34E6D" w:rsidP="003F4866">
            <w:pPr>
              <w:ind w:firstLine="0"/>
              <w:jc w:val="both"/>
              <w:rPr>
                <w:ins w:id="2063" w:author="Maciej Maciejewski" w:date="2024-01-07T16:46:00Z"/>
                <w:rFonts w:ascii="Courier New" w:hAnsi="Courier New" w:cs="Courier New"/>
                <w:sz w:val="20"/>
              </w:rPr>
            </w:pPr>
            <w:ins w:id="2064" w:author="Maciej Maciejewski" w:date="2024-01-07T16:46:00Z">
              <w:r>
                <w:rPr>
                  <w:rFonts w:ascii="Courier New" w:hAnsi="Courier New" w:cs="Courier New"/>
                  <w:sz w:val="20"/>
                </w:rPr>
                <w:t>60</w:t>
              </w:r>
            </w:ins>
          </w:p>
          <w:p w14:paraId="6D45F05A" w14:textId="77777777" w:rsidR="00F34E6D" w:rsidRDefault="00F34E6D" w:rsidP="003F4866">
            <w:pPr>
              <w:ind w:firstLine="0"/>
              <w:jc w:val="both"/>
              <w:rPr>
                <w:ins w:id="2065" w:author="Maciej Maciejewski" w:date="2024-01-07T16:46:00Z"/>
                <w:rFonts w:ascii="Courier New" w:hAnsi="Courier New" w:cs="Courier New"/>
                <w:sz w:val="20"/>
              </w:rPr>
            </w:pPr>
            <w:ins w:id="2066" w:author="Maciej Maciejewski" w:date="2024-01-07T16:46:00Z">
              <w:r>
                <w:rPr>
                  <w:rFonts w:ascii="Courier New" w:hAnsi="Courier New" w:cs="Courier New"/>
                  <w:sz w:val="20"/>
                </w:rPr>
                <w:t>61</w:t>
              </w:r>
            </w:ins>
          </w:p>
          <w:p w14:paraId="2D091C37" w14:textId="77777777" w:rsidR="00F34E6D" w:rsidRDefault="00F34E6D" w:rsidP="003F4866">
            <w:pPr>
              <w:ind w:firstLine="0"/>
              <w:jc w:val="both"/>
              <w:rPr>
                <w:ins w:id="2067" w:author="Maciej Maciejewski" w:date="2024-01-07T16:46:00Z"/>
                <w:rFonts w:ascii="Courier New" w:hAnsi="Courier New" w:cs="Courier New"/>
                <w:sz w:val="20"/>
              </w:rPr>
            </w:pPr>
            <w:ins w:id="2068" w:author="Maciej Maciejewski" w:date="2024-01-07T16:46:00Z">
              <w:r>
                <w:rPr>
                  <w:rFonts w:ascii="Courier New" w:hAnsi="Courier New" w:cs="Courier New"/>
                  <w:sz w:val="20"/>
                </w:rPr>
                <w:t>62</w:t>
              </w:r>
            </w:ins>
          </w:p>
          <w:p w14:paraId="1DFD0D0C" w14:textId="77777777" w:rsidR="00F34E6D" w:rsidRDefault="00F34E6D" w:rsidP="003F4866">
            <w:pPr>
              <w:ind w:firstLine="0"/>
              <w:jc w:val="both"/>
              <w:rPr>
                <w:ins w:id="2069" w:author="Maciej Maciejewski" w:date="2024-01-07T16:46:00Z"/>
                <w:rFonts w:ascii="Courier New" w:hAnsi="Courier New" w:cs="Courier New"/>
                <w:sz w:val="20"/>
              </w:rPr>
            </w:pPr>
            <w:ins w:id="2070" w:author="Maciej Maciejewski" w:date="2024-01-07T16:46:00Z">
              <w:r>
                <w:rPr>
                  <w:rFonts w:ascii="Courier New" w:hAnsi="Courier New" w:cs="Courier New"/>
                  <w:sz w:val="20"/>
                </w:rPr>
                <w:t>63</w:t>
              </w:r>
            </w:ins>
          </w:p>
          <w:p w14:paraId="48B76BFF" w14:textId="77777777" w:rsidR="00F34E6D" w:rsidRDefault="00F34E6D" w:rsidP="003F4866">
            <w:pPr>
              <w:ind w:firstLine="0"/>
              <w:jc w:val="both"/>
              <w:rPr>
                <w:ins w:id="2071" w:author="Maciej Maciejewski" w:date="2024-01-07T16:46:00Z"/>
                <w:rFonts w:ascii="Courier New" w:hAnsi="Courier New" w:cs="Courier New"/>
                <w:sz w:val="20"/>
              </w:rPr>
            </w:pPr>
            <w:ins w:id="2072" w:author="Maciej Maciejewski" w:date="2024-01-07T16:46:00Z">
              <w:r>
                <w:rPr>
                  <w:rFonts w:ascii="Courier New" w:hAnsi="Courier New" w:cs="Courier New"/>
                  <w:sz w:val="20"/>
                </w:rPr>
                <w:t>64</w:t>
              </w:r>
            </w:ins>
          </w:p>
          <w:p w14:paraId="0E726CAE" w14:textId="77777777" w:rsidR="00F34E6D" w:rsidRDefault="00F34E6D" w:rsidP="003F4866">
            <w:pPr>
              <w:ind w:firstLine="0"/>
              <w:jc w:val="both"/>
              <w:rPr>
                <w:ins w:id="2073" w:author="Maciej Maciejewski" w:date="2024-01-07T16:46:00Z"/>
                <w:rFonts w:ascii="Courier New" w:hAnsi="Courier New" w:cs="Courier New"/>
                <w:sz w:val="20"/>
              </w:rPr>
            </w:pPr>
            <w:ins w:id="2074" w:author="Maciej Maciejewski" w:date="2024-01-07T16:46:00Z">
              <w:r>
                <w:rPr>
                  <w:rFonts w:ascii="Courier New" w:hAnsi="Courier New" w:cs="Courier New"/>
                  <w:sz w:val="20"/>
                </w:rPr>
                <w:t>65</w:t>
              </w:r>
            </w:ins>
          </w:p>
          <w:p w14:paraId="6A74012F" w14:textId="77777777" w:rsidR="00F34E6D" w:rsidRDefault="00F34E6D" w:rsidP="003F4866">
            <w:pPr>
              <w:ind w:firstLine="0"/>
              <w:jc w:val="both"/>
              <w:rPr>
                <w:ins w:id="2075" w:author="Maciej Maciejewski" w:date="2024-01-07T16:46:00Z"/>
                <w:rFonts w:ascii="Courier New" w:hAnsi="Courier New" w:cs="Courier New"/>
                <w:sz w:val="20"/>
              </w:rPr>
            </w:pPr>
            <w:ins w:id="2076" w:author="Maciej Maciejewski" w:date="2024-01-07T16:46:00Z">
              <w:r>
                <w:rPr>
                  <w:rFonts w:ascii="Courier New" w:hAnsi="Courier New" w:cs="Courier New"/>
                  <w:sz w:val="20"/>
                </w:rPr>
                <w:t>66</w:t>
              </w:r>
            </w:ins>
          </w:p>
          <w:p w14:paraId="24EE65E2" w14:textId="77777777" w:rsidR="00F34E6D" w:rsidRDefault="00F34E6D" w:rsidP="003F4866">
            <w:pPr>
              <w:ind w:firstLine="0"/>
              <w:jc w:val="both"/>
              <w:rPr>
                <w:ins w:id="2077" w:author="Maciej Maciejewski" w:date="2024-01-07T16:46:00Z"/>
                <w:rFonts w:ascii="Courier New" w:hAnsi="Courier New" w:cs="Courier New"/>
                <w:sz w:val="20"/>
              </w:rPr>
            </w:pPr>
            <w:ins w:id="2078" w:author="Maciej Maciejewski" w:date="2024-01-07T16:46:00Z">
              <w:r>
                <w:rPr>
                  <w:rFonts w:ascii="Courier New" w:hAnsi="Courier New" w:cs="Courier New"/>
                  <w:sz w:val="20"/>
                </w:rPr>
                <w:t>67</w:t>
              </w:r>
            </w:ins>
          </w:p>
          <w:p w14:paraId="22D0069C" w14:textId="100326E6" w:rsidR="00F34E6D" w:rsidRPr="00F34E6D" w:rsidRDefault="00F34E6D" w:rsidP="003F4866">
            <w:pPr>
              <w:ind w:firstLine="0"/>
              <w:jc w:val="both"/>
              <w:rPr>
                <w:ins w:id="2079" w:author="Maciej Maciejewski" w:date="2024-01-07T16:44:00Z"/>
                <w:rFonts w:ascii="Courier New" w:hAnsi="Courier New" w:cs="Courier New"/>
                <w:sz w:val="20"/>
                <w:rPrChange w:id="2080" w:author="Maciej Maciejewski" w:date="2024-01-07T16:45:00Z">
                  <w:rPr>
                    <w:ins w:id="2081" w:author="Maciej Maciejewski" w:date="2024-01-07T16:44:00Z"/>
                    <w:szCs w:val="24"/>
                  </w:rPr>
                </w:rPrChange>
              </w:rPr>
            </w:pPr>
            <w:ins w:id="2082" w:author="Maciej Maciejewski" w:date="2024-01-07T16:46:00Z">
              <w:r>
                <w:rPr>
                  <w:rFonts w:ascii="Courier New" w:hAnsi="Courier New" w:cs="Courier New"/>
                  <w:sz w:val="20"/>
                </w:rPr>
                <w:t>68</w:t>
              </w:r>
            </w:ins>
          </w:p>
        </w:tc>
        <w:tc>
          <w:tcPr>
            <w:tcW w:w="8783" w:type="dxa"/>
            <w:tcPrChange w:id="2083" w:author="Maciej Maciejewski" w:date="2024-01-07T16:44:00Z">
              <w:tcPr>
                <w:tcW w:w="4531" w:type="dxa"/>
              </w:tcPr>
            </w:tcPrChange>
          </w:tcPr>
          <w:p w14:paraId="76A01216" w14:textId="6BC2A79C" w:rsidR="00F34E6D" w:rsidRPr="00F34E6D" w:rsidRDefault="00F34E6D" w:rsidP="00F34E6D">
            <w:pPr>
              <w:pStyle w:val="HTML-wstpniesformatowany"/>
              <w:shd w:val="clear" w:color="auto" w:fill="FFFFFF"/>
              <w:rPr>
                <w:ins w:id="2084" w:author="Maciej Maciejewski" w:date="2024-01-07T16:44:00Z"/>
                <w:color w:val="080808"/>
                <w:lang w:val="en-US"/>
              </w:rPr>
            </w:pPr>
            <w:ins w:id="2085" w:author="Maciej Maciejewski" w:date="2024-01-07T16:44:00Z">
              <w:r w:rsidRPr="00F34E6D">
                <w:rPr>
                  <w:color w:val="9E880D"/>
                  <w:lang w:val="en-US"/>
                  <w:rPrChange w:id="2086" w:author="Maciej Maciejewski" w:date="2024-01-07T16:45:00Z">
                    <w:rPr>
                      <w:color w:val="9E880D"/>
                    </w:rPr>
                  </w:rPrChange>
                </w:rPr>
                <w:lastRenderedPageBreak/>
                <w:t>@Entity</w:t>
              </w:r>
              <w:r w:rsidRPr="00F34E6D">
                <w:rPr>
                  <w:color w:val="9E880D"/>
                  <w:lang w:val="en-US"/>
                  <w:rPrChange w:id="2087" w:author="Maciej Maciejewski" w:date="2024-01-07T16:45:00Z">
                    <w:rPr>
                      <w:color w:val="9E880D"/>
                    </w:rPr>
                  </w:rPrChange>
                </w:rPr>
                <w:br/>
                <w:t>@Table</w:t>
              </w:r>
              <w:r w:rsidRPr="00F34E6D">
                <w:rPr>
                  <w:color w:val="080808"/>
                  <w:lang w:val="en-US"/>
                  <w:rPrChange w:id="2088" w:author="Maciej Maciejewski" w:date="2024-01-07T16:45:00Z">
                    <w:rPr>
                      <w:color w:val="080808"/>
                    </w:rPr>
                  </w:rPrChange>
                </w:rPr>
                <w:t xml:space="preserve">(name = </w:t>
              </w:r>
              <w:r w:rsidRPr="00F34E6D">
                <w:rPr>
                  <w:color w:val="067D17"/>
                  <w:lang w:val="en-US"/>
                </w:rPr>
                <w:t>“</w:t>
              </w:r>
              <w:r w:rsidRPr="00F34E6D">
                <w:rPr>
                  <w:color w:val="067D17"/>
                  <w:lang w:val="en-US"/>
                  <w:rPrChange w:id="2089" w:author="Maciej Maciejewski" w:date="2024-01-07T16:45:00Z">
                    <w:rPr>
                      <w:color w:val="067D17"/>
                    </w:rPr>
                  </w:rPrChange>
                </w:rPr>
                <w:t>projects</w:t>
              </w:r>
              <w:r w:rsidRPr="00F34E6D">
                <w:rPr>
                  <w:color w:val="067D17"/>
                  <w:lang w:val="en-US"/>
                </w:rPr>
                <w:t>”</w:t>
              </w:r>
              <w:r w:rsidRPr="00F34E6D">
                <w:rPr>
                  <w:color w:val="080808"/>
                  <w:lang w:val="en-US"/>
                  <w:rPrChange w:id="2090" w:author="Maciej Maciejewski" w:date="2024-01-07T16:45:00Z">
                    <w:rPr>
                      <w:color w:val="080808"/>
                    </w:rPr>
                  </w:rPrChange>
                </w:rPr>
                <w:t>)</w:t>
              </w:r>
              <w:r w:rsidRPr="00F34E6D">
                <w:rPr>
                  <w:color w:val="080808"/>
                  <w:lang w:val="en-US"/>
                  <w:rPrChange w:id="2091" w:author="Maciej Maciejewski" w:date="2024-01-07T16:45:00Z">
                    <w:rPr>
                      <w:color w:val="080808"/>
                    </w:rPr>
                  </w:rPrChange>
                </w:rPr>
                <w:br/>
              </w:r>
              <w:r w:rsidRPr="00F34E6D">
                <w:rPr>
                  <w:color w:val="9E880D"/>
                  <w:lang w:val="en-US"/>
                  <w:rPrChange w:id="2092" w:author="Maciej Maciejewski" w:date="2024-01-07T16:45:00Z">
                    <w:rPr>
                      <w:color w:val="9E880D"/>
                    </w:rPr>
                  </w:rPrChange>
                </w:rPr>
                <w:t>@NoArgsConstructor</w:t>
              </w:r>
              <w:r w:rsidRPr="00F34E6D">
                <w:rPr>
                  <w:color w:val="9E880D"/>
                  <w:lang w:val="en-US"/>
                  <w:rPrChange w:id="2093" w:author="Maciej Maciejewski" w:date="2024-01-07T16:45:00Z">
                    <w:rPr>
                      <w:color w:val="9E880D"/>
                    </w:rPr>
                  </w:rPrChange>
                </w:rPr>
                <w:br/>
                <w:t>@AllArgsConstructor</w:t>
              </w:r>
              <w:r w:rsidRPr="00F34E6D">
                <w:rPr>
                  <w:color w:val="9E880D"/>
                  <w:lang w:val="en-US"/>
                  <w:rPrChange w:id="2094" w:author="Maciej Maciejewski" w:date="2024-01-07T16:45:00Z">
                    <w:rPr>
                      <w:color w:val="9E880D"/>
                    </w:rPr>
                  </w:rPrChange>
                </w:rPr>
                <w:br/>
                <w:t>@Getter</w:t>
              </w:r>
              <w:r w:rsidRPr="00F34E6D">
                <w:rPr>
                  <w:color w:val="9E880D"/>
                  <w:lang w:val="en-US"/>
                  <w:rPrChange w:id="2095" w:author="Maciej Maciejewski" w:date="2024-01-07T16:45:00Z">
                    <w:rPr>
                      <w:color w:val="9E880D"/>
                    </w:rPr>
                  </w:rPrChange>
                </w:rPr>
                <w:br/>
                <w:t>@Setter</w:t>
              </w:r>
              <w:r w:rsidRPr="00F34E6D">
                <w:rPr>
                  <w:color w:val="9E880D"/>
                  <w:lang w:val="en-US"/>
                  <w:rPrChange w:id="2096" w:author="Maciej Maciejewski" w:date="2024-01-07T16:45:00Z">
                    <w:rPr>
                      <w:color w:val="9E880D"/>
                    </w:rPr>
                  </w:rPrChange>
                </w:rPr>
                <w:br/>
              </w:r>
              <w:r w:rsidRPr="00F34E6D">
                <w:rPr>
                  <w:color w:val="0033B3"/>
                  <w:lang w:val="en-US"/>
                  <w:rPrChange w:id="2097" w:author="Maciej Maciejewski" w:date="2024-01-07T16:45:00Z">
                    <w:rPr>
                      <w:color w:val="0033B3"/>
                    </w:rPr>
                  </w:rPrChange>
                </w:rPr>
                <w:t xml:space="preserve">public class </w:t>
              </w:r>
              <w:r w:rsidRPr="00F34E6D">
                <w:rPr>
                  <w:color w:val="000000"/>
                  <w:lang w:val="en-US"/>
                  <w:rPrChange w:id="2098" w:author="Maciej Maciejewski" w:date="2024-01-07T16:45:00Z">
                    <w:rPr>
                      <w:color w:val="000000"/>
                    </w:rPr>
                  </w:rPrChange>
                </w:rPr>
                <w:t xml:space="preserve">Project </w:t>
              </w:r>
              <w:r w:rsidRPr="00F34E6D">
                <w:rPr>
                  <w:color w:val="080808"/>
                  <w:lang w:val="en-US"/>
                  <w:rPrChange w:id="2099" w:author="Maciej Maciejewski" w:date="2024-01-07T16:45:00Z">
                    <w:rPr>
                      <w:color w:val="080808"/>
                    </w:rPr>
                  </w:rPrChange>
                </w:rPr>
                <w:t>{</w:t>
              </w:r>
              <w:r w:rsidRPr="00F34E6D">
                <w:rPr>
                  <w:color w:val="080808"/>
                  <w:lang w:val="en-US"/>
                  <w:rPrChange w:id="2100" w:author="Maciej Maciejewski" w:date="2024-01-07T16:45:00Z">
                    <w:rPr>
                      <w:color w:val="080808"/>
                    </w:rPr>
                  </w:rPrChange>
                </w:rPr>
                <w:br/>
              </w:r>
              <w:r w:rsidRPr="00F34E6D">
                <w:rPr>
                  <w:color w:val="080808"/>
                  <w:lang w:val="en-US"/>
                  <w:rPrChange w:id="2101" w:author="Maciej Maciejewski" w:date="2024-01-07T16:45:00Z">
                    <w:rPr>
                      <w:color w:val="080808"/>
                    </w:rPr>
                  </w:rPrChange>
                </w:rPr>
                <w:br/>
                <w:t xml:space="preserve">    </w:t>
              </w:r>
              <w:r w:rsidRPr="00F34E6D">
                <w:rPr>
                  <w:color w:val="9E880D"/>
                  <w:lang w:val="en-US"/>
                  <w:rPrChange w:id="2102" w:author="Maciej Maciejewski" w:date="2024-01-07T16:45:00Z">
                    <w:rPr>
                      <w:color w:val="9E880D"/>
                    </w:rPr>
                  </w:rPrChange>
                </w:rPr>
                <w:t>@Id</w:t>
              </w:r>
              <w:r w:rsidRPr="00F34E6D">
                <w:rPr>
                  <w:color w:val="9E880D"/>
                  <w:lang w:val="en-US"/>
                  <w:rPrChange w:id="2103" w:author="Maciej Maciejewski" w:date="2024-01-07T16:45:00Z">
                    <w:rPr>
                      <w:color w:val="9E880D"/>
                    </w:rPr>
                  </w:rPrChange>
                </w:rPr>
                <w:br/>
                <w:t xml:space="preserve">    @GeneratedValue</w:t>
              </w:r>
              <w:r w:rsidRPr="00F34E6D">
                <w:rPr>
                  <w:color w:val="080808"/>
                  <w:lang w:val="en-US"/>
                  <w:rPrChange w:id="2104" w:author="Maciej Maciejewski" w:date="2024-01-07T16:45:00Z">
                    <w:rPr>
                      <w:color w:val="080808"/>
                    </w:rPr>
                  </w:rPrChange>
                </w:rPr>
                <w:t xml:space="preserve">(strategy = </w:t>
              </w:r>
              <w:proofErr w:type="spellStart"/>
              <w:r w:rsidRPr="00F34E6D">
                <w:rPr>
                  <w:color w:val="000000"/>
                  <w:lang w:val="en-US"/>
                  <w:rPrChange w:id="2105" w:author="Maciej Maciejewski" w:date="2024-01-07T16:45:00Z">
                    <w:rPr>
                      <w:color w:val="000000"/>
                    </w:rPr>
                  </w:rPrChange>
                </w:rPr>
                <w:t>GenerationType</w:t>
              </w:r>
              <w:r w:rsidRPr="00F34E6D">
                <w:rPr>
                  <w:color w:val="080808"/>
                  <w:lang w:val="en-US"/>
                  <w:rPrChange w:id="2106" w:author="Maciej Maciejewski" w:date="2024-01-07T16:45:00Z">
                    <w:rPr>
                      <w:color w:val="080808"/>
                    </w:rPr>
                  </w:rPrChange>
                </w:rPr>
                <w:t>.</w:t>
              </w:r>
              <w:r w:rsidRPr="00F34E6D">
                <w:rPr>
                  <w:i/>
                  <w:iCs/>
                  <w:color w:val="871094"/>
                  <w:lang w:val="en-US"/>
                  <w:rPrChange w:id="2107" w:author="Maciej Maciejewski" w:date="2024-01-07T16:45:00Z">
                    <w:rPr>
                      <w:i/>
                      <w:iCs/>
                      <w:color w:val="871094"/>
                    </w:rPr>
                  </w:rPrChange>
                </w:rPr>
                <w:t>IDENTITY</w:t>
              </w:r>
              <w:proofErr w:type="spellEnd"/>
              <w:r w:rsidRPr="00F34E6D">
                <w:rPr>
                  <w:color w:val="080808"/>
                  <w:lang w:val="en-US"/>
                  <w:rPrChange w:id="2108" w:author="Maciej Maciejewski" w:date="2024-01-07T16:45:00Z">
                    <w:rPr>
                      <w:color w:val="080808"/>
                    </w:rPr>
                  </w:rPrChange>
                </w:rPr>
                <w:t>)</w:t>
              </w:r>
              <w:r w:rsidRPr="00F34E6D">
                <w:rPr>
                  <w:color w:val="080808"/>
                  <w:lang w:val="en-US"/>
                  <w:rPrChange w:id="2109" w:author="Maciej Maciejewski" w:date="2024-01-07T16:45:00Z">
                    <w:rPr>
                      <w:color w:val="080808"/>
                    </w:rPr>
                  </w:rPrChange>
                </w:rPr>
                <w:br/>
                <w:t xml:space="preserve">    </w:t>
              </w:r>
              <w:r w:rsidRPr="00F34E6D">
                <w:rPr>
                  <w:color w:val="0033B3"/>
                  <w:lang w:val="en-US"/>
                  <w:rPrChange w:id="2110" w:author="Maciej Maciejewski" w:date="2024-01-07T16:45:00Z">
                    <w:rPr>
                      <w:color w:val="0033B3"/>
                    </w:rPr>
                  </w:rPrChange>
                </w:rPr>
                <w:t xml:space="preserve">private </w:t>
              </w:r>
              <w:r w:rsidRPr="00F34E6D">
                <w:rPr>
                  <w:color w:val="000000"/>
                  <w:lang w:val="en-US"/>
                  <w:rPrChange w:id="2111" w:author="Maciej Maciejewski" w:date="2024-01-07T16:45:00Z">
                    <w:rPr>
                      <w:color w:val="000000"/>
                    </w:rPr>
                  </w:rPrChange>
                </w:rPr>
                <w:t xml:space="preserve">Long </w:t>
              </w:r>
              <w:r w:rsidRPr="00F34E6D">
                <w:rPr>
                  <w:color w:val="871094"/>
                  <w:lang w:val="en-US"/>
                  <w:rPrChange w:id="2112" w:author="Maciej Maciejewski" w:date="2024-01-07T16:45:00Z">
                    <w:rPr>
                      <w:color w:val="871094"/>
                    </w:rPr>
                  </w:rPrChange>
                </w:rPr>
                <w:t>id</w:t>
              </w:r>
              <w:r w:rsidRPr="00F34E6D">
                <w:rPr>
                  <w:color w:val="080808"/>
                  <w:lang w:val="en-US"/>
                  <w:rPrChange w:id="2113" w:author="Maciej Maciejewski" w:date="2024-01-07T16:45:00Z">
                    <w:rPr>
                      <w:color w:val="080808"/>
                    </w:rPr>
                  </w:rPrChange>
                </w:rPr>
                <w:t>;</w:t>
              </w:r>
              <w:r w:rsidRPr="00F34E6D">
                <w:rPr>
                  <w:color w:val="080808"/>
                  <w:lang w:val="en-US"/>
                  <w:rPrChange w:id="2114" w:author="Maciej Maciejewski" w:date="2024-01-07T16:45:00Z">
                    <w:rPr>
                      <w:color w:val="080808"/>
                    </w:rPr>
                  </w:rPrChange>
                </w:rPr>
                <w:br/>
              </w:r>
              <w:r w:rsidRPr="00F34E6D">
                <w:rPr>
                  <w:color w:val="080808"/>
                  <w:lang w:val="en-US"/>
                  <w:rPrChange w:id="2115" w:author="Maciej Maciejewski" w:date="2024-01-07T16:45:00Z">
                    <w:rPr>
                      <w:color w:val="080808"/>
                    </w:rPr>
                  </w:rPrChange>
                </w:rPr>
                <w:br/>
                <w:t xml:space="preserve">    </w:t>
              </w:r>
              <w:r w:rsidRPr="00F34E6D">
                <w:rPr>
                  <w:color w:val="9E880D"/>
                  <w:lang w:val="en-US"/>
                  <w:rPrChange w:id="2116" w:author="Maciej Maciejewski" w:date="2024-01-07T16:45:00Z">
                    <w:rPr>
                      <w:color w:val="9E880D"/>
                    </w:rPr>
                  </w:rPrChange>
                </w:rPr>
                <w:t>@Column</w:t>
              </w:r>
              <w:r w:rsidRPr="00F34E6D">
                <w:rPr>
                  <w:color w:val="080808"/>
                  <w:lang w:val="en-US"/>
                  <w:rPrChange w:id="2117" w:author="Maciej Maciejewski" w:date="2024-01-07T16:45:00Z">
                    <w:rPr>
                      <w:color w:val="080808"/>
                    </w:rPr>
                  </w:rPrChange>
                </w:rPr>
                <w:t xml:space="preserve">(name = </w:t>
              </w:r>
              <w:r w:rsidRPr="00F34E6D">
                <w:rPr>
                  <w:color w:val="067D17"/>
                  <w:lang w:val="en-US"/>
                </w:rPr>
                <w:t>“</w:t>
              </w:r>
              <w:proofErr w:type="spellStart"/>
              <w:r w:rsidRPr="00F34E6D">
                <w:rPr>
                  <w:color w:val="067D17"/>
                  <w:lang w:val="en-US"/>
                  <w:rPrChange w:id="2118" w:author="Maciej Maciejewski" w:date="2024-01-07T16:45:00Z">
                    <w:rPr>
                      <w:color w:val="067D17"/>
                    </w:rPr>
                  </w:rPrChange>
                </w:rPr>
                <w:t>project_name</w:t>
              </w:r>
              <w:proofErr w:type="spellEnd"/>
              <w:r w:rsidRPr="00F34E6D">
                <w:rPr>
                  <w:color w:val="067D17"/>
                  <w:lang w:val="en-US"/>
                  <w:rPrChange w:id="2119" w:author="Maciej Maciejewski" w:date="2024-01-07T16:45:00Z">
                    <w:rPr>
                      <w:color w:val="067D17"/>
                    </w:rPr>
                  </w:rPrChange>
                </w:rPr>
                <w:t>"</w:t>
              </w:r>
              <w:r w:rsidRPr="00F34E6D">
                <w:rPr>
                  <w:color w:val="080808"/>
                  <w:lang w:val="en-US"/>
                  <w:rPrChange w:id="2120" w:author="Maciej Maciejewski" w:date="2024-01-07T16:45:00Z">
                    <w:rPr>
                      <w:color w:val="080808"/>
                    </w:rPr>
                  </w:rPrChange>
                </w:rPr>
                <w:t xml:space="preserve">, nullable = </w:t>
              </w:r>
              <w:proofErr w:type="spellStart"/>
              <w:r w:rsidRPr="00F34E6D">
                <w:rPr>
                  <w:color w:val="0033B3"/>
                  <w:lang w:val="en-US"/>
                  <w:rPrChange w:id="2121" w:author="Maciej Maciejewski" w:date="2024-01-07T16:45:00Z">
                    <w:rPr>
                      <w:color w:val="0033B3"/>
                    </w:rPr>
                  </w:rPrChange>
                </w:rPr>
                <w:t>false</w:t>
              </w:r>
              <w:r w:rsidRPr="00F34E6D">
                <w:rPr>
                  <w:color w:val="080808"/>
                  <w:lang w:val="en-US"/>
                  <w:rPrChange w:id="2122" w:author="Maciej Maciejewski" w:date="2024-01-07T16:45:00Z">
                    <w:rPr>
                      <w:color w:val="080808"/>
                    </w:rPr>
                  </w:rPrChange>
                </w:rPr>
                <w:t>,unique</w:t>
              </w:r>
              <w:proofErr w:type="spellEnd"/>
              <w:r w:rsidRPr="00F34E6D">
                <w:rPr>
                  <w:color w:val="080808"/>
                  <w:lang w:val="en-US"/>
                  <w:rPrChange w:id="2123" w:author="Maciej Maciejewski" w:date="2024-01-07T16:45:00Z">
                    <w:rPr>
                      <w:color w:val="080808"/>
                    </w:rPr>
                  </w:rPrChange>
                </w:rPr>
                <w:t xml:space="preserve"> = </w:t>
              </w:r>
              <w:r w:rsidRPr="00F34E6D">
                <w:rPr>
                  <w:color w:val="0033B3"/>
                  <w:lang w:val="en-US"/>
                  <w:rPrChange w:id="2124" w:author="Maciej Maciejewski" w:date="2024-01-07T16:45:00Z">
                    <w:rPr>
                      <w:color w:val="0033B3"/>
                    </w:rPr>
                  </w:rPrChange>
                </w:rPr>
                <w:t>true</w:t>
              </w:r>
              <w:r w:rsidRPr="00F34E6D">
                <w:rPr>
                  <w:color w:val="080808"/>
                  <w:lang w:val="en-US"/>
                  <w:rPrChange w:id="2125" w:author="Maciej Maciejewski" w:date="2024-01-07T16:45:00Z">
                    <w:rPr>
                      <w:color w:val="080808"/>
                    </w:rPr>
                  </w:rPrChange>
                </w:rPr>
                <w:t>)</w:t>
              </w:r>
              <w:r w:rsidRPr="00F34E6D">
                <w:rPr>
                  <w:color w:val="080808"/>
                  <w:lang w:val="en-US"/>
                  <w:rPrChange w:id="2126" w:author="Maciej Maciejewski" w:date="2024-01-07T16:45:00Z">
                    <w:rPr>
                      <w:color w:val="080808"/>
                    </w:rPr>
                  </w:rPrChange>
                </w:rPr>
                <w:br/>
                <w:t xml:space="preserve">    </w:t>
              </w:r>
              <w:r w:rsidRPr="00F34E6D">
                <w:rPr>
                  <w:color w:val="0033B3"/>
                  <w:lang w:val="en-US"/>
                  <w:rPrChange w:id="2127" w:author="Maciej Maciejewski" w:date="2024-01-07T16:45:00Z">
                    <w:rPr>
                      <w:color w:val="0033B3"/>
                    </w:rPr>
                  </w:rPrChange>
                </w:rPr>
                <w:t xml:space="preserve">private </w:t>
              </w:r>
              <w:r w:rsidRPr="00F34E6D">
                <w:rPr>
                  <w:color w:val="000000"/>
                  <w:lang w:val="en-US"/>
                  <w:rPrChange w:id="2128" w:author="Maciej Maciejewski" w:date="2024-01-07T16:45:00Z">
                    <w:rPr>
                      <w:color w:val="000000"/>
                    </w:rPr>
                  </w:rPrChange>
                </w:rPr>
                <w:t xml:space="preserve">String </w:t>
              </w:r>
              <w:proofErr w:type="spellStart"/>
              <w:r w:rsidRPr="00F34E6D">
                <w:rPr>
                  <w:color w:val="871094"/>
                  <w:lang w:val="en-US"/>
                  <w:rPrChange w:id="2129" w:author="Maciej Maciejewski" w:date="2024-01-07T16:45:00Z">
                    <w:rPr>
                      <w:color w:val="871094"/>
                    </w:rPr>
                  </w:rPrChange>
                </w:rPr>
                <w:t>projectName</w:t>
              </w:r>
              <w:proofErr w:type="spellEnd"/>
              <w:r w:rsidRPr="00F34E6D">
                <w:rPr>
                  <w:color w:val="080808"/>
                  <w:lang w:val="en-US"/>
                  <w:rPrChange w:id="2130" w:author="Maciej Maciejewski" w:date="2024-01-07T16:45:00Z">
                    <w:rPr>
                      <w:color w:val="080808"/>
                    </w:rPr>
                  </w:rPrChange>
                </w:rPr>
                <w:t>;</w:t>
              </w:r>
              <w:r w:rsidRPr="00F34E6D">
                <w:rPr>
                  <w:color w:val="080808"/>
                  <w:lang w:val="en-US"/>
                  <w:rPrChange w:id="2131" w:author="Maciej Maciejewski" w:date="2024-01-07T16:45:00Z">
                    <w:rPr>
                      <w:color w:val="080808"/>
                    </w:rPr>
                  </w:rPrChange>
                </w:rPr>
                <w:br/>
              </w:r>
            </w:ins>
          </w:p>
          <w:p w14:paraId="219A59E7" w14:textId="0A949D27" w:rsidR="00F34E6D" w:rsidRPr="00F34E6D" w:rsidRDefault="00F34E6D">
            <w:pPr>
              <w:pStyle w:val="HTML-wstpniesformatowany"/>
              <w:shd w:val="clear" w:color="auto" w:fill="FFFFFF"/>
              <w:rPr>
                <w:ins w:id="2132" w:author="Maciej Maciejewski" w:date="2024-01-07T16:44:00Z"/>
                <w:color w:val="080808"/>
                <w:lang w:val="en-US"/>
                <w:rPrChange w:id="2133" w:author="Maciej Maciejewski" w:date="2024-01-07T16:46:00Z">
                  <w:rPr>
                    <w:ins w:id="2134" w:author="Maciej Maciejewski" w:date="2024-01-07T16:44:00Z"/>
                    <w:szCs w:val="24"/>
                  </w:rPr>
                </w:rPrChange>
              </w:rPr>
              <w:pPrChange w:id="2135" w:author="Maciej Maciejewski" w:date="2024-01-07T16:46:00Z">
                <w:pPr>
                  <w:ind w:firstLine="0"/>
                  <w:jc w:val="both"/>
                </w:pPr>
              </w:pPrChange>
            </w:pPr>
            <w:ins w:id="2136" w:author="Maciej Maciejewski" w:date="2024-01-07T16:44:00Z">
              <w:r w:rsidRPr="00F34E6D">
                <w:rPr>
                  <w:color w:val="080808"/>
                  <w:lang w:val="en-US"/>
                  <w:rPrChange w:id="2137" w:author="Maciej Maciejewski" w:date="2024-01-07T16:45:00Z">
                    <w:rPr>
                      <w:color w:val="080808"/>
                    </w:rPr>
                  </w:rPrChange>
                </w:rPr>
                <w:br/>
                <w:t xml:space="preserve">    </w:t>
              </w:r>
              <w:r w:rsidRPr="00F34E6D">
                <w:rPr>
                  <w:color w:val="9E880D"/>
                  <w:lang w:val="en-US"/>
                  <w:rPrChange w:id="2138" w:author="Maciej Maciejewski" w:date="2024-01-07T16:45:00Z">
                    <w:rPr>
                      <w:color w:val="9E880D"/>
                    </w:rPr>
                  </w:rPrChange>
                </w:rPr>
                <w:t>@ManyToOne</w:t>
              </w:r>
              <w:r w:rsidRPr="00F34E6D">
                <w:rPr>
                  <w:color w:val="9E880D"/>
                  <w:lang w:val="en-US"/>
                  <w:rPrChange w:id="2139" w:author="Maciej Maciejewski" w:date="2024-01-07T16:45:00Z">
                    <w:rPr>
                      <w:color w:val="9E880D"/>
                    </w:rPr>
                  </w:rPrChange>
                </w:rPr>
                <w:br/>
                <w:t xml:space="preserve">    @JoinColumn</w:t>
              </w:r>
              <w:r w:rsidRPr="00F34E6D">
                <w:rPr>
                  <w:color w:val="080808"/>
                  <w:lang w:val="en-US"/>
                  <w:rPrChange w:id="2140" w:author="Maciej Maciejewski" w:date="2024-01-07T16:45:00Z">
                    <w:rPr>
                      <w:color w:val="080808"/>
                    </w:rPr>
                  </w:rPrChange>
                </w:rPr>
                <w:t xml:space="preserve">(name = </w:t>
              </w:r>
              <w:r w:rsidRPr="00F34E6D">
                <w:rPr>
                  <w:color w:val="067D17"/>
                  <w:lang w:val="en-US"/>
                  <w:rPrChange w:id="2141" w:author="Maciej Maciejewski" w:date="2024-01-07T16:45:00Z">
                    <w:rPr>
                      <w:color w:val="067D17"/>
                    </w:rPr>
                  </w:rPrChange>
                </w:rPr>
                <w:t>"</w:t>
              </w:r>
              <w:proofErr w:type="spellStart"/>
              <w:r w:rsidRPr="00F34E6D">
                <w:rPr>
                  <w:color w:val="067D17"/>
                  <w:lang w:val="en-US"/>
                  <w:rPrChange w:id="2142" w:author="Maciej Maciejewski" w:date="2024-01-07T16:45:00Z">
                    <w:rPr>
                      <w:color w:val="067D17"/>
                    </w:rPr>
                  </w:rPrChange>
                </w:rPr>
                <w:t>responsible_user</w:t>
              </w:r>
              <w:proofErr w:type="spellEnd"/>
              <w:r w:rsidRPr="00F34E6D">
                <w:rPr>
                  <w:color w:val="067D17"/>
                  <w:lang w:val="en-US"/>
                  <w:rPrChange w:id="2143" w:author="Maciej Maciejewski" w:date="2024-01-07T16:45:00Z">
                    <w:rPr>
                      <w:color w:val="067D17"/>
                    </w:rPr>
                  </w:rPrChange>
                </w:rPr>
                <w:t>"</w:t>
              </w:r>
              <w:r w:rsidRPr="00F34E6D">
                <w:rPr>
                  <w:color w:val="080808"/>
                  <w:lang w:val="en-US"/>
                  <w:rPrChange w:id="2144" w:author="Maciej Maciejewski" w:date="2024-01-07T16:45:00Z">
                    <w:rPr>
                      <w:color w:val="080808"/>
                    </w:rPr>
                  </w:rPrChange>
                </w:rPr>
                <w:t xml:space="preserve">, nullable = </w:t>
              </w:r>
              <w:r w:rsidRPr="00F34E6D">
                <w:rPr>
                  <w:color w:val="0033B3"/>
                  <w:lang w:val="en-US"/>
                  <w:rPrChange w:id="2145" w:author="Maciej Maciejewski" w:date="2024-01-07T16:45:00Z">
                    <w:rPr>
                      <w:color w:val="0033B3"/>
                    </w:rPr>
                  </w:rPrChange>
                </w:rPr>
                <w:t>false</w:t>
              </w:r>
              <w:r w:rsidRPr="00F34E6D">
                <w:rPr>
                  <w:color w:val="080808"/>
                  <w:lang w:val="en-US"/>
                  <w:rPrChange w:id="2146" w:author="Maciej Maciejewski" w:date="2024-01-07T16:45:00Z">
                    <w:rPr>
                      <w:color w:val="080808"/>
                    </w:rPr>
                  </w:rPrChange>
                </w:rPr>
                <w:t>)</w:t>
              </w:r>
              <w:r w:rsidRPr="00F34E6D">
                <w:rPr>
                  <w:color w:val="080808"/>
                  <w:lang w:val="en-US"/>
                  <w:rPrChange w:id="2147" w:author="Maciej Maciejewski" w:date="2024-01-07T16:45:00Z">
                    <w:rPr>
                      <w:color w:val="080808"/>
                    </w:rPr>
                  </w:rPrChange>
                </w:rPr>
                <w:br/>
                <w:t xml:space="preserve">    </w:t>
              </w:r>
              <w:r w:rsidRPr="00F34E6D">
                <w:rPr>
                  <w:color w:val="0033B3"/>
                  <w:lang w:val="en-US"/>
                  <w:rPrChange w:id="2148" w:author="Maciej Maciejewski" w:date="2024-01-07T16:45:00Z">
                    <w:rPr>
                      <w:color w:val="0033B3"/>
                    </w:rPr>
                  </w:rPrChange>
                </w:rPr>
                <w:t xml:space="preserve">private </w:t>
              </w:r>
              <w:r w:rsidRPr="00F34E6D">
                <w:rPr>
                  <w:color w:val="000000"/>
                  <w:lang w:val="en-US"/>
                  <w:rPrChange w:id="2149" w:author="Maciej Maciejewski" w:date="2024-01-07T16:45:00Z">
                    <w:rPr>
                      <w:color w:val="000000"/>
                    </w:rPr>
                  </w:rPrChange>
                </w:rPr>
                <w:t xml:space="preserve">User </w:t>
              </w:r>
              <w:proofErr w:type="spellStart"/>
              <w:r w:rsidRPr="00F34E6D">
                <w:rPr>
                  <w:color w:val="871094"/>
                  <w:lang w:val="en-US"/>
                  <w:rPrChange w:id="2150" w:author="Maciej Maciejewski" w:date="2024-01-07T16:45:00Z">
                    <w:rPr>
                      <w:color w:val="871094"/>
                    </w:rPr>
                  </w:rPrChange>
                </w:rPr>
                <w:t>responsibleUser</w:t>
              </w:r>
              <w:proofErr w:type="spellEnd"/>
              <w:r w:rsidRPr="00F34E6D">
                <w:rPr>
                  <w:color w:val="080808"/>
                  <w:lang w:val="en-US"/>
                  <w:rPrChange w:id="2151" w:author="Maciej Maciejewski" w:date="2024-01-07T16:45:00Z">
                    <w:rPr>
                      <w:color w:val="080808"/>
                    </w:rPr>
                  </w:rPrChange>
                </w:rPr>
                <w:t>;</w:t>
              </w:r>
              <w:r w:rsidRPr="00F34E6D">
                <w:rPr>
                  <w:color w:val="080808"/>
                  <w:lang w:val="en-US"/>
                  <w:rPrChange w:id="2152" w:author="Maciej Maciejewski" w:date="2024-01-07T16:45:00Z">
                    <w:rPr>
                      <w:color w:val="080808"/>
                    </w:rPr>
                  </w:rPrChange>
                </w:rPr>
                <w:br/>
              </w:r>
              <w:r w:rsidRPr="00F34E6D">
                <w:rPr>
                  <w:color w:val="080808"/>
                  <w:lang w:val="en-US"/>
                  <w:rPrChange w:id="2153" w:author="Maciej Maciejewski" w:date="2024-01-07T16:45:00Z">
                    <w:rPr>
                      <w:color w:val="080808"/>
                    </w:rPr>
                  </w:rPrChange>
                </w:rPr>
                <w:br/>
                <w:t xml:space="preserve">    </w:t>
              </w:r>
              <w:r w:rsidRPr="00F34E6D">
                <w:rPr>
                  <w:color w:val="9E880D"/>
                  <w:lang w:val="en-US"/>
                  <w:rPrChange w:id="2154" w:author="Maciej Maciejewski" w:date="2024-01-07T16:45:00Z">
                    <w:rPr>
                      <w:color w:val="9E880D"/>
                    </w:rPr>
                  </w:rPrChange>
                </w:rPr>
                <w:t>@Column</w:t>
              </w:r>
              <w:r w:rsidRPr="00F34E6D">
                <w:rPr>
                  <w:color w:val="080808"/>
                  <w:lang w:val="en-US"/>
                  <w:rPrChange w:id="2155" w:author="Maciej Maciejewski" w:date="2024-01-07T16:45:00Z">
                    <w:rPr>
                      <w:color w:val="080808"/>
                    </w:rPr>
                  </w:rPrChange>
                </w:rPr>
                <w:t xml:space="preserve">(nullable = </w:t>
              </w:r>
              <w:r w:rsidRPr="00F34E6D">
                <w:rPr>
                  <w:color w:val="0033B3"/>
                  <w:lang w:val="en-US"/>
                  <w:rPrChange w:id="2156" w:author="Maciej Maciejewski" w:date="2024-01-07T16:45:00Z">
                    <w:rPr>
                      <w:color w:val="0033B3"/>
                    </w:rPr>
                  </w:rPrChange>
                </w:rPr>
                <w:t>false</w:t>
              </w:r>
              <w:r w:rsidRPr="00F34E6D">
                <w:rPr>
                  <w:color w:val="080808"/>
                  <w:lang w:val="en-US"/>
                  <w:rPrChange w:id="2157" w:author="Maciej Maciejewski" w:date="2024-01-07T16:45:00Z">
                    <w:rPr>
                      <w:color w:val="080808"/>
                    </w:rPr>
                  </w:rPrChange>
                </w:rPr>
                <w:t>)</w:t>
              </w:r>
              <w:r w:rsidRPr="00F34E6D">
                <w:rPr>
                  <w:color w:val="080808"/>
                  <w:lang w:val="en-US"/>
                  <w:rPrChange w:id="2158" w:author="Maciej Maciejewski" w:date="2024-01-07T16:45:00Z">
                    <w:rPr>
                      <w:color w:val="080808"/>
                    </w:rPr>
                  </w:rPrChange>
                </w:rPr>
                <w:br/>
                <w:t xml:space="preserve">    </w:t>
              </w:r>
              <w:r w:rsidRPr="00F34E6D">
                <w:rPr>
                  <w:color w:val="0033B3"/>
                  <w:lang w:val="en-US"/>
                  <w:rPrChange w:id="2159" w:author="Maciej Maciejewski" w:date="2024-01-07T16:45:00Z">
                    <w:rPr>
                      <w:color w:val="0033B3"/>
                    </w:rPr>
                  </w:rPrChange>
                </w:rPr>
                <w:t xml:space="preserve">private </w:t>
              </w:r>
              <w:r w:rsidRPr="00F34E6D">
                <w:rPr>
                  <w:color w:val="000000"/>
                  <w:lang w:val="en-US"/>
                  <w:rPrChange w:id="2160" w:author="Maciej Maciejewski" w:date="2024-01-07T16:45:00Z">
                    <w:rPr>
                      <w:color w:val="000000"/>
                    </w:rPr>
                  </w:rPrChange>
                </w:rPr>
                <w:t xml:space="preserve">Double </w:t>
              </w:r>
              <w:r w:rsidRPr="00F34E6D">
                <w:rPr>
                  <w:color w:val="871094"/>
                  <w:lang w:val="en-US"/>
                  <w:rPrChange w:id="2161" w:author="Maciej Maciejewski" w:date="2024-01-07T16:45:00Z">
                    <w:rPr>
                      <w:color w:val="871094"/>
                    </w:rPr>
                  </w:rPrChange>
                </w:rPr>
                <w:t>goal</w:t>
              </w:r>
              <w:r w:rsidRPr="00F34E6D">
                <w:rPr>
                  <w:color w:val="080808"/>
                  <w:lang w:val="en-US"/>
                  <w:rPrChange w:id="2162" w:author="Maciej Maciejewski" w:date="2024-01-07T16:45:00Z">
                    <w:rPr>
                      <w:color w:val="080808"/>
                    </w:rPr>
                  </w:rPrChange>
                </w:rPr>
                <w:t>;</w:t>
              </w:r>
              <w:r w:rsidRPr="00F34E6D">
                <w:rPr>
                  <w:color w:val="080808"/>
                  <w:lang w:val="en-US"/>
                  <w:rPrChange w:id="2163" w:author="Maciej Maciejewski" w:date="2024-01-07T16:45:00Z">
                    <w:rPr>
                      <w:color w:val="080808"/>
                    </w:rPr>
                  </w:rPrChange>
                </w:rPr>
                <w:br/>
              </w:r>
              <w:r w:rsidRPr="00F34E6D">
                <w:rPr>
                  <w:color w:val="080808"/>
                  <w:lang w:val="en-US"/>
                  <w:rPrChange w:id="2164" w:author="Maciej Maciejewski" w:date="2024-01-07T16:45:00Z">
                    <w:rPr>
                      <w:color w:val="080808"/>
                    </w:rPr>
                  </w:rPrChange>
                </w:rPr>
                <w:br/>
                <w:t xml:space="preserve">    </w:t>
              </w:r>
              <w:r w:rsidRPr="00F34E6D">
                <w:rPr>
                  <w:color w:val="9E880D"/>
                  <w:lang w:val="en-US"/>
                  <w:rPrChange w:id="2165" w:author="Maciej Maciejewski" w:date="2024-01-07T16:45:00Z">
                    <w:rPr>
                      <w:color w:val="9E880D"/>
                    </w:rPr>
                  </w:rPrChange>
                </w:rPr>
                <w:t>@Column</w:t>
              </w:r>
              <w:r w:rsidRPr="00F34E6D">
                <w:rPr>
                  <w:color w:val="080808"/>
                  <w:lang w:val="en-US"/>
                  <w:rPrChange w:id="2166" w:author="Maciej Maciejewski" w:date="2024-01-07T16:45:00Z">
                    <w:rPr>
                      <w:color w:val="080808"/>
                    </w:rPr>
                  </w:rPrChange>
                </w:rPr>
                <w:t xml:space="preserve">(name = </w:t>
              </w:r>
              <w:r w:rsidRPr="00F34E6D">
                <w:rPr>
                  <w:color w:val="067D17"/>
                  <w:lang w:val="en-US"/>
                  <w:rPrChange w:id="2167" w:author="Maciej Maciejewski" w:date="2024-01-07T16:45:00Z">
                    <w:rPr>
                      <w:color w:val="067D17"/>
                    </w:rPr>
                  </w:rPrChange>
                </w:rPr>
                <w:t>"</w:t>
              </w:r>
              <w:proofErr w:type="spellStart"/>
              <w:r w:rsidRPr="00F34E6D">
                <w:rPr>
                  <w:color w:val="067D17"/>
                  <w:lang w:val="en-US"/>
                  <w:rPrChange w:id="2168" w:author="Maciej Maciejewski" w:date="2024-01-07T16:45:00Z">
                    <w:rPr>
                      <w:color w:val="067D17"/>
                    </w:rPr>
                  </w:rPrChange>
                </w:rPr>
                <w:t>money_collected"</w:t>
              </w:r>
              <w:r w:rsidRPr="00F34E6D">
                <w:rPr>
                  <w:color w:val="080808"/>
                  <w:lang w:val="en-US"/>
                  <w:rPrChange w:id="2169" w:author="Maciej Maciejewski" w:date="2024-01-07T16:45:00Z">
                    <w:rPr>
                      <w:color w:val="080808"/>
                    </w:rPr>
                  </w:rPrChange>
                </w:rPr>
                <w:t>,nullable</w:t>
              </w:r>
              <w:proofErr w:type="spellEnd"/>
              <w:r w:rsidRPr="00F34E6D">
                <w:rPr>
                  <w:color w:val="080808"/>
                  <w:lang w:val="en-US"/>
                  <w:rPrChange w:id="2170" w:author="Maciej Maciejewski" w:date="2024-01-07T16:45:00Z">
                    <w:rPr>
                      <w:color w:val="080808"/>
                    </w:rPr>
                  </w:rPrChange>
                </w:rPr>
                <w:t xml:space="preserve"> = </w:t>
              </w:r>
              <w:r w:rsidRPr="00F34E6D">
                <w:rPr>
                  <w:color w:val="0033B3"/>
                  <w:lang w:val="en-US"/>
                  <w:rPrChange w:id="2171" w:author="Maciej Maciejewski" w:date="2024-01-07T16:45:00Z">
                    <w:rPr>
                      <w:color w:val="0033B3"/>
                    </w:rPr>
                  </w:rPrChange>
                </w:rPr>
                <w:t>false</w:t>
              </w:r>
              <w:r w:rsidRPr="00F34E6D">
                <w:rPr>
                  <w:color w:val="080808"/>
                  <w:lang w:val="en-US"/>
                  <w:rPrChange w:id="2172" w:author="Maciej Maciejewski" w:date="2024-01-07T16:45:00Z">
                    <w:rPr>
                      <w:color w:val="080808"/>
                    </w:rPr>
                  </w:rPrChange>
                </w:rPr>
                <w:t>)</w:t>
              </w:r>
              <w:r w:rsidRPr="00F34E6D">
                <w:rPr>
                  <w:color w:val="080808"/>
                  <w:lang w:val="en-US"/>
                  <w:rPrChange w:id="2173" w:author="Maciej Maciejewski" w:date="2024-01-07T16:45:00Z">
                    <w:rPr>
                      <w:color w:val="080808"/>
                    </w:rPr>
                  </w:rPrChange>
                </w:rPr>
                <w:br/>
                <w:t xml:space="preserve">    </w:t>
              </w:r>
              <w:r w:rsidRPr="00F34E6D">
                <w:rPr>
                  <w:color w:val="9E880D"/>
                  <w:lang w:val="en-US"/>
                  <w:rPrChange w:id="2174" w:author="Maciej Maciejewski" w:date="2024-01-07T16:45:00Z">
                    <w:rPr>
                      <w:color w:val="9E880D"/>
                    </w:rPr>
                  </w:rPrChange>
                </w:rPr>
                <w:t>@GeneratedValue</w:t>
              </w:r>
              <w:r w:rsidRPr="00F34E6D">
                <w:rPr>
                  <w:color w:val="080808"/>
                  <w:lang w:val="en-US"/>
                  <w:rPrChange w:id="2175" w:author="Maciej Maciejewski" w:date="2024-01-07T16:45:00Z">
                    <w:rPr>
                      <w:color w:val="080808"/>
                    </w:rPr>
                  </w:rPrChange>
                </w:rPr>
                <w:t>()</w:t>
              </w:r>
              <w:r w:rsidRPr="00F34E6D">
                <w:rPr>
                  <w:color w:val="080808"/>
                  <w:lang w:val="en-US"/>
                  <w:rPrChange w:id="2176" w:author="Maciej Maciejewski" w:date="2024-01-07T16:45:00Z">
                    <w:rPr>
                      <w:color w:val="080808"/>
                    </w:rPr>
                  </w:rPrChange>
                </w:rPr>
                <w:br/>
                <w:t xml:space="preserve">    </w:t>
              </w:r>
              <w:r w:rsidRPr="00F34E6D">
                <w:rPr>
                  <w:color w:val="0033B3"/>
                  <w:lang w:val="en-US"/>
                  <w:rPrChange w:id="2177" w:author="Maciej Maciejewski" w:date="2024-01-07T16:45:00Z">
                    <w:rPr>
                      <w:color w:val="0033B3"/>
                    </w:rPr>
                  </w:rPrChange>
                </w:rPr>
                <w:t xml:space="preserve">private </w:t>
              </w:r>
              <w:r w:rsidRPr="00F34E6D">
                <w:rPr>
                  <w:color w:val="000000"/>
                  <w:lang w:val="en-US"/>
                  <w:rPrChange w:id="2178" w:author="Maciej Maciejewski" w:date="2024-01-07T16:45:00Z">
                    <w:rPr>
                      <w:color w:val="000000"/>
                    </w:rPr>
                  </w:rPrChange>
                </w:rPr>
                <w:t xml:space="preserve">Double </w:t>
              </w:r>
              <w:proofErr w:type="spellStart"/>
              <w:r w:rsidRPr="00F34E6D">
                <w:rPr>
                  <w:color w:val="871094"/>
                  <w:lang w:val="en-US"/>
                  <w:rPrChange w:id="2179" w:author="Maciej Maciejewski" w:date="2024-01-07T16:45:00Z">
                    <w:rPr>
                      <w:color w:val="871094"/>
                    </w:rPr>
                  </w:rPrChange>
                </w:rPr>
                <w:t>moneyCollected</w:t>
              </w:r>
              <w:proofErr w:type="spellEnd"/>
              <w:r w:rsidRPr="00F34E6D">
                <w:rPr>
                  <w:color w:val="080808"/>
                  <w:lang w:val="en-US"/>
                  <w:rPrChange w:id="2180" w:author="Maciej Maciejewski" w:date="2024-01-07T16:45:00Z">
                    <w:rPr>
                      <w:color w:val="080808"/>
                    </w:rPr>
                  </w:rPrChange>
                </w:rPr>
                <w:t>;</w:t>
              </w:r>
              <w:r w:rsidRPr="00F34E6D">
                <w:rPr>
                  <w:color w:val="080808"/>
                  <w:lang w:val="en-US"/>
                  <w:rPrChange w:id="2181" w:author="Maciej Maciejewski" w:date="2024-01-07T16:45:00Z">
                    <w:rPr>
                      <w:color w:val="080808"/>
                    </w:rPr>
                  </w:rPrChange>
                </w:rPr>
                <w:br/>
              </w:r>
              <w:r w:rsidRPr="00F34E6D">
                <w:rPr>
                  <w:color w:val="080808"/>
                  <w:lang w:val="en-US"/>
                  <w:rPrChange w:id="2182" w:author="Maciej Maciejewski" w:date="2024-01-07T16:45:00Z">
                    <w:rPr>
                      <w:color w:val="080808"/>
                    </w:rPr>
                  </w:rPrChange>
                </w:rPr>
                <w:br/>
                <w:t xml:space="preserve">    </w:t>
              </w:r>
              <w:r w:rsidRPr="00F34E6D">
                <w:rPr>
                  <w:color w:val="9E880D"/>
                  <w:lang w:val="en-US"/>
                  <w:rPrChange w:id="2183" w:author="Maciej Maciejewski" w:date="2024-01-07T16:45:00Z">
                    <w:rPr>
                      <w:color w:val="9E880D"/>
                    </w:rPr>
                  </w:rPrChange>
                </w:rPr>
                <w:t>@Column</w:t>
              </w:r>
              <w:r w:rsidRPr="00F34E6D">
                <w:rPr>
                  <w:color w:val="080808"/>
                  <w:lang w:val="en-US"/>
                  <w:rPrChange w:id="2184" w:author="Maciej Maciejewski" w:date="2024-01-07T16:45:00Z">
                    <w:rPr>
                      <w:color w:val="080808"/>
                    </w:rPr>
                  </w:rPrChange>
                </w:rPr>
                <w:t xml:space="preserve">(name = </w:t>
              </w:r>
              <w:r w:rsidRPr="00F34E6D">
                <w:rPr>
                  <w:color w:val="067D17"/>
                  <w:lang w:val="en-US"/>
                  <w:rPrChange w:id="2185" w:author="Maciej Maciejewski" w:date="2024-01-07T16:45:00Z">
                    <w:rPr>
                      <w:color w:val="067D17"/>
                    </w:rPr>
                  </w:rPrChange>
                </w:rPr>
                <w:t>"</w:t>
              </w:r>
              <w:proofErr w:type="spellStart"/>
              <w:r w:rsidRPr="00F34E6D">
                <w:rPr>
                  <w:color w:val="067D17"/>
                  <w:lang w:val="en-US"/>
                  <w:rPrChange w:id="2186" w:author="Maciej Maciejewski" w:date="2024-01-07T16:45:00Z">
                    <w:rPr>
                      <w:color w:val="067D17"/>
                    </w:rPr>
                  </w:rPrChange>
                </w:rPr>
                <w:t>number_of_supporters"</w:t>
              </w:r>
              <w:r w:rsidRPr="00F34E6D">
                <w:rPr>
                  <w:color w:val="080808"/>
                  <w:lang w:val="en-US"/>
                  <w:rPrChange w:id="2187" w:author="Maciej Maciejewski" w:date="2024-01-07T16:45:00Z">
                    <w:rPr>
                      <w:color w:val="080808"/>
                    </w:rPr>
                  </w:rPrChange>
                </w:rPr>
                <w:t>,nullable</w:t>
              </w:r>
              <w:proofErr w:type="spellEnd"/>
              <w:r w:rsidRPr="00F34E6D">
                <w:rPr>
                  <w:color w:val="080808"/>
                  <w:lang w:val="en-US"/>
                  <w:rPrChange w:id="2188" w:author="Maciej Maciejewski" w:date="2024-01-07T16:45:00Z">
                    <w:rPr>
                      <w:color w:val="080808"/>
                    </w:rPr>
                  </w:rPrChange>
                </w:rPr>
                <w:t xml:space="preserve"> = </w:t>
              </w:r>
              <w:r w:rsidRPr="00F34E6D">
                <w:rPr>
                  <w:color w:val="0033B3"/>
                  <w:lang w:val="en-US"/>
                  <w:rPrChange w:id="2189" w:author="Maciej Maciejewski" w:date="2024-01-07T16:45:00Z">
                    <w:rPr>
                      <w:color w:val="0033B3"/>
                    </w:rPr>
                  </w:rPrChange>
                </w:rPr>
                <w:t>false</w:t>
              </w:r>
              <w:r w:rsidRPr="00F34E6D">
                <w:rPr>
                  <w:color w:val="080808"/>
                  <w:lang w:val="en-US"/>
                  <w:rPrChange w:id="2190" w:author="Maciej Maciejewski" w:date="2024-01-07T16:45:00Z">
                    <w:rPr>
                      <w:color w:val="080808"/>
                    </w:rPr>
                  </w:rPrChange>
                </w:rPr>
                <w:t>)</w:t>
              </w:r>
              <w:r w:rsidRPr="00F34E6D">
                <w:rPr>
                  <w:color w:val="080808"/>
                  <w:lang w:val="en-US"/>
                  <w:rPrChange w:id="2191" w:author="Maciej Maciejewski" w:date="2024-01-07T16:45:00Z">
                    <w:rPr>
                      <w:color w:val="080808"/>
                    </w:rPr>
                  </w:rPrChange>
                </w:rPr>
                <w:br/>
                <w:t xml:space="preserve">    </w:t>
              </w:r>
              <w:r w:rsidRPr="00F34E6D">
                <w:rPr>
                  <w:color w:val="9E880D"/>
                  <w:lang w:val="en-US"/>
                  <w:rPrChange w:id="2192" w:author="Maciej Maciejewski" w:date="2024-01-07T16:45:00Z">
                    <w:rPr>
                      <w:color w:val="9E880D"/>
                    </w:rPr>
                  </w:rPrChange>
                </w:rPr>
                <w:t>@GeneratedValue</w:t>
              </w:r>
              <w:r w:rsidRPr="00F34E6D">
                <w:rPr>
                  <w:color w:val="080808"/>
                  <w:lang w:val="en-US"/>
                  <w:rPrChange w:id="2193" w:author="Maciej Maciejewski" w:date="2024-01-07T16:45:00Z">
                    <w:rPr>
                      <w:color w:val="080808"/>
                    </w:rPr>
                  </w:rPrChange>
                </w:rPr>
                <w:t>()</w:t>
              </w:r>
              <w:r w:rsidRPr="00F34E6D">
                <w:rPr>
                  <w:color w:val="080808"/>
                  <w:lang w:val="en-US"/>
                  <w:rPrChange w:id="2194" w:author="Maciej Maciejewski" w:date="2024-01-07T16:45:00Z">
                    <w:rPr>
                      <w:color w:val="080808"/>
                    </w:rPr>
                  </w:rPrChange>
                </w:rPr>
                <w:br/>
                <w:t xml:space="preserve">    </w:t>
              </w:r>
              <w:r w:rsidRPr="00F34E6D">
                <w:rPr>
                  <w:color w:val="0033B3"/>
                  <w:lang w:val="en-US"/>
                  <w:rPrChange w:id="2195" w:author="Maciej Maciejewski" w:date="2024-01-07T16:45:00Z">
                    <w:rPr>
                      <w:color w:val="0033B3"/>
                    </w:rPr>
                  </w:rPrChange>
                </w:rPr>
                <w:t xml:space="preserve">private </w:t>
              </w:r>
              <w:r w:rsidRPr="00F34E6D">
                <w:rPr>
                  <w:color w:val="000000"/>
                  <w:lang w:val="en-US"/>
                  <w:rPrChange w:id="2196" w:author="Maciej Maciejewski" w:date="2024-01-07T16:45:00Z">
                    <w:rPr>
                      <w:color w:val="000000"/>
                    </w:rPr>
                  </w:rPrChange>
                </w:rPr>
                <w:t xml:space="preserve">Long </w:t>
              </w:r>
              <w:proofErr w:type="spellStart"/>
              <w:r w:rsidRPr="00F34E6D">
                <w:rPr>
                  <w:color w:val="871094"/>
                  <w:lang w:val="en-US"/>
                  <w:rPrChange w:id="2197" w:author="Maciej Maciejewski" w:date="2024-01-07T16:45:00Z">
                    <w:rPr>
                      <w:color w:val="871094"/>
                    </w:rPr>
                  </w:rPrChange>
                </w:rPr>
                <w:t>numberOfSupporters</w:t>
              </w:r>
              <w:proofErr w:type="spellEnd"/>
              <w:r w:rsidRPr="00F34E6D">
                <w:rPr>
                  <w:color w:val="080808"/>
                  <w:lang w:val="en-US"/>
                  <w:rPrChange w:id="2198" w:author="Maciej Maciejewski" w:date="2024-01-07T16:45:00Z">
                    <w:rPr>
                      <w:color w:val="080808"/>
                    </w:rPr>
                  </w:rPrChange>
                </w:rPr>
                <w:t>;</w:t>
              </w:r>
              <w:r w:rsidRPr="00F34E6D">
                <w:rPr>
                  <w:color w:val="080808"/>
                  <w:lang w:val="en-US"/>
                  <w:rPrChange w:id="2199" w:author="Maciej Maciejewski" w:date="2024-01-07T16:45:00Z">
                    <w:rPr>
                      <w:color w:val="080808"/>
                    </w:rPr>
                  </w:rPrChange>
                </w:rPr>
                <w:br/>
              </w:r>
              <w:r w:rsidRPr="00F34E6D">
                <w:rPr>
                  <w:color w:val="080808"/>
                  <w:lang w:val="en-US"/>
                  <w:rPrChange w:id="2200" w:author="Maciej Maciejewski" w:date="2024-01-07T16:45:00Z">
                    <w:rPr>
                      <w:color w:val="080808"/>
                    </w:rPr>
                  </w:rPrChange>
                </w:rPr>
                <w:br/>
                <w:t xml:space="preserve">    </w:t>
              </w:r>
              <w:r w:rsidRPr="00F34E6D">
                <w:rPr>
                  <w:color w:val="9E880D"/>
                  <w:lang w:val="en-US"/>
                  <w:rPrChange w:id="2201" w:author="Maciej Maciejewski" w:date="2024-01-07T16:45:00Z">
                    <w:rPr>
                      <w:color w:val="9E880D"/>
                    </w:rPr>
                  </w:rPrChange>
                </w:rPr>
                <w:t>@Column</w:t>
              </w:r>
              <w:r w:rsidRPr="00F34E6D">
                <w:rPr>
                  <w:color w:val="080808"/>
                  <w:lang w:val="en-US"/>
                  <w:rPrChange w:id="2202" w:author="Maciej Maciejewski" w:date="2024-01-07T16:45:00Z">
                    <w:rPr>
                      <w:color w:val="080808"/>
                    </w:rPr>
                  </w:rPrChange>
                </w:rPr>
                <w:t xml:space="preserve">(nullable = </w:t>
              </w:r>
              <w:proofErr w:type="spellStart"/>
              <w:r w:rsidRPr="00F34E6D">
                <w:rPr>
                  <w:color w:val="0033B3"/>
                  <w:lang w:val="en-US"/>
                  <w:rPrChange w:id="2203" w:author="Maciej Maciejewski" w:date="2024-01-07T16:45:00Z">
                    <w:rPr>
                      <w:color w:val="0033B3"/>
                    </w:rPr>
                  </w:rPrChange>
                </w:rPr>
                <w:t>false</w:t>
              </w:r>
              <w:r w:rsidRPr="00F34E6D">
                <w:rPr>
                  <w:color w:val="080808"/>
                  <w:lang w:val="en-US"/>
                  <w:rPrChange w:id="2204" w:author="Maciej Maciejewski" w:date="2024-01-07T16:45:00Z">
                    <w:rPr>
                      <w:color w:val="080808"/>
                    </w:rPr>
                  </w:rPrChange>
                </w:rPr>
                <w:t>,name</w:t>
              </w:r>
              <w:proofErr w:type="spellEnd"/>
              <w:r w:rsidRPr="00F34E6D">
                <w:rPr>
                  <w:color w:val="080808"/>
                  <w:lang w:val="en-US"/>
                  <w:rPrChange w:id="2205" w:author="Maciej Maciejewski" w:date="2024-01-07T16:45:00Z">
                    <w:rPr>
                      <w:color w:val="080808"/>
                    </w:rPr>
                  </w:rPrChange>
                </w:rPr>
                <w:t xml:space="preserve"> = </w:t>
              </w:r>
              <w:r w:rsidRPr="00F34E6D">
                <w:rPr>
                  <w:color w:val="067D17"/>
                  <w:lang w:val="en-US"/>
                  <w:rPrChange w:id="2206" w:author="Maciej Maciejewski" w:date="2024-01-07T16:45:00Z">
                    <w:rPr>
                      <w:color w:val="067D17"/>
                    </w:rPr>
                  </w:rPrChange>
                </w:rPr>
                <w:t>"</w:t>
              </w:r>
              <w:proofErr w:type="spellStart"/>
              <w:r w:rsidRPr="00F34E6D">
                <w:rPr>
                  <w:color w:val="067D17"/>
                  <w:lang w:val="en-US"/>
                  <w:rPrChange w:id="2207" w:author="Maciej Maciejewski" w:date="2024-01-07T16:45:00Z">
                    <w:rPr>
                      <w:color w:val="067D17"/>
                    </w:rPr>
                  </w:rPrChange>
                </w:rPr>
                <w:t>date_created</w:t>
              </w:r>
              <w:proofErr w:type="spellEnd"/>
              <w:r w:rsidRPr="00F34E6D">
                <w:rPr>
                  <w:color w:val="067D17"/>
                  <w:lang w:val="en-US"/>
                  <w:rPrChange w:id="2208" w:author="Maciej Maciejewski" w:date="2024-01-07T16:45:00Z">
                    <w:rPr>
                      <w:color w:val="067D17"/>
                    </w:rPr>
                  </w:rPrChange>
                </w:rPr>
                <w:t>"</w:t>
              </w:r>
              <w:r w:rsidRPr="00F34E6D">
                <w:rPr>
                  <w:color w:val="080808"/>
                  <w:lang w:val="en-US"/>
                  <w:rPrChange w:id="2209" w:author="Maciej Maciejewski" w:date="2024-01-07T16:45:00Z">
                    <w:rPr>
                      <w:color w:val="080808"/>
                    </w:rPr>
                  </w:rPrChange>
                </w:rPr>
                <w:t>)</w:t>
              </w:r>
              <w:r w:rsidRPr="00F34E6D">
                <w:rPr>
                  <w:color w:val="080808"/>
                  <w:lang w:val="en-US"/>
                  <w:rPrChange w:id="2210" w:author="Maciej Maciejewski" w:date="2024-01-07T16:45:00Z">
                    <w:rPr>
                      <w:color w:val="080808"/>
                    </w:rPr>
                  </w:rPrChange>
                </w:rPr>
                <w:br/>
                <w:t xml:space="preserve">    </w:t>
              </w:r>
              <w:r w:rsidRPr="00F34E6D">
                <w:rPr>
                  <w:color w:val="9E880D"/>
                  <w:lang w:val="en-US"/>
                  <w:rPrChange w:id="2211" w:author="Maciej Maciejewski" w:date="2024-01-07T16:45:00Z">
                    <w:rPr>
                      <w:color w:val="9E880D"/>
                    </w:rPr>
                  </w:rPrChange>
                </w:rPr>
                <w:t>@GeneratedValue</w:t>
              </w:r>
              <w:r w:rsidRPr="00F34E6D">
                <w:rPr>
                  <w:color w:val="080808"/>
                  <w:lang w:val="en-US"/>
                  <w:rPrChange w:id="2212" w:author="Maciej Maciejewski" w:date="2024-01-07T16:45:00Z">
                    <w:rPr>
                      <w:color w:val="080808"/>
                    </w:rPr>
                  </w:rPrChange>
                </w:rPr>
                <w:t>()</w:t>
              </w:r>
              <w:r w:rsidRPr="00F34E6D">
                <w:rPr>
                  <w:color w:val="080808"/>
                  <w:lang w:val="en-US"/>
                  <w:rPrChange w:id="2213" w:author="Maciej Maciejewski" w:date="2024-01-07T16:45:00Z">
                    <w:rPr>
                      <w:color w:val="080808"/>
                    </w:rPr>
                  </w:rPrChange>
                </w:rPr>
                <w:br/>
                <w:t xml:space="preserve">    </w:t>
              </w:r>
              <w:r w:rsidRPr="00F34E6D">
                <w:rPr>
                  <w:color w:val="0033B3"/>
                  <w:lang w:val="en-US"/>
                  <w:rPrChange w:id="2214" w:author="Maciej Maciejewski" w:date="2024-01-07T16:45:00Z">
                    <w:rPr>
                      <w:color w:val="0033B3"/>
                    </w:rPr>
                  </w:rPrChange>
                </w:rPr>
                <w:t xml:space="preserve">private </w:t>
              </w:r>
              <w:proofErr w:type="spellStart"/>
              <w:r w:rsidRPr="00F34E6D">
                <w:rPr>
                  <w:color w:val="000000"/>
                  <w:lang w:val="en-US"/>
                  <w:rPrChange w:id="2215" w:author="Maciej Maciejewski" w:date="2024-01-07T16:45:00Z">
                    <w:rPr>
                      <w:color w:val="000000"/>
                    </w:rPr>
                  </w:rPrChange>
                </w:rPr>
                <w:t>LocalDate</w:t>
              </w:r>
              <w:proofErr w:type="spellEnd"/>
              <w:r w:rsidRPr="00F34E6D">
                <w:rPr>
                  <w:color w:val="000000"/>
                  <w:lang w:val="en-US"/>
                  <w:rPrChange w:id="2216" w:author="Maciej Maciejewski" w:date="2024-01-07T16:45:00Z">
                    <w:rPr>
                      <w:color w:val="000000"/>
                    </w:rPr>
                  </w:rPrChange>
                </w:rPr>
                <w:t xml:space="preserve"> </w:t>
              </w:r>
              <w:proofErr w:type="spellStart"/>
              <w:r w:rsidRPr="00F34E6D">
                <w:rPr>
                  <w:color w:val="871094"/>
                  <w:lang w:val="en-US"/>
                  <w:rPrChange w:id="2217" w:author="Maciej Maciejewski" w:date="2024-01-07T16:45:00Z">
                    <w:rPr>
                      <w:color w:val="871094"/>
                    </w:rPr>
                  </w:rPrChange>
                </w:rPr>
                <w:t>dateCreated</w:t>
              </w:r>
              <w:proofErr w:type="spellEnd"/>
              <w:r w:rsidRPr="00F34E6D">
                <w:rPr>
                  <w:color w:val="080808"/>
                  <w:lang w:val="en-US"/>
                  <w:rPrChange w:id="2218" w:author="Maciej Maciejewski" w:date="2024-01-07T16:45:00Z">
                    <w:rPr>
                      <w:color w:val="080808"/>
                    </w:rPr>
                  </w:rPrChange>
                </w:rPr>
                <w:t>;</w:t>
              </w:r>
              <w:r w:rsidRPr="00F34E6D">
                <w:rPr>
                  <w:color w:val="080808"/>
                  <w:lang w:val="en-US"/>
                  <w:rPrChange w:id="2219" w:author="Maciej Maciejewski" w:date="2024-01-07T16:45:00Z">
                    <w:rPr>
                      <w:color w:val="080808"/>
                    </w:rPr>
                  </w:rPrChange>
                </w:rPr>
                <w:br/>
              </w:r>
              <w:r w:rsidRPr="00F34E6D">
                <w:rPr>
                  <w:color w:val="080808"/>
                  <w:lang w:val="en-US"/>
                  <w:rPrChange w:id="2220" w:author="Maciej Maciejewski" w:date="2024-01-07T16:45:00Z">
                    <w:rPr>
                      <w:color w:val="080808"/>
                    </w:rPr>
                  </w:rPrChange>
                </w:rPr>
                <w:br/>
                <w:t xml:space="preserve">    </w:t>
              </w:r>
              <w:r w:rsidRPr="00F34E6D">
                <w:rPr>
                  <w:color w:val="9E880D"/>
                  <w:lang w:val="en-US"/>
                  <w:rPrChange w:id="2221" w:author="Maciej Maciejewski" w:date="2024-01-07T16:45:00Z">
                    <w:rPr>
                      <w:color w:val="9E880D"/>
                    </w:rPr>
                  </w:rPrChange>
                </w:rPr>
                <w:t>@Column</w:t>
              </w:r>
              <w:r w:rsidRPr="00F34E6D">
                <w:rPr>
                  <w:color w:val="080808"/>
                  <w:lang w:val="en-US"/>
                  <w:rPrChange w:id="2222" w:author="Maciej Maciejewski" w:date="2024-01-07T16:45:00Z">
                    <w:rPr>
                      <w:color w:val="080808"/>
                    </w:rPr>
                  </w:rPrChange>
                </w:rPr>
                <w:t xml:space="preserve">(nullable = </w:t>
              </w:r>
              <w:r w:rsidRPr="00F34E6D">
                <w:rPr>
                  <w:color w:val="0033B3"/>
                  <w:lang w:val="en-US"/>
                  <w:rPrChange w:id="2223" w:author="Maciej Maciejewski" w:date="2024-01-07T16:45:00Z">
                    <w:rPr>
                      <w:color w:val="0033B3"/>
                    </w:rPr>
                  </w:rPrChange>
                </w:rPr>
                <w:t>false</w:t>
              </w:r>
              <w:r w:rsidRPr="00F34E6D">
                <w:rPr>
                  <w:color w:val="080808"/>
                  <w:lang w:val="en-US"/>
                  <w:rPrChange w:id="2224" w:author="Maciej Maciejewski" w:date="2024-01-07T16:45:00Z">
                    <w:rPr>
                      <w:color w:val="080808"/>
                    </w:rPr>
                  </w:rPrChange>
                </w:rPr>
                <w:t>)</w:t>
              </w:r>
              <w:r w:rsidRPr="00F34E6D">
                <w:rPr>
                  <w:color w:val="080808"/>
                  <w:lang w:val="en-US"/>
                  <w:rPrChange w:id="2225" w:author="Maciej Maciejewski" w:date="2024-01-07T16:45:00Z">
                    <w:rPr>
                      <w:color w:val="080808"/>
                    </w:rPr>
                  </w:rPrChange>
                </w:rPr>
                <w:br/>
                <w:t xml:space="preserve">    </w:t>
              </w:r>
              <w:r w:rsidRPr="00F34E6D">
                <w:rPr>
                  <w:color w:val="9E880D"/>
                  <w:lang w:val="en-US"/>
                  <w:rPrChange w:id="2226" w:author="Maciej Maciejewski" w:date="2024-01-07T16:45:00Z">
                    <w:rPr>
                      <w:color w:val="9E880D"/>
                    </w:rPr>
                  </w:rPrChange>
                </w:rPr>
                <w:t>@GeneratedValue</w:t>
              </w:r>
              <w:r w:rsidRPr="00F34E6D">
                <w:rPr>
                  <w:color w:val="080808"/>
                  <w:lang w:val="en-US"/>
                  <w:rPrChange w:id="2227" w:author="Maciej Maciejewski" w:date="2024-01-07T16:45:00Z">
                    <w:rPr>
                      <w:color w:val="080808"/>
                    </w:rPr>
                  </w:rPrChange>
                </w:rPr>
                <w:t>()</w:t>
              </w:r>
              <w:r w:rsidRPr="00F34E6D">
                <w:rPr>
                  <w:color w:val="080808"/>
                  <w:lang w:val="en-US"/>
                  <w:rPrChange w:id="2228" w:author="Maciej Maciejewski" w:date="2024-01-07T16:45:00Z">
                    <w:rPr>
                      <w:color w:val="080808"/>
                    </w:rPr>
                  </w:rPrChange>
                </w:rPr>
                <w:br/>
                <w:t xml:space="preserve">    </w:t>
              </w:r>
              <w:r w:rsidRPr="00F34E6D">
                <w:rPr>
                  <w:color w:val="0033B3"/>
                  <w:lang w:val="en-US"/>
                  <w:rPrChange w:id="2229" w:author="Maciej Maciejewski" w:date="2024-01-07T16:45:00Z">
                    <w:rPr>
                      <w:color w:val="0033B3"/>
                    </w:rPr>
                  </w:rPrChange>
                </w:rPr>
                <w:t xml:space="preserve">private </w:t>
              </w:r>
              <w:r w:rsidRPr="00F34E6D">
                <w:rPr>
                  <w:color w:val="000000"/>
                  <w:lang w:val="en-US"/>
                  <w:rPrChange w:id="2230" w:author="Maciej Maciejewski" w:date="2024-01-07T16:45:00Z">
                    <w:rPr>
                      <w:color w:val="000000"/>
                    </w:rPr>
                  </w:rPrChange>
                </w:rPr>
                <w:t xml:space="preserve">Long </w:t>
              </w:r>
              <w:r w:rsidRPr="00F34E6D">
                <w:rPr>
                  <w:color w:val="871094"/>
                  <w:lang w:val="en-US"/>
                  <w:rPrChange w:id="2231" w:author="Maciej Maciejewski" w:date="2024-01-07T16:45:00Z">
                    <w:rPr>
                      <w:color w:val="871094"/>
                    </w:rPr>
                  </w:rPrChange>
                </w:rPr>
                <w:t>suspicions</w:t>
              </w:r>
              <w:r w:rsidRPr="00F34E6D">
                <w:rPr>
                  <w:color w:val="080808"/>
                  <w:lang w:val="en-US"/>
                  <w:rPrChange w:id="2232" w:author="Maciej Maciejewski" w:date="2024-01-07T16:45:00Z">
                    <w:rPr>
                      <w:color w:val="080808"/>
                    </w:rPr>
                  </w:rPrChange>
                </w:rPr>
                <w:t>;</w:t>
              </w:r>
              <w:r w:rsidRPr="00F34E6D">
                <w:rPr>
                  <w:color w:val="080808"/>
                  <w:lang w:val="en-US"/>
                  <w:rPrChange w:id="2233" w:author="Maciej Maciejewski" w:date="2024-01-07T16:45:00Z">
                    <w:rPr>
                      <w:color w:val="080808"/>
                    </w:rPr>
                  </w:rPrChange>
                </w:rPr>
                <w:br/>
              </w:r>
              <w:r w:rsidRPr="00F34E6D">
                <w:rPr>
                  <w:color w:val="080808"/>
                  <w:lang w:val="en-US"/>
                  <w:rPrChange w:id="2234" w:author="Maciej Maciejewski" w:date="2024-01-07T16:45:00Z">
                    <w:rPr>
                      <w:color w:val="080808"/>
                    </w:rPr>
                  </w:rPrChange>
                </w:rPr>
                <w:br/>
                <w:t xml:space="preserve">    </w:t>
              </w:r>
              <w:r w:rsidRPr="00F34E6D">
                <w:rPr>
                  <w:color w:val="9E880D"/>
                  <w:lang w:val="en-US"/>
                  <w:rPrChange w:id="2235" w:author="Maciej Maciejewski" w:date="2024-01-07T16:45:00Z">
                    <w:rPr>
                      <w:color w:val="9E880D"/>
                    </w:rPr>
                  </w:rPrChange>
                </w:rPr>
                <w:t>@Column</w:t>
              </w:r>
              <w:r w:rsidRPr="00F34E6D">
                <w:rPr>
                  <w:color w:val="080808"/>
                  <w:lang w:val="en-US"/>
                  <w:rPrChange w:id="2236" w:author="Maciej Maciejewski" w:date="2024-01-07T16:45:00Z">
                    <w:rPr>
                      <w:color w:val="080808"/>
                    </w:rPr>
                  </w:rPrChange>
                </w:rPr>
                <w:t xml:space="preserve">(name = </w:t>
              </w:r>
              <w:r w:rsidRPr="00F34E6D">
                <w:rPr>
                  <w:color w:val="067D17"/>
                  <w:lang w:val="en-US"/>
                  <w:rPrChange w:id="2237" w:author="Maciej Maciejewski" w:date="2024-01-07T16:45:00Z">
                    <w:rPr>
                      <w:color w:val="067D17"/>
                    </w:rPr>
                  </w:rPrChange>
                </w:rPr>
                <w:t>"</w:t>
              </w:r>
              <w:proofErr w:type="spellStart"/>
              <w:r w:rsidRPr="00F34E6D">
                <w:rPr>
                  <w:color w:val="067D17"/>
                  <w:lang w:val="en-US"/>
                  <w:rPrChange w:id="2238" w:author="Maciej Maciejewski" w:date="2024-01-07T16:45:00Z">
                    <w:rPr>
                      <w:color w:val="067D17"/>
                    </w:rPr>
                  </w:rPrChange>
                </w:rPr>
                <w:t>date_closed</w:t>
              </w:r>
              <w:proofErr w:type="spellEnd"/>
              <w:r w:rsidRPr="00F34E6D">
                <w:rPr>
                  <w:color w:val="067D17"/>
                  <w:lang w:val="en-US"/>
                  <w:rPrChange w:id="2239" w:author="Maciej Maciejewski" w:date="2024-01-07T16:45:00Z">
                    <w:rPr>
                      <w:color w:val="067D17"/>
                    </w:rPr>
                  </w:rPrChange>
                </w:rPr>
                <w:t>"</w:t>
              </w:r>
              <w:r w:rsidRPr="00F34E6D">
                <w:rPr>
                  <w:color w:val="080808"/>
                  <w:lang w:val="en-US"/>
                  <w:rPrChange w:id="2240" w:author="Maciej Maciejewski" w:date="2024-01-07T16:45:00Z">
                    <w:rPr>
                      <w:color w:val="080808"/>
                    </w:rPr>
                  </w:rPrChange>
                </w:rPr>
                <w:t>)</w:t>
              </w:r>
              <w:r w:rsidRPr="00F34E6D">
                <w:rPr>
                  <w:color w:val="080808"/>
                  <w:lang w:val="en-US"/>
                  <w:rPrChange w:id="2241" w:author="Maciej Maciejewski" w:date="2024-01-07T16:45:00Z">
                    <w:rPr>
                      <w:color w:val="080808"/>
                    </w:rPr>
                  </w:rPrChange>
                </w:rPr>
                <w:br/>
                <w:t xml:space="preserve">    </w:t>
              </w:r>
              <w:r w:rsidRPr="00F34E6D">
                <w:rPr>
                  <w:color w:val="0033B3"/>
                  <w:lang w:val="en-US"/>
                  <w:rPrChange w:id="2242" w:author="Maciej Maciejewski" w:date="2024-01-07T16:45:00Z">
                    <w:rPr>
                      <w:color w:val="0033B3"/>
                    </w:rPr>
                  </w:rPrChange>
                </w:rPr>
                <w:t xml:space="preserve">private </w:t>
              </w:r>
              <w:proofErr w:type="spellStart"/>
              <w:r w:rsidRPr="00F34E6D">
                <w:rPr>
                  <w:color w:val="000000"/>
                  <w:lang w:val="en-US"/>
                  <w:rPrChange w:id="2243" w:author="Maciej Maciejewski" w:date="2024-01-07T16:45:00Z">
                    <w:rPr>
                      <w:color w:val="000000"/>
                    </w:rPr>
                  </w:rPrChange>
                </w:rPr>
                <w:t>LocalDate</w:t>
              </w:r>
              <w:proofErr w:type="spellEnd"/>
              <w:r w:rsidRPr="00F34E6D">
                <w:rPr>
                  <w:color w:val="000000"/>
                  <w:lang w:val="en-US"/>
                  <w:rPrChange w:id="2244" w:author="Maciej Maciejewski" w:date="2024-01-07T16:45:00Z">
                    <w:rPr>
                      <w:color w:val="000000"/>
                    </w:rPr>
                  </w:rPrChange>
                </w:rPr>
                <w:t xml:space="preserve"> </w:t>
              </w:r>
              <w:proofErr w:type="spellStart"/>
              <w:r w:rsidRPr="00F34E6D">
                <w:rPr>
                  <w:color w:val="871094"/>
                  <w:lang w:val="en-US"/>
                  <w:rPrChange w:id="2245" w:author="Maciej Maciejewski" w:date="2024-01-07T16:45:00Z">
                    <w:rPr>
                      <w:color w:val="871094"/>
                    </w:rPr>
                  </w:rPrChange>
                </w:rPr>
                <w:t>dateClosed</w:t>
              </w:r>
              <w:proofErr w:type="spellEnd"/>
              <w:r w:rsidRPr="00F34E6D">
                <w:rPr>
                  <w:color w:val="080808"/>
                  <w:lang w:val="en-US"/>
                  <w:rPrChange w:id="2246" w:author="Maciej Maciejewski" w:date="2024-01-07T16:45:00Z">
                    <w:rPr>
                      <w:color w:val="080808"/>
                    </w:rPr>
                  </w:rPrChange>
                </w:rPr>
                <w:t>;</w:t>
              </w:r>
              <w:r w:rsidRPr="00F34E6D">
                <w:rPr>
                  <w:color w:val="080808"/>
                  <w:lang w:val="en-US"/>
                  <w:rPrChange w:id="2247" w:author="Maciej Maciejewski" w:date="2024-01-07T16:45:00Z">
                    <w:rPr>
                      <w:color w:val="080808"/>
                    </w:rPr>
                  </w:rPrChange>
                </w:rPr>
                <w:br/>
              </w:r>
              <w:r w:rsidRPr="00F34E6D">
                <w:rPr>
                  <w:color w:val="080808"/>
                  <w:lang w:val="en-US"/>
                  <w:rPrChange w:id="2248" w:author="Maciej Maciejewski" w:date="2024-01-07T16:45:00Z">
                    <w:rPr>
                      <w:color w:val="080808"/>
                    </w:rPr>
                  </w:rPrChange>
                </w:rPr>
                <w:br/>
                <w:t xml:space="preserve">    </w:t>
              </w:r>
              <w:r w:rsidRPr="00F34E6D">
                <w:rPr>
                  <w:color w:val="9E880D"/>
                  <w:lang w:val="en-US"/>
                  <w:rPrChange w:id="2249" w:author="Maciej Maciejewski" w:date="2024-01-07T16:45:00Z">
                    <w:rPr>
                      <w:color w:val="9E880D"/>
                    </w:rPr>
                  </w:rPrChange>
                </w:rPr>
                <w:t>@Column</w:t>
              </w:r>
              <w:r w:rsidRPr="00F34E6D">
                <w:rPr>
                  <w:color w:val="080808"/>
                  <w:lang w:val="en-US"/>
                  <w:rPrChange w:id="2250" w:author="Maciej Maciejewski" w:date="2024-01-07T16:45:00Z">
                    <w:rPr>
                      <w:color w:val="080808"/>
                    </w:rPr>
                  </w:rPrChange>
                </w:rPr>
                <w:t xml:space="preserve">(name = </w:t>
              </w:r>
              <w:r w:rsidRPr="00F34E6D">
                <w:rPr>
                  <w:color w:val="067D17"/>
                  <w:lang w:val="en-US"/>
                  <w:rPrChange w:id="2251" w:author="Maciej Maciejewski" w:date="2024-01-07T16:45:00Z">
                    <w:rPr>
                      <w:color w:val="067D17"/>
                    </w:rPr>
                  </w:rPrChange>
                </w:rPr>
                <w:t>"</w:t>
              </w:r>
              <w:proofErr w:type="spellStart"/>
              <w:r w:rsidRPr="00F34E6D">
                <w:rPr>
                  <w:color w:val="067D17"/>
                  <w:lang w:val="en-US"/>
                  <w:rPrChange w:id="2252" w:author="Maciej Maciejewski" w:date="2024-01-07T16:45:00Z">
                    <w:rPr>
                      <w:color w:val="067D17"/>
                    </w:rPr>
                  </w:rPrChange>
                </w:rPr>
                <w:t>planed_date_of_closing</w:t>
              </w:r>
              <w:proofErr w:type="spellEnd"/>
              <w:r w:rsidRPr="00F34E6D">
                <w:rPr>
                  <w:color w:val="067D17"/>
                  <w:lang w:val="en-US"/>
                  <w:rPrChange w:id="2253" w:author="Maciej Maciejewski" w:date="2024-01-07T16:45:00Z">
                    <w:rPr>
                      <w:color w:val="067D17"/>
                    </w:rPr>
                  </w:rPrChange>
                </w:rPr>
                <w:t>"</w:t>
              </w:r>
              <w:r w:rsidRPr="00F34E6D">
                <w:rPr>
                  <w:color w:val="080808"/>
                  <w:lang w:val="en-US"/>
                  <w:rPrChange w:id="2254" w:author="Maciej Maciejewski" w:date="2024-01-07T16:45:00Z">
                    <w:rPr>
                      <w:color w:val="080808"/>
                    </w:rPr>
                  </w:rPrChange>
                </w:rPr>
                <w:t xml:space="preserve">, nullable = </w:t>
              </w:r>
              <w:r w:rsidRPr="00F34E6D">
                <w:rPr>
                  <w:color w:val="0033B3"/>
                  <w:lang w:val="en-US"/>
                  <w:rPrChange w:id="2255" w:author="Maciej Maciejewski" w:date="2024-01-07T16:45:00Z">
                    <w:rPr>
                      <w:color w:val="0033B3"/>
                    </w:rPr>
                  </w:rPrChange>
                </w:rPr>
                <w:t>false</w:t>
              </w:r>
              <w:r w:rsidRPr="00F34E6D">
                <w:rPr>
                  <w:color w:val="080808"/>
                  <w:lang w:val="en-US"/>
                  <w:rPrChange w:id="2256" w:author="Maciej Maciejewski" w:date="2024-01-07T16:45:00Z">
                    <w:rPr>
                      <w:color w:val="080808"/>
                    </w:rPr>
                  </w:rPrChange>
                </w:rPr>
                <w:t>)</w:t>
              </w:r>
              <w:r w:rsidRPr="00F34E6D">
                <w:rPr>
                  <w:color w:val="080808"/>
                  <w:lang w:val="en-US"/>
                  <w:rPrChange w:id="2257" w:author="Maciej Maciejewski" w:date="2024-01-07T16:45:00Z">
                    <w:rPr>
                      <w:color w:val="080808"/>
                    </w:rPr>
                  </w:rPrChange>
                </w:rPr>
                <w:br/>
                <w:t xml:space="preserve">    </w:t>
              </w:r>
              <w:r w:rsidRPr="00F34E6D">
                <w:rPr>
                  <w:color w:val="0033B3"/>
                  <w:lang w:val="en-US"/>
                  <w:rPrChange w:id="2258" w:author="Maciej Maciejewski" w:date="2024-01-07T16:45:00Z">
                    <w:rPr>
                      <w:color w:val="0033B3"/>
                    </w:rPr>
                  </w:rPrChange>
                </w:rPr>
                <w:t xml:space="preserve">private </w:t>
              </w:r>
              <w:proofErr w:type="spellStart"/>
              <w:r w:rsidRPr="00F34E6D">
                <w:rPr>
                  <w:color w:val="000000"/>
                  <w:lang w:val="en-US"/>
                  <w:rPrChange w:id="2259" w:author="Maciej Maciejewski" w:date="2024-01-07T16:45:00Z">
                    <w:rPr>
                      <w:color w:val="000000"/>
                    </w:rPr>
                  </w:rPrChange>
                </w:rPr>
                <w:t>LocalDate</w:t>
              </w:r>
              <w:proofErr w:type="spellEnd"/>
              <w:r w:rsidRPr="00F34E6D">
                <w:rPr>
                  <w:color w:val="000000"/>
                  <w:lang w:val="en-US"/>
                  <w:rPrChange w:id="2260" w:author="Maciej Maciejewski" w:date="2024-01-07T16:45:00Z">
                    <w:rPr>
                      <w:color w:val="000000"/>
                    </w:rPr>
                  </w:rPrChange>
                </w:rPr>
                <w:t xml:space="preserve"> </w:t>
              </w:r>
              <w:proofErr w:type="spellStart"/>
              <w:r w:rsidRPr="00F34E6D">
                <w:rPr>
                  <w:color w:val="871094"/>
                  <w:lang w:val="en-US"/>
                  <w:rPrChange w:id="2261" w:author="Maciej Maciejewski" w:date="2024-01-07T16:45:00Z">
                    <w:rPr>
                      <w:color w:val="871094"/>
                    </w:rPr>
                  </w:rPrChange>
                </w:rPr>
                <w:t>planedDateOfClosing</w:t>
              </w:r>
              <w:proofErr w:type="spellEnd"/>
              <w:r w:rsidRPr="00F34E6D">
                <w:rPr>
                  <w:color w:val="080808"/>
                  <w:lang w:val="en-US"/>
                  <w:rPrChange w:id="2262" w:author="Maciej Maciejewski" w:date="2024-01-07T16:45:00Z">
                    <w:rPr>
                      <w:color w:val="080808"/>
                    </w:rPr>
                  </w:rPrChange>
                </w:rPr>
                <w:t>;</w:t>
              </w:r>
              <w:r w:rsidRPr="00F34E6D">
                <w:rPr>
                  <w:color w:val="080808"/>
                  <w:lang w:val="en-US"/>
                  <w:rPrChange w:id="2263" w:author="Maciej Maciejewski" w:date="2024-01-07T16:45:00Z">
                    <w:rPr>
                      <w:color w:val="080808"/>
                    </w:rPr>
                  </w:rPrChange>
                </w:rPr>
                <w:br/>
              </w:r>
              <w:r w:rsidRPr="00F34E6D">
                <w:rPr>
                  <w:color w:val="080808"/>
                  <w:lang w:val="en-US"/>
                  <w:rPrChange w:id="2264" w:author="Maciej Maciejewski" w:date="2024-01-07T16:45:00Z">
                    <w:rPr>
                      <w:color w:val="080808"/>
                    </w:rPr>
                  </w:rPrChange>
                </w:rPr>
                <w:br/>
                <w:t xml:space="preserve">    </w:t>
              </w:r>
              <w:r w:rsidRPr="00F34E6D">
                <w:rPr>
                  <w:color w:val="9E880D"/>
                  <w:lang w:val="en-US"/>
                  <w:rPrChange w:id="2265" w:author="Maciej Maciejewski" w:date="2024-01-07T16:45:00Z">
                    <w:rPr>
                      <w:color w:val="9E880D"/>
                    </w:rPr>
                  </w:rPrChange>
                </w:rPr>
                <w:t>@Column</w:t>
              </w:r>
              <w:r w:rsidRPr="00F34E6D">
                <w:rPr>
                  <w:color w:val="080808"/>
                  <w:lang w:val="en-US"/>
                  <w:rPrChange w:id="2266" w:author="Maciej Maciejewski" w:date="2024-01-07T16:45:00Z">
                    <w:rPr>
                      <w:color w:val="080808"/>
                    </w:rPr>
                  </w:rPrChange>
                </w:rPr>
                <w:t>(name=</w:t>
              </w:r>
              <w:r w:rsidRPr="00F34E6D">
                <w:rPr>
                  <w:color w:val="067D17"/>
                  <w:lang w:val="en-US"/>
                  <w:rPrChange w:id="2267" w:author="Maciej Maciejewski" w:date="2024-01-07T16:45:00Z">
                    <w:rPr>
                      <w:color w:val="067D17"/>
                    </w:rPr>
                  </w:rPrChange>
                </w:rPr>
                <w:t>"banner_image"</w:t>
              </w:r>
              <w:r w:rsidRPr="00F34E6D">
                <w:rPr>
                  <w:color w:val="080808"/>
                  <w:lang w:val="en-US"/>
                  <w:rPrChange w:id="2268" w:author="Maciej Maciejewski" w:date="2024-01-07T16:45:00Z">
                    <w:rPr>
                      <w:color w:val="080808"/>
                    </w:rPr>
                  </w:rPrChange>
                </w:rPr>
                <w:t>)</w:t>
              </w:r>
              <w:r w:rsidRPr="00F34E6D">
                <w:rPr>
                  <w:color w:val="080808"/>
                  <w:lang w:val="en-US"/>
                  <w:rPrChange w:id="2269" w:author="Maciej Maciejewski" w:date="2024-01-07T16:45:00Z">
                    <w:rPr>
                      <w:color w:val="080808"/>
                    </w:rPr>
                  </w:rPrChange>
                </w:rPr>
                <w:br/>
                <w:t xml:space="preserve">    </w:t>
              </w:r>
              <w:r w:rsidRPr="00F34E6D">
                <w:rPr>
                  <w:color w:val="0033B3"/>
                  <w:lang w:val="en-US"/>
                  <w:rPrChange w:id="2270" w:author="Maciej Maciejewski" w:date="2024-01-07T16:45:00Z">
                    <w:rPr>
                      <w:color w:val="0033B3"/>
                    </w:rPr>
                  </w:rPrChange>
                </w:rPr>
                <w:t xml:space="preserve">private </w:t>
              </w:r>
              <w:r w:rsidRPr="00F34E6D">
                <w:rPr>
                  <w:color w:val="000000"/>
                  <w:lang w:val="en-US"/>
                  <w:rPrChange w:id="2271" w:author="Maciej Maciejewski" w:date="2024-01-07T16:45:00Z">
                    <w:rPr>
                      <w:color w:val="000000"/>
                    </w:rPr>
                  </w:rPrChange>
                </w:rPr>
                <w:t xml:space="preserve">String </w:t>
              </w:r>
              <w:proofErr w:type="spellStart"/>
              <w:r w:rsidRPr="00F34E6D">
                <w:rPr>
                  <w:color w:val="871094"/>
                  <w:lang w:val="en-US"/>
                  <w:rPrChange w:id="2272" w:author="Maciej Maciejewski" w:date="2024-01-07T16:45:00Z">
                    <w:rPr>
                      <w:color w:val="871094"/>
                    </w:rPr>
                  </w:rPrChange>
                </w:rPr>
                <w:t>bannerURL</w:t>
              </w:r>
              <w:proofErr w:type="spellEnd"/>
              <w:r w:rsidRPr="00F34E6D">
                <w:rPr>
                  <w:color w:val="080808"/>
                  <w:lang w:val="en-US"/>
                  <w:rPrChange w:id="2273" w:author="Maciej Maciejewski" w:date="2024-01-07T16:45:00Z">
                    <w:rPr>
                      <w:color w:val="080808"/>
                    </w:rPr>
                  </w:rPrChange>
                </w:rPr>
                <w:t>;</w:t>
              </w:r>
              <w:r w:rsidRPr="00F34E6D">
                <w:rPr>
                  <w:color w:val="080808"/>
                  <w:lang w:val="en-US"/>
                  <w:rPrChange w:id="2274" w:author="Maciej Maciejewski" w:date="2024-01-07T16:45:00Z">
                    <w:rPr>
                      <w:color w:val="080808"/>
                    </w:rPr>
                  </w:rPrChange>
                </w:rPr>
                <w:br/>
              </w:r>
              <w:r w:rsidRPr="00F34E6D">
                <w:rPr>
                  <w:color w:val="080808"/>
                  <w:lang w:val="en-US"/>
                  <w:rPrChange w:id="2275" w:author="Maciej Maciejewski" w:date="2024-01-07T16:45:00Z">
                    <w:rPr>
                      <w:color w:val="080808"/>
                    </w:rPr>
                  </w:rPrChange>
                </w:rPr>
                <w:br/>
                <w:t xml:space="preserve">    </w:t>
              </w:r>
              <w:r w:rsidRPr="00F34E6D">
                <w:rPr>
                  <w:color w:val="9E880D"/>
                  <w:lang w:val="en-US"/>
                  <w:rPrChange w:id="2276" w:author="Maciej Maciejewski" w:date="2024-01-07T16:45:00Z">
                    <w:rPr>
                      <w:color w:val="9E880D"/>
                    </w:rPr>
                  </w:rPrChange>
                </w:rPr>
                <w:t>@Column</w:t>
              </w:r>
              <w:r w:rsidRPr="00F34E6D">
                <w:rPr>
                  <w:color w:val="080808"/>
                  <w:lang w:val="en-US"/>
                  <w:rPrChange w:id="2277" w:author="Maciej Maciejewski" w:date="2024-01-07T16:45:00Z">
                    <w:rPr>
                      <w:color w:val="080808"/>
                    </w:rPr>
                  </w:rPrChange>
                </w:rPr>
                <w:t xml:space="preserve">(nullable = </w:t>
              </w:r>
              <w:r w:rsidRPr="00F34E6D">
                <w:rPr>
                  <w:color w:val="0033B3"/>
                  <w:lang w:val="en-US"/>
                  <w:rPrChange w:id="2278" w:author="Maciej Maciejewski" w:date="2024-01-07T16:45:00Z">
                    <w:rPr>
                      <w:color w:val="0033B3"/>
                    </w:rPr>
                  </w:rPrChange>
                </w:rPr>
                <w:t>false</w:t>
              </w:r>
              <w:r w:rsidRPr="00F34E6D">
                <w:rPr>
                  <w:color w:val="080808"/>
                  <w:lang w:val="en-US"/>
                  <w:rPrChange w:id="2279" w:author="Maciej Maciejewski" w:date="2024-01-07T16:45:00Z">
                    <w:rPr>
                      <w:color w:val="080808"/>
                    </w:rPr>
                  </w:rPrChange>
                </w:rPr>
                <w:t>)</w:t>
              </w:r>
              <w:r w:rsidRPr="00F34E6D">
                <w:rPr>
                  <w:color w:val="080808"/>
                  <w:lang w:val="en-US"/>
                  <w:rPrChange w:id="2280" w:author="Maciej Maciejewski" w:date="2024-01-07T16:45:00Z">
                    <w:rPr>
                      <w:color w:val="080808"/>
                    </w:rPr>
                  </w:rPrChange>
                </w:rPr>
                <w:br/>
                <w:t xml:space="preserve">    </w:t>
              </w:r>
              <w:r w:rsidRPr="00F34E6D">
                <w:rPr>
                  <w:color w:val="0033B3"/>
                  <w:lang w:val="en-US"/>
                  <w:rPrChange w:id="2281" w:author="Maciej Maciejewski" w:date="2024-01-07T16:45:00Z">
                    <w:rPr>
                      <w:color w:val="0033B3"/>
                    </w:rPr>
                  </w:rPrChange>
                </w:rPr>
                <w:t xml:space="preserve">private </w:t>
              </w:r>
              <w:r w:rsidRPr="00F34E6D">
                <w:rPr>
                  <w:color w:val="000000"/>
                  <w:lang w:val="en-US"/>
                  <w:rPrChange w:id="2282" w:author="Maciej Maciejewski" w:date="2024-01-07T16:45:00Z">
                    <w:rPr>
                      <w:color w:val="000000"/>
                    </w:rPr>
                  </w:rPrChange>
                </w:rPr>
                <w:t xml:space="preserve">String </w:t>
              </w:r>
              <w:r w:rsidRPr="00F34E6D">
                <w:rPr>
                  <w:color w:val="871094"/>
                  <w:lang w:val="en-US"/>
                  <w:rPrChange w:id="2283" w:author="Maciej Maciejewski" w:date="2024-01-07T16:45:00Z">
                    <w:rPr>
                      <w:color w:val="871094"/>
                    </w:rPr>
                  </w:rPrChange>
                </w:rPr>
                <w:t>summery</w:t>
              </w:r>
              <w:r w:rsidRPr="00F34E6D">
                <w:rPr>
                  <w:color w:val="080808"/>
                  <w:lang w:val="en-US"/>
                  <w:rPrChange w:id="2284" w:author="Maciej Maciejewski" w:date="2024-01-07T16:45:00Z">
                    <w:rPr>
                      <w:color w:val="080808"/>
                    </w:rPr>
                  </w:rPrChange>
                </w:rPr>
                <w:t>;</w:t>
              </w:r>
              <w:r w:rsidRPr="00F34E6D">
                <w:rPr>
                  <w:color w:val="080808"/>
                  <w:lang w:val="en-US"/>
                  <w:rPrChange w:id="2285" w:author="Maciej Maciejewski" w:date="2024-01-07T16:45:00Z">
                    <w:rPr>
                      <w:color w:val="080808"/>
                    </w:rPr>
                  </w:rPrChange>
                </w:rPr>
                <w:br/>
              </w:r>
              <w:r w:rsidRPr="00F34E6D">
                <w:rPr>
                  <w:color w:val="080808"/>
                  <w:lang w:val="en-US"/>
                  <w:rPrChange w:id="2286" w:author="Maciej Maciejewski" w:date="2024-01-07T16:45:00Z">
                    <w:rPr>
                      <w:color w:val="080808"/>
                    </w:rPr>
                  </w:rPrChange>
                </w:rPr>
                <w:br/>
                <w:t xml:space="preserve">    </w:t>
              </w:r>
              <w:r w:rsidRPr="00F34E6D">
                <w:rPr>
                  <w:color w:val="9E880D"/>
                  <w:lang w:val="en-US"/>
                  <w:rPrChange w:id="2287" w:author="Maciej Maciejewski" w:date="2024-01-07T16:45:00Z">
                    <w:rPr>
                      <w:color w:val="9E880D"/>
                    </w:rPr>
                  </w:rPrChange>
                </w:rPr>
                <w:t>@Column</w:t>
              </w:r>
              <w:r w:rsidRPr="00F34E6D">
                <w:rPr>
                  <w:color w:val="080808"/>
                  <w:lang w:val="en-US"/>
                  <w:rPrChange w:id="2288" w:author="Maciej Maciejewski" w:date="2024-01-07T16:45:00Z">
                    <w:rPr>
                      <w:color w:val="080808"/>
                    </w:rPr>
                  </w:rPrChange>
                </w:rPr>
                <w:t xml:space="preserve">(name = </w:t>
              </w:r>
              <w:r w:rsidRPr="00F34E6D">
                <w:rPr>
                  <w:color w:val="067D17"/>
                  <w:lang w:val="en-US"/>
                  <w:rPrChange w:id="2289" w:author="Maciej Maciejewski" w:date="2024-01-07T16:45:00Z">
                    <w:rPr>
                      <w:color w:val="067D17"/>
                    </w:rPr>
                  </w:rPrChange>
                </w:rPr>
                <w:t>"</w:t>
              </w:r>
              <w:proofErr w:type="spellStart"/>
              <w:r w:rsidRPr="00F34E6D">
                <w:rPr>
                  <w:color w:val="067D17"/>
                  <w:lang w:val="en-US"/>
                  <w:rPrChange w:id="2290" w:author="Maciej Maciejewski" w:date="2024-01-07T16:45:00Z">
                    <w:rPr>
                      <w:color w:val="067D17"/>
                    </w:rPr>
                  </w:rPrChange>
                </w:rPr>
                <w:t>status"</w:t>
              </w:r>
              <w:r w:rsidRPr="00F34E6D">
                <w:rPr>
                  <w:color w:val="080808"/>
                  <w:lang w:val="en-US"/>
                  <w:rPrChange w:id="2291" w:author="Maciej Maciejewski" w:date="2024-01-07T16:45:00Z">
                    <w:rPr>
                      <w:color w:val="080808"/>
                    </w:rPr>
                  </w:rPrChange>
                </w:rPr>
                <w:t>,nullable</w:t>
              </w:r>
              <w:proofErr w:type="spellEnd"/>
              <w:r w:rsidRPr="00F34E6D">
                <w:rPr>
                  <w:color w:val="080808"/>
                  <w:lang w:val="en-US"/>
                  <w:rPrChange w:id="2292" w:author="Maciej Maciejewski" w:date="2024-01-07T16:45:00Z">
                    <w:rPr>
                      <w:color w:val="080808"/>
                    </w:rPr>
                  </w:rPrChange>
                </w:rPr>
                <w:t xml:space="preserve"> = </w:t>
              </w:r>
              <w:r w:rsidRPr="00F34E6D">
                <w:rPr>
                  <w:color w:val="0033B3"/>
                  <w:lang w:val="en-US"/>
                  <w:rPrChange w:id="2293" w:author="Maciej Maciejewski" w:date="2024-01-07T16:45:00Z">
                    <w:rPr>
                      <w:color w:val="0033B3"/>
                    </w:rPr>
                  </w:rPrChange>
                </w:rPr>
                <w:t>false</w:t>
              </w:r>
              <w:r w:rsidRPr="00F34E6D">
                <w:rPr>
                  <w:color w:val="080808"/>
                  <w:lang w:val="en-US"/>
                  <w:rPrChange w:id="2294" w:author="Maciej Maciejewski" w:date="2024-01-07T16:45:00Z">
                    <w:rPr>
                      <w:color w:val="080808"/>
                    </w:rPr>
                  </w:rPrChange>
                </w:rPr>
                <w:t>)</w:t>
              </w:r>
              <w:r w:rsidRPr="00F34E6D">
                <w:rPr>
                  <w:color w:val="080808"/>
                  <w:lang w:val="en-US"/>
                  <w:rPrChange w:id="2295" w:author="Maciej Maciejewski" w:date="2024-01-07T16:45:00Z">
                    <w:rPr>
                      <w:color w:val="080808"/>
                    </w:rPr>
                  </w:rPrChange>
                </w:rPr>
                <w:br/>
                <w:t xml:space="preserve">    </w:t>
              </w:r>
              <w:r w:rsidRPr="00F34E6D">
                <w:rPr>
                  <w:color w:val="9E880D"/>
                  <w:lang w:val="en-US"/>
                  <w:rPrChange w:id="2296" w:author="Maciej Maciejewski" w:date="2024-01-07T16:45:00Z">
                    <w:rPr>
                      <w:color w:val="9E880D"/>
                    </w:rPr>
                  </w:rPrChange>
                </w:rPr>
                <w:t>@GeneratedValue</w:t>
              </w:r>
              <w:r w:rsidRPr="00F34E6D">
                <w:rPr>
                  <w:color w:val="080808"/>
                  <w:lang w:val="en-US"/>
                  <w:rPrChange w:id="2297" w:author="Maciej Maciejewski" w:date="2024-01-07T16:45:00Z">
                    <w:rPr>
                      <w:color w:val="080808"/>
                    </w:rPr>
                  </w:rPrChange>
                </w:rPr>
                <w:t>()</w:t>
              </w:r>
              <w:r w:rsidRPr="00F34E6D">
                <w:rPr>
                  <w:color w:val="080808"/>
                  <w:lang w:val="en-US"/>
                  <w:rPrChange w:id="2298" w:author="Maciej Maciejewski" w:date="2024-01-07T16:45:00Z">
                    <w:rPr>
                      <w:color w:val="080808"/>
                    </w:rPr>
                  </w:rPrChange>
                </w:rPr>
                <w:br/>
                <w:t xml:space="preserve">    </w:t>
              </w:r>
              <w:r w:rsidRPr="00F34E6D">
                <w:rPr>
                  <w:color w:val="9E880D"/>
                  <w:lang w:val="en-US"/>
                  <w:rPrChange w:id="2299" w:author="Maciej Maciejewski" w:date="2024-01-07T16:45:00Z">
                    <w:rPr>
                      <w:color w:val="9E880D"/>
                    </w:rPr>
                  </w:rPrChange>
                </w:rPr>
                <w:t>@Enumerated</w:t>
              </w:r>
              <w:r w:rsidRPr="00F34E6D">
                <w:rPr>
                  <w:color w:val="080808"/>
                  <w:lang w:val="en-US"/>
                  <w:rPrChange w:id="2300" w:author="Maciej Maciejewski" w:date="2024-01-07T16:45:00Z">
                    <w:rPr>
                      <w:color w:val="080808"/>
                    </w:rPr>
                  </w:rPrChange>
                </w:rPr>
                <w:t>(</w:t>
              </w:r>
              <w:r w:rsidRPr="00F34E6D">
                <w:rPr>
                  <w:color w:val="000000"/>
                  <w:lang w:val="en-US"/>
                  <w:rPrChange w:id="2301" w:author="Maciej Maciejewski" w:date="2024-01-07T16:45:00Z">
                    <w:rPr>
                      <w:color w:val="000000"/>
                    </w:rPr>
                  </w:rPrChange>
                </w:rPr>
                <w:t>EnumType</w:t>
              </w:r>
              <w:r w:rsidRPr="00F34E6D">
                <w:rPr>
                  <w:color w:val="080808"/>
                  <w:lang w:val="en-US"/>
                  <w:rPrChange w:id="2302" w:author="Maciej Maciejewski" w:date="2024-01-07T16:45:00Z">
                    <w:rPr>
                      <w:color w:val="080808"/>
                    </w:rPr>
                  </w:rPrChange>
                </w:rPr>
                <w:t>.</w:t>
              </w:r>
              <w:r w:rsidRPr="00F34E6D">
                <w:rPr>
                  <w:i/>
                  <w:iCs/>
                  <w:color w:val="871094"/>
                  <w:lang w:val="en-US"/>
                  <w:rPrChange w:id="2303" w:author="Maciej Maciejewski" w:date="2024-01-07T16:45:00Z">
                    <w:rPr>
                      <w:i/>
                      <w:iCs/>
                      <w:color w:val="871094"/>
                    </w:rPr>
                  </w:rPrChange>
                </w:rPr>
                <w:t>STRING</w:t>
              </w:r>
              <w:r w:rsidRPr="00F34E6D">
                <w:rPr>
                  <w:color w:val="080808"/>
                  <w:lang w:val="en-US"/>
                  <w:rPrChange w:id="2304" w:author="Maciej Maciejewski" w:date="2024-01-07T16:45:00Z">
                    <w:rPr>
                      <w:color w:val="080808"/>
                    </w:rPr>
                  </w:rPrChange>
                </w:rPr>
                <w:t>)</w:t>
              </w:r>
              <w:r w:rsidRPr="00F34E6D">
                <w:rPr>
                  <w:color w:val="080808"/>
                  <w:lang w:val="en-US"/>
                  <w:rPrChange w:id="2305" w:author="Maciej Maciejewski" w:date="2024-01-07T16:45:00Z">
                    <w:rPr>
                      <w:color w:val="080808"/>
                    </w:rPr>
                  </w:rPrChange>
                </w:rPr>
                <w:br/>
                <w:t xml:space="preserve">    </w:t>
              </w:r>
              <w:r w:rsidRPr="00F34E6D">
                <w:rPr>
                  <w:color w:val="0033B3"/>
                  <w:lang w:val="en-US"/>
                  <w:rPrChange w:id="2306" w:author="Maciej Maciejewski" w:date="2024-01-07T16:45:00Z">
                    <w:rPr>
                      <w:color w:val="0033B3"/>
                    </w:rPr>
                  </w:rPrChange>
                </w:rPr>
                <w:t xml:space="preserve">private </w:t>
              </w:r>
              <w:proofErr w:type="spellStart"/>
              <w:r w:rsidRPr="00F34E6D">
                <w:rPr>
                  <w:color w:val="000000"/>
                  <w:lang w:val="en-US"/>
                  <w:rPrChange w:id="2307" w:author="Maciej Maciejewski" w:date="2024-01-07T16:45:00Z">
                    <w:rPr>
                      <w:color w:val="000000"/>
                    </w:rPr>
                  </w:rPrChange>
                </w:rPr>
                <w:t>ProjectStatus</w:t>
              </w:r>
              <w:proofErr w:type="spellEnd"/>
              <w:r w:rsidRPr="00F34E6D">
                <w:rPr>
                  <w:color w:val="000000"/>
                  <w:lang w:val="en-US"/>
                  <w:rPrChange w:id="2308" w:author="Maciej Maciejewski" w:date="2024-01-07T16:45:00Z">
                    <w:rPr>
                      <w:color w:val="000000"/>
                    </w:rPr>
                  </w:rPrChange>
                </w:rPr>
                <w:t xml:space="preserve"> </w:t>
              </w:r>
              <w:r w:rsidRPr="00F34E6D">
                <w:rPr>
                  <w:color w:val="871094"/>
                  <w:lang w:val="en-US"/>
                  <w:rPrChange w:id="2309" w:author="Maciej Maciejewski" w:date="2024-01-07T16:45:00Z">
                    <w:rPr>
                      <w:color w:val="871094"/>
                    </w:rPr>
                  </w:rPrChange>
                </w:rPr>
                <w:t>status</w:t>
              </w:r>
              <w:r w:rsidRPr="00F34E6D">
                <w:rPr>
                  <w:color w:val="080808"/>
                  <w:lang w:val="en-US"/>
                  <w:rPrChange w:id="2310" w:author="Maciej Maciejewski" w:date="2024-01-07T16:45:00Z">
                    <w:rPr>
                      <w:color w:val="080808"/>
                    </w:rPr>
                  </w:rPrChange>
                </w:rPr>
                <w:t>;</w:t>
              </w:r>
              <w:r w:rsidRPr="00F34E6D">
                <w:rPr>
                  <w:color w:val="080808"/>
                  <w:lang w:val="en-US"/>
                  <w:rPrChange w:id="2311" w:author="Maciej Maciejewski" w:date="2024-01-07T16:45:00Z">
                    <w:rPr>
                      <w:color w:val="080808"/>
                    </w:rPr>
                  </w:rPrChange>
                </w:rPr>
                <w:br/>
              </w:r>
              <w:r w:rsidRPr="00F34E6D">
                <w:rPr>
                  <w:color w:val="080808"/>
                  <w:lang w:val="en-US"/>
                  <w:rPrChange w:id="2312" w:author="Maciej Maciejewski" w:date="2024-01-07T16:45:00Z">
                    <w:rPr>
                      <w:color w:val="080808"/>
                    </w:rPr>
                  </w:rPrChange>
                </w:rPr>
                <w:br/>
                <w:t xml:space="preserve">    </w:t>
              </w:r>
              <w:r w:rsidRPr="00F34E6D">
                <w:rPr>
                  <w:color w:val="9E880D"/>
                  <w:lang w:val="en-US"/>
                  <w:rPrChange w:id="2313" w:author="Maciej Maciejewski" w:date="2024-01-07T16:45:00Z">
                    <w:rPr>
                      <w:color w:val="9E880D"/>
                    </w:rPr>
                  </w:rPrChange>
                </w:rPr>
                <w:t>@ManyToMany</w:t>
              </w:r>
              <w:r w:rsidRPr="00F34E6D">
                <w:rPr>
                  <w:color w:val="080808"/>
                  <w:lang w:val="en-US"/>
                  <w:rPrChange w:id="2314" w:author="Maciej Maciejewski" w:date="2024-01-07T16:45:00Z">
                    <w:rPr>
                      <w:color w:val="080808"/>
                    </w:rPr>
                  </w:rPrChange>
                </w:rPr>
                <w:t xml:space="preserve">(mappedBy = </w:t>
              </w:r>
              <w:r w:rsidRPr="00F34E6D">
                <w:rPr>
                  <w:color w:val="067D17"/>
                  <w:lang w:val="en-US"/>
                  <w:rPrChange w:id="2315" w:author="Maciej Maciejewski" w:date="2024-01-07T16:45:00Z">
                    <w:rPr>
                      <w:color w:val="067D17"/>
                    </w:rPr>
                  </w:rPrChange>
                </w:rPr>
                <w:t>"projects"</w:t>
              </w:r>
              <w:r w:rsidRPr="00F34E6D">
                <w:rPr>
                  <w:color w:val="080808"/>
                  <w:lang w:val="en-US"/>
                  <w:rPrChange w:id="2316" w:author="Maciej Maciejewski" w:date="2024-01-07T16:45:00Z">
                    <w:rPr>
                      <w:color w:val="080808"/>
                    </w:rPr>
                  </w:rPrChange>
                </w:rPr>
                <w:t>)</w:t>
              </w:r>
              <w:r w:rsidRPr="00F34E6D">
                <w:rPr>
                  <w:color w:val="080808"/>
                  <w:lang w:val="en-US"/>
                  <w:rPrChange w:id="2317" w:author="Maciej Maciejewski" w:date="2024-01-07T16:45:00Z">
                    <w:rPr>
                      <w:color w:val="080808"/>
                    </w:rPr>
                  </w:rPrChange>
                </w:rPr>
                <w:br/>
                <w:t xml:space="preserve">    </w:t>
              </w:r>
              <w:r w:rsidRPr="00F34E6D">
                <w:rPr>
                  <w:color w:val="0033B3"/>
                  <w:lang w:val="en-US"/>
                  <w:rPrChange w:id="2318" w:author="Maciej Maciejewski" w:date="2024-01-07T16:45:00Z">
                    <w:rPr>
                      <w:color w:val="0033B3"/>
                    </w:rPr>
                  </w:rPrChange>
                </w:rPr>
                <w:t xml:space="preserve">private </w:t>
              </w:r>
              <w:r w:rsidRPr="00F34E6D">
                <w:rPr>
                  <w:color w:val="000000"/>
                  <w:lang w:val="en-US"/>
                  <w:rPrChange w:id="2319" w:author="Maciej Maciejewski" w:date="2024-01-07T16:45:00Z">
                    <w:rPr>
                      <w:color w:val="000000"/>
                    </w:rPr>
                  </w:rPrChange>
                </w:rPr>
                <w:t>Set</w:t>
              </w:r>
              <w:r w:rsidRPr="00F34E6D">
                <w:rPr>
                  <w:color w:val="080808"/>
                  <w:lang w:val="en-US"/>
                  <w:rPrChange w:id="2320" w:author="Maciej Maciejewski" w:date="2024-01-07T16:45:00Z">
                    <w:rPr>
                      <w:color w:val="080808"/>
                    </w:rPr>
                  </w:rPrChange>
                </w:rPr>
                <w:t>&lt;</w:t>
              </w:r>
              <w:r w:rsidRPr="00F34E6D">
                <w:rPr>
                  <w:color w:val="000000"/>
                  <w:lang w:val="en-US"/>
                  <w:rPrChange w:id="2321" w:author="Maciej Maciejewski" w:date="2024-01-07T16:45:00Z">
                    <w:rPr>
                      <w:color w:val="000000"/>
                    </w:rPr>
                  </w:rPrChange>
                </w:rPr>
                <w:t>Tag</w:t>
              </w:r>
              <w:r w:rsidRPr="00F34E6D">
                <w:rPr>
                  <w:color w:val="080808"/>
                  <w:lang w:val="en-US"/>
                  <w:rPrChange w:id="2322" w:author="Maciej Maciejewski" w:date="2024-01-07T16:45:00Z">
                    <w:rPr>
                      <w:color w:val="080808"/>
                    </w:rPr>
                  </w:rPrChange>
                </w:rPr>
                <w:t xml:space="preserve">&gt; </w:t>
              </w:r>
              <w:r w:rsidRPr="00F34E6D">
                <w:rPr>
                  <w:color w:val="871094"/>
                  <w:lang w:val="en-US"/>
                  <w:rPrChange w:id="2323" w:author="Maciej Maciejewski" w:date="2024-01-07T16:45:00Z">
                    <w:rPr>
                      <w:color w:val="871094"/>
                    </w:rPr>
                  </w:rPrChange>
                </w:rPr>
                <w:t xml:space="preserve">tags </w:t>
              </w:r>
              <w:r w:rsidRPr="00F34E6D">
                <w:rPr>
                  <w:color w:val="080808"/>
                  <w:lang w:val="en-US"/>
                  <w:rPrChange w:id="2324" w:author="Maciej Maciejewski" w:date="2024-01-07T16:45:00Z">
                    <w:rPr>
                      <w:color w:val="080808"/>
                    </w:rPr>
                  </w:rPrChange>
                </w:rPr>
                <w:t xml:space="preserve">= </w:t>
              </w:r>
              <w:r w:rsidRPr="00F34E6D">
                <w:rPr>
                  <w:color w:val="0033B3"/>
                  <w:lang w:val="en-US"/>
                  <w:rPrChange w:id="2325" w:author="Maciej Maciejewski" w:date="2024-01-07T16:45:00Z">
                    <w:rPr>
                      <w:color w:val="0033B3"/>
                    </w:rPr>
                  </w:rPrChange>
                </w:rPr>
                <w:t xml:space="preserve">new </w:t>
              </w:r>
              <w:r w:rsidRPr="00F34E6D">
                <w:rPr>
                  <w:color w:val="080808"/>
                  <w:lang w:val="en-US"/>
                  <w:rPrChange w:id="2326" w:author="Maciej Maciejewski" w:date="2024-01-07T16:45:00Z">
                    <w:rPr>
                      <w:color w:val="080808"/>
                    </w:rPr>
                  </w:rPrChange>
                </w:rPr>
                <w:t>HashSet&lt;&gt;();</w:t>
              </w:r>
              <w:r w:rsidRPr="00F34E6D">
                <w:rPr>
                  <w:color w:val="080808"/>
                  <w:lang w:val="en-US"/>
                  <w:rPrChange w:id="2327" w:author="Maciej Maciejewski" w:date="2024-01-07T16:45:00Z">
                    <w:rPr>
                      <w:color w:val="080808"/>
                    </w:rPr>
                  </w:rPrChange>
                </w:rPr>
                <w:br/>
              </w:r>
              <w:r w:rsidRPr="00F34E6D">
                <w:rPr>
                  <w:color w:val="080808"/>
                  <w:lang w:val="en-US"/>
                  <w:rPrChange w:id="2328" w:author="Maciej Maciejewski" w:date="2024-01-07T16:45:00Z">
                    <w:rPr>
                      <w:color w:val="080808"/>
                    </w:rPr>
                  </w:rPrChange>
                </w:rPr>
                <w:lastRenderedPageBreak/>
                <w:br/>
                <w:t xml:space="preserve">    </w:t>
              </w:r>
              <w:r w:rsidRPr="00F34E6D">
                <w:rPr>
                  <w:color w:val="9E880D"/>
                  <w:lang w:val="en-US"/>
                  <w:rPrChange w:id="2329" w:author="Maciej Maciejewski" w:date="2024-01-07T16:45:00Z">
                    <w:rPr>
                      <w:color w:val="9E880D"/>
                    </w:rPr>
                  </w:rPrChange>
                </w:rPr>
                <w:t>@PrePersist</w:t>
              </w:r>
              <w:r w:rsidRPr="00F34E6D">
                <w:rPr>
                  <w:color w:val="9E880D"/>
                  <w:lang w:val="en-US"/>
                  <w:rPrChange w:id="2330" w:author="Maciej Maciejewski" w:date="2024-01-07T16:45:00Z">
                    <w:rPr>
                      <w:color w:val="9E880D"/>
                    </w:rPr>
                  </w:rPrChange>
                </w:rPr>
                <w:br/>
                <w:t xml:space="preserve">    </w:t>
              </w:r>
              <w:r w:rsidRPr="00F34E6D">
                <w:rPr>
                  <w:color w:val="0033B3"/>
                  <w:lang w:val="en-US"/>
                  <w:rPrChange w:id="2331" w:author="Maciej Maciejewski" w:date="2024-01-07T16:45:00Z">
                    <w:rPr>
                      <w:color w:val="0033B3"/>
                    </w:rPr>
                  </w:rPrChange>
                </w:rPr>
                <w:t xml:space="preserve">public void </w:t>
              </w:r>
              <w:proofErr w:type="spellStart"/>
              <w:r w:rsidRPr="00F34E6D">
                <w:rPr>
                  <w:color w:val="00627A"/>
                  <w:lang w:val="en-US"/>
                  <w:rPrChange w:id="2332" w:author="Maciej Maciejewski" w:date="2024-01-07T16:45:00Z">
                    <w:rPr>
                      <w:color w:val="00627A"/>
                    </w:rPr>
                  </w:rPrChange>
                </w:rPr>
                <w:t>prePersist</w:t>
              </w:r>
              <w:proofErr w:type="spellEnd"/>
              <w:r w:rsidRPr="00F34E6D">
                <w:rPr>
                  <w:color w:val="080808"/>
                  <w:lang w:val="en-US"/>
                  <w:rPrChange w:id="2333" w:author="Maciej Maciejewski" w:date="2024-01-07T16:45:00Z">
                    <w:rPr>
                      <w:color w:val="080808"/>
                    </w:rPr>
                  </w:rPrChange>
                </w:rPr>
                <w:t>() {</w:t>
              </w:r>
              <w:r w:rsidRPr="00F34E6D">
                <w:rPr>
                  <w:color w:val="080808"/>
                  <w:lang w:val="en-US"/>
                  <w:rPrChange w:id="2334" w:author="Maciej Maciejewski" w:date="2024-01-07T16:45:00Z">
                    <w:rPr>
                      <w:color w:val="080808"/>
                    </w:rPr>
                  </w:rPrChange>
                </w:rPr>
                <w:br/>
                <w:t xml:space="preserve">        </w:t>
              </w:r>
              <w:proofErr w:type="spellStart"/>
              <w:r w:rsidRPr="00F34E6D">
                <w:rPr>
                  <w:color w:val="871094"/>
                  <w:lang w:val="en-US"/>
                  <w:rPrChange w:id="2335" w:author="Maciej Maciejewski" w:date="2024-01-07T16:45:00Z">
                    <w:rPr>
                      <w:color w:val="871094"/>
                    </w:rPr>
                  </w:rPrChange>
                </w:rPr>
                <w:t>dateCreated</w:t>
              </w:r>
              <w:proofErr w:type="spellEnd"/>
              <w:r w:rsidRPr="00F34E6D">
                <w:rPr>
                  <w:color w:val="871094"/>
                  <w:lang w:val="en-US"/>
                  <w:rPrChange w:id="2336" w:author="Maciej Maciejewski" w:date="2024-01-07T16:45:00Z">
                    <w:rPr>
                      <w:color w:val="871094"/>
                    </w:rPr>
                  </w:rPrChange>
                </w:rPr>
                <w:t xml:space="preserve"> </w:t>
              </w:r>
              <w:r w:rsidRPr="00F34E6D">
                <w:rPr>
                  <w:color w:val="080808"/>
                  <w:lang w:val="en-US"/>
                  <w:rPrChange w:id="2337" w:author="Maciej Maciejewski" w:date="2024-01-07T16:45:00Z">
                    <w:rPr>
                      <w:color w:val="080808"/>
                    </w:rPr>
                  </w:rPrChange>
                </w:rPr>
                <w:t xml:space="preserve">= </w:t>
              </w:r>
              <w:proofErr w:type="spellStart"/>
              <w:r w:rsidRPr="00F34E6D">
                <w:rPr>
                  <w:color w:val="000000"/>
                  <w:lang w:val="en-US"/>
                  <w:rPrChange w:id="2338" w:author="Maciej Maciejewski" w:date="2024-01-07T16:45:00Z">
                    <w:rPr>
                      <w:color w:val="000000"/>
                    </w:rPr>
                  </w:rPrChange>
                </w:rPr>
                <w:t>LocalDate</w:t>
              </w:r>
              <w:r w:rsidRPr="00F34E6D">
                <w:rPr>
                  <w:color w:val="080808"/>
                  <w:lang w:val="en-US"/>
                  <w:rPrChange w:id="2339" w:author="Maciej Maciejewski" w:date="2024-01-07T16:45:00Z">
                    <w:rPr>
                      <w:color w:val="080808"/>
                    </w:rPr>
                  </w:rPrChange>
                </w:rPr>
                <w:t>.</w:t>
              </w:r>
              <w:r w:rsidRPr="00F34E6D">
                <w:rPr>
                  <w:i/>
                  <w:iCs/>
                  <w:color w:val="080808"/>
                  <w:lang w:val="en-US"/>
                  <w:rPrChange w:id="2340" w:author="Maciej Maciejewski" w:date="2024-01-07T16:45:00Z">
                    <w:rPr>
                      <w:i/>
                      <w:iCs/>
                      <w:color w:val="080808"/>
                    </w:rPr>
                  </w:rPrChange>
                </w:rPr>
                <w:t>now</w:t>
              </w:r>
              <w:proofErr w:type="spellEnd"/>
              <w:r w:rsidRPr="00F34E6D">
                <w:rPr>
                  <w:color w:val="080808"/>
                  <w:lang w:val="en-US"/>
                  <w:rPrChange w:id="2341" w:author="Maciej Maciejewski" w:date="2024-01-07T16:45:00Z">
                    <w:rPr>
                      <w:color w:val="080808"/>
                    </w:rPr>
                  </w:rPrChange>
                </w:rPr>
                <w:t>();</w:t>
              </w:r>
              <w:r w:rsidRPr="00F34E6D">
                <w:rPr>
                  <w:color w:val="080808"/>
                  <w:lang w:val="en-US"/>
                  <w:rPrChange w:id="2342" w:author="Maciej Maciejewski" w:date="2024-01-07T16:45:00Z">
                    <w:rPr>
                      <w:color w:val="080808"/>
                    </w:rPr>
                  </w:rPrChange>
                </w:rPr>
                <w:br/>
                <w:t xml:space="preserve">        </w:t>
              </w:r>
              <w:proofErr w:type="spellStart"/>
              <w:r w:rsidRPr="00F34E6D">
                <w:rPr>
                  <w:color w:val="871094"/>
                  <w:lang w:val="en-US"/>
                  <w:rPrChange w:id="2343" w:author="Maciej Maciejewski" w:date="2024-01-07T16:45:00Z">
                    <w:rPr>
                      <w:color w:val="871094"/>
                    </w:rPr>
                  </w:rPrChange>
                </w:rPr>
                <w:t>moneyCollected</w:t>
              </w:r>
              <w:proofErr w:type="spellEnd"/>
              <w:r w:rsidRPr="00F34E6D">
                <w:rPr>
                  <w:color w:val="871094"/>
                  <w:lang w:val="en-US"/>
                  <w:rPrChange w:id="2344" w:author="Maciej Maciejewski" w:date="2024-01-07T16:45:00Z">
                    <w:rPr>
                      <w:color w:val="871094"/>
                    </w:rPr>
                  </w:rPrChange>
                </w:rPr>
                <w:t xml:space="preserve"> </w:t>
              </w:r>
              <w:r w:rsidRPr="00F34E6D">
                <w:rPr>
                  <w:color w:val="080808"/>
                  <w:lang w:val="en-US"/>
                  <w:rPrChange w:id="2345" w:author="Maciej Maciejewski" w:date="2024-01-07T16:45:00Z">
                    <w:rPr>
                      <w:color w:val="080808"/>
                    </w:rPr>
                  </w:rPrChange>
                </w:rPr>
                <w:t xml:space="preserve">= </w:t>
              </w:r>
              <w:r w:rsidRPr="00F34E6D">
                <w:rPr>
                  <w:color w:val="1750EB"/>
                  <w:lang w:val="en-US"/>
                  <w:rPrChange w:id="2346" w:author="Maciej Maciejewski" w:date="2024-01-07T16:45:00Z">
                    <w:rPr>
                      <w:color w:val="1750EB"/>
                    </w:rPr>
                  </w:rPrChange>
                </w:rPr>
                <w:t>0.00</w:t>
              </w:r>
              <w:r w:rsidRPr="00F34E6D">
                <w:rPr>
                  <w:color w:val="080808"/>
                  <w:lang w:val="en-US"/>
                  <w:rPrChange w:id="2347" w:author="Maciej Maciejewski" w:date="2024-01-07T16:45:00Z">
                    <w:rPr>
                      <w:color w:val="080808"/>
                    </w:rPr>
                  </w:rPrChange>
                </w:rPr>
                <w:t>;</w:t>
              </w:r>
              <w:r w:rsidRPr="00F34E6D">
                <w:rPr>
                  <w:color w:val="080808"/>
                  <w:lang w:val="en-US"/>
                  <w:rPrChange w:id="2348" w:author="Maciej Maciejewski" w:date="2024-01-07T16:45:00Z">
                    <w:rPr>
                      <w:color w:val="080808"/>
                    </w:rPr>
                  </w:rPrChange>
                </w:rPr>
                <w:br/>
                <w:t xml:space="preserve">        </w:t>
              </w:r>
              <w:proofErr w:type="spellStart"/>
              <w:r w:rsidRPr="00F34E6D">
                <w:rPr>
                  <w:color w:val="871094"/>
                  <w:lang w:val="en-US"/>
                  <w:rPrChange w:id="2349" w:author="Maciej Maciejewski" w:date="2024-01-07T16:45:00Z">
                    <w:rPr>
                      <w:color w:val="871094"/>
                    </w:rPr>
                  </w:rPrChange>
                </w:rPr>
                <w:t>numberOfSupporters</w:t>
              </w:r>
              <w:proofErr w:type="spellEnd"/>
              <w:r w:rsidRPr="00F34E6D">
                <w:rPr>
                  <w:color w:val="871094"/>
                  <w:lang w:val="en-US"/>
                  <w:rPrChange w:id="2350" w:author="Maciej Maciejewski" w:date="2024-01-07T16:45:00Z">
                    <w:rPr>
                      <w:color w:val="871094"/>
                    </w:rPr>
                  </w:rPrChange>
                </w:rPr>
                <w:t xml:space="preserve"> </w:t>
              </w:r>
              <w:r w:rsidRPr="00F34E6D">
                <w:rPr>
                  <w:color w:val="080808"/>
                  <w:lang w:val="en-US"/>
                  <w:rPrChange w:id="2351" w:author="Maciej Maciejewski" w:date="2024-01-07T16:45:00Z">
                    <w:rPr>
                      <w:color w:val="080808"/>
                    </w:rPr>
                  </w:rPrChange>
                </w:rPr>
                <w:t xml:space="preserve">= </w:t>
              </w:r>
              <w:r w:rsidRPr="00F34E6D">
                <w:rPr>
                  <w:color w:val="1750EB"/>
                  <w:lang w:val="en-US"/>
                  <w:rPrChange w:id="2352" w:author="Maciej Maciejewski" w:date="2024-01-07T16:45:00Z">
                    <w:rPr>
                      <w:color w:val="1750EB"/>
                    </w:rPr>
                  </w:rPrChange>
                </w:rPr>
                <w:t>0L</w:t>
              </w:r>
              <w:r w:rsidRPr="00F34E6D">
                <w:rPr>
                  <w:color w:val="080808"/>
                  <w:lang w:val="en-US"/>
                  <w:rPrChange w:id="2353" w:author="Maciej Maciejewski" w:date="2024-01-07T16:45:00Z">
                    <w:rPr>
                      <w:color w:val="080808"/>
                    </w:rPr>
                  </w:rPrChange>
                </w:rPr>
                <w:t>;</w:t>
              </w:r>
              <w:r w:rsidRPr="00F34E6D">
                <w:rPr>
                  <w:color w:val="080808"/>
                  <w:lang w:val="en-US"/>
                  <w:rPrChange w:id="2354" w:author="Maciej Maciejewski" w:date="2024-01-07T16:45:00Z">
                    <w:rPr>
                      <w:color w:val="080808"/>
                    </w:rPr>
                  </w:rPrChange>
                </w:rPr>
                <w:br/>
                <w:t xml:space="preserve">        </w:t>
              </w:r>
              <w:r w:rsidRPr="00F34E6D">
                <w:rPr>
                  <w:color w:val="871094"/>
                  <w:lang w:val="en-US"/>
                  <w:rPrChange w:id="2355" w:author="Maciej Maciejewski" w:date="2024-01-07T16:45:00Z">
                    <w:rPr>
                      <w:color w:val="871094"/>
                    </w:rPr>
                  </w:rPrChange>
                </w:rPr>
                <w:t xml:space="preserve">status </w:t>
              </w:r>
              <w:r w:rsidRPr="00F34E6D">
                <w:rPr>
                  <w:color w:val="080808"/>
                  <w:lang w:val="en-US"/>
                  <w:rPrChange w:id="2356" w:author="Maciej Maciejewski" w:date="2024-01-07T16:45:00Z">
                    <w:rPr>
                      <w:color w:val="080808"/>
                    </w:rPr>
                  </w:rPrChange>
                </w:rPr>
                <w:t xml:space="preserve">= </w:t>
              </w:r>
              <w:proofErr w:type="spellStart"/>
              <w:r w:rsidRPr="00F34E6D">
                <w:rPr>
                  <w:color w:val="000000"/>
                  <w:lang w:val="en-US"/>
                  <w:rPrChange w:id="2357" w:author="Maciej Maciejewski" w:date="2024-01-07T16:45:00Z">
                    <w:rPr>
                      <w:color w:val="000000"/>
                    </w:rPr>
                  </w:rPrChange>
                </w:rPr>
                <w:t>ProjectStatus</w:t>
              </w:r>
              <w:r w:rsidRPr="00F34E6D">
                <w:rPr>
                  <w:color w:val="080808"/>
                  <w:lang w:val="en-US"/>
                  <w:rPrChange w:id="2358" w:author="Maciej Maciejewski" w:date="2024-01-07T16:45:00Z">
                    <w:rPr>
                      <w:color w:val="080808"/>
                    </w:rPr>
                  </w:rPrChange>
                </w:rPr>
                <w:t>.</w:t>
              </w:r>
              <w:r w:rsidRPr="00F34E6D">
                <w:rPr>
                  <w:i/>
                  <w:iCs/>
                  <w:color w:val="871094"/>
                  <w:lang w:val="en-US"/>
                  <w:rPrChange w:id="2359" w:author="Maciej Maciejewski" w:date="2024-01-07T16:45:00Z">
                    <w:rPr>
                      <w:i/>
                      <w:iCs/>
                      <w:color w:val="871094"/>
                    </w:rPr>
                  </w:rPrChange>
                </w:rPr>
                <w:t>TO_VERIFY</w:t>
              </w:r>
              <w:proofErr w:type="spellEnd"/>
              <w:r w:rsidRPr="00F34E6D">
                <w:rPr>
                  <w:color w:val="080808"/>
                  <w:lang w:val="en-US"/>
                  <w:rPrChange w:id="2360" w:author="Maciej Maciejewski" w:date="2024-01-07T16:45:00Z">
                    <w:rPr>
                      <w:color w:val="080808"/>
                    </w:rPr>
                  </w:rPrChange>
                </w:rPr>
                <w:t>;</w:t>
              </w:r>
              <w:r w:rsidRPr="00F34E6D">
                <w:rPr>
                  <w:color w:val="080808"/>
                  <w:lang w:val="en-US"/>
                  <w:rPrChange w:id="2361" w:author="Maciej Maciejewski" w:date="2024-01-07T16:45:00Z">
                    <w:rPr>
                      <w:color w:val="080808"/>
                    </w:rPr>
                  </w:rPrChange>
                </w:rPr>
                <w:br/>
                <w:t xml:space="preserve">        </w:t>
              </w:r>
              <w:r w:rsidRPr="00F34E6D">
                <w:rPr>
                  <w:color w:val="871094"/>
                  <w:lang w:val="en-US"/>
                  <w:rPrChange w:id="2362" w:author="Maciej Maciejewski" w:date="2024-01-07T16:45:00Z">
                    <w:rPr>
                      <w:color w:val="871094"/>
                    </w:rPr>
                  </w:rPrChange>
                </w:rPr>
                <w:t>suspicions</w:t>
              </w:r>
              <w:r w:rsidRPr="00F34E6D">
                <w:rPr>
                  <w:color w:val="080808"/>
                  <w:lang w:val="en-US"/>
                  <w:rPrChange w:id="2363" w:author="Maciej Maciejewski" w:date="2024-01-07T16:45:00Z">
                    <w:rPr>
                      <w:color w:val="080808"/>
                    </w:rPr>
                  </w:rPrChange>
                </w:rPr>
                <w:t>=</w:t>
              </w:r>
              <w:r w:rsidRPr="00F34E6D">
                <w:rPr>
                  <w:color w:val="1750EB"/>
                  <w:lang w:val="en-US"/>
                  <w:rPrChange w:id="2364" w:author="Maciej Maciejewski" w:date="2024-01-07T16:45:00Z">
                    <w:rPr>
                      <w:color w:val="1750EB"/>
                    </w:rPr>
                  </w:rPrChange>
                </w:rPr>
                <w:t>0L</w:t>
              </w:r>
              <w:r w:rsidRPr="00F34E6D">
                <w:rPr>
                  <w:color w:val="080808"/>
                  <w:lang w:val="en-US"/>
                  <w:rPrChange w:id="2365" w:author="Maciej Maciejewski" w:date="2024-01-07T16:45:00Z">
                    <w:rPr>
                      <w:color w:val="080808"/>
                    </w:rPr>
                  </w:rPrChange>
                </w:rPr>
                <w:t>;</w:t>
              </w:r>
              <w:r w:rsidRPr="00F34E6D">
                <w:rPr>
                  <w:color w:val="080808"/>
                  <w:lang w:val="en-US"/>
                  <w:rPrChange w:id="2366" w:author="Maciej Maciejewski" w:date="2024-01-07T16:45:00Z">
                    <w:rPr>
                      <w:color w:val="080808"/>
                    </w:rPr>
                  </w:rPrChange>
                </w:rPr>
                <w:br/>
                <w:t xml:space="preserve">    }</w:t>
              </w:r>
              <w:r w:rsidRPr="00F34E6D">
                <w:rPr>
                  <w:color w:val="080808"/>
                  <w:lang w:val="en-US"/>
                  <w:rPrChange w:id="2367" w:author="Maciej Maciejewski" w:date="2024-01-07T16:45:00Z">
                    <w:rPr>
                      <w:color w:val="080808"/>
                    </w:rPr>
                  </w:rPrChange>
                </w:rPr>
                <w:br/>
                <w:t>}</w:t>
              </w:r>
            </w:ins>
          </w:p>
        </w:tc>
      </w:tr>
    </w:tbl>
    <w:p w14:paraId="12D45FE4" w14:textId="7C84B504" w:rsidR="00F34E6D" w:rsidRPr="008F1461" w:rsidRDefault="00D16AF0">
      <w:pPr>
        <w:ind w:firstLine="0"/>
        <w:jc w:val="center"/>
        <w:rPr>
          <w:ins w:id="2368" w:author="Maciej Maciejewski" w:date="2024-01-07T14:56:00Z"/>
          <w:sz w:val="20"/>
          <w:rPrChange w:id="2369" w:author="Maciej Maciejewski" w:date="2024-01-07T18:18:00Z">
            <w:rPr>
              <w:ins w:id="2370" w:author="Maciej Maciejewski" w:date="2024-01-07T14:56:00Z"/>
              <w:szCs w:val="24"/>
            </w:rPr>
          </w:rPrChange>
        </w:rPr>
        <w:pPrChange w:id="2371" w:author="Maciej Maciejewski" w:date="2024-01-07T18:18:00Z">
          <w:pPr>
            <w:ind w:firstLine="0"/>
            <w:jc w:val="both"/>
          </w:pPr>
        </w:pPrChange>
      </w:pPr>
      <w:ins w:id="2372" w:author="Maciej Maciejewski" w:date="2024-01-07T18:20:00Z">
        <w:r>
          <w:rPr>
            <w:sz w:val="20"/>
          </w:rPr>
          <w:lastRenderedPageBreak/>
          <w:t>r</w:t>
        </w:r>
      </w:ins>
      <w:ins w:id="2373" w:author="Maciej Maciejewski" w:date="2024-01-07T18:17:00Z">
        <w:r w:rsidR="008F1461" w:rsidRPr="008F1461">
          <w:rPr>
            <w:sz w:val="20"/>
            <w:rPrChange w:id="2374" w:author="Maciej Maciejewski" w:date="2024-01-07T18:18:00Z">
              <w:rPr>
                <w:szCs w:val="24"/>
                <w:lang w:val="en-US"/>
              </w:rPr>
            </w:rPrChange>
          </w:rPr>
          <w:t>ys</w:t>
        </w:r>
      </w:ins>
      <w:ins w:id="2375" w:author="Maciej Maciejewski" w:date="2024-01-07T18:20:00Z">
        <w:r>
          <w:rPr>
            <w:sz w:val="20"/>
          </w:rPr>
          <w:t>.</w:t>
        </w:r>
      </w:ins>
      <w:ins w:id="2376" w:author="Maciej Maciejewski" w:date="2024-01-07T18:17:00Z">
        <w:r w:rsidR="008F1461" w:rsidRPr="008F1461">
          <w:rPr>
            <w:sz w:val="20"/>
            <w:rPrChange w:id="2377" w:author="Maciej Maciejewski" w:date="2024-01-07T18:18:00Z">
              <w:rPr>
                <w:szCs w:val="24"/>
                <w:lang w:val="en-US"/>
              </w:rPr>
            </w:rPrChange>
          </w:rPr>
          <w:t xml:space="preserve"> 5.4 Przykład </w:t>
        </w:r>
      </w:ins>
      <w:ins w:id="2378" w:author="Maciej Maciejewski" w:date="2024-01-07T18:18:00Z">
        <w:r w:rsidR="008F1461" w:rsidRPr="008F1461">
          <w:rPr>
            <w:sz w:val="20"/>
            <w:rPrChange w:id="2379" w:author="Maciej Maciejewski" w:date="2024-01-07T18:18:00Z">
              <w:rPr>
                <w:szCs w:val="24"/>
              </w:rPr>
            </w:rPrChange>
          </w:rPr>
          <w:t>obiektu</w:t>
        </w:r>
        <w:r w:rsidR="008F1461" w:rsidRPr="008F1461">
          <w:rPr>
            <w:sz w:val="20"/>
            <w:rPrChange w:id="2380" w:author="Maciej Maciejewski" w:date="2024-01-07T18:18:00Z">
              <w:rPr>
                <w:szCs w:val="24"/>
                <w:lang w:val="en-US"/>
              </w:rPr>
            </w:rPrChange>
          </w:rPr>
          <w:t xml:space="preserve"> reprezentującego wiersz </w:t>
        </w:r>
        <w:r w:rsidR="008F1461" w:rsidRPr="008F1461">
          <w:rPr>
            <w:sz w:val="20"/>
            <w:rPrChange w:id="2381" w:author="Maciej Maciejewski" w:date="2024-01-07T18:18:00Z">
              <w:rPr>
                <w:szCs w:val="24"/>
              </w:rPr>
            </w:rPrChange>
          </w:rPr>
          <w:t>tablicy w bazie danych</w:t>
        </w:r>
      </w:ins>
    </w:p>
    <w:p w14:paraId="3BC3F857" w14:textId="77777777" w:rsidR="00EC6801" w:rsidRPr="008F1461" w:rsidRDefault="00EC6801" w:rsidP="003F4866">
      <w:pPr>
        <w:ind w:firstLine="0"/>
        <w:jc w:val="both"/>
        <w:rPr>
          <w:ins w:id="2382" w:author="Maciej Maciejewski" w:date="2024-01-06T22:10:00Z"/>
        </w:rPr>
      </w:pPr>
    </w:p>
    <w:tbl>
      <w:tblPr>
        <w:tblStyle w:val="Tabela-Siatka"/>
        <w:tblW w:w="0" w:type="auto"/>
        <w:tblLook w:val="04A0" w:firstRow="1" w:lastRow="0" w:firstColumn="1" w:lastColumn="0" w:noHBand="0" w:noVBand="1"/>
        <w:tblPrChange w:id="2383" w:author="Maciej Maciejewski" w:date="2024-01-07T18:19:00Z">
          <w:tblPr>
            <w:tblStyle w:val="Tabela-Siatka"/>
            <w:tblW w:w="0" w:type="auto"/>
            <w:tblLook w:val="04A0" w:firstRow="1" w:lastRow="0" w:firstColumn="1" w:lastColumn="0" w:noHBand="0" w:noVBand="1"/>
          </w:tblPr>
        </w:tblPrChange>
      </w:tblPr>
      <w:tblGrid>
        <w:gridCol w:w="457"/>
        <w:gridCol w:w="8605"/>
        <w:tblGridChange w:id="2384">
          <w:tblGrid>
            <w:gridCol w:w="4531"/>
            <w:gridCol w:w="4531"/>
          </w:tblGrid>
        </w:tblGridChange>
      </w:tblGrid>
      <w:tr w:rsidR="008F1461" w:rsidRPr="00885A35" w14:paraId="402F5918" w14:textId="77777777" w:rsidTr="00D16AF0">
        <w:trPr>
          <w:ins w:id="2385" w:author="Maciej Maciejewski" w:date="2024-01-07T18:18:00Z"/>
        </w:trPr>
        <w:tc>
          <w:tcPr>
            <w:tcW w:w="457" w:type="dxa"/>
            <w:tcPrChange w:id="2386" w:author="Maciej Maciejewski" w:date="2024-01-07T18:19:00Z">
              <w:tcPr>
                <w:tcW w:w="4531" w:type="dxa"/>
              </w:tcPr>
            </w:tcPrChange>
          </w:tcPr>
          <w:p w14:paraId="59E4BB70" w14:textId="77777777" w:rsidR="008F1461" w:rsidRPr="008F1461" w:rsidRDefault="008F1461" w:rsidP="003F4866">
            <w:pPr>
              <w:ind w:firstLine="0"/>
              <w:jc w:val="both"/>
              <w:rPr>
                <w:ins w:id="2387" w:author="Maciej Maciejewski" w:date="2024-01-07T18:19:00Z"/>
                <w:rFonts w:ascii="Courier New" w:hAnsi="Courier New" w:cs="Courier New"/>
                <w:sz w:val="20"/>
                <w:rPrChange w:id="2388" w:author="Maciej Maciejewski" w:date="2024-01-07T18:20:00Z">
                  <w:rPr>
                    <w:ins w:id="2389" w:author="Maciej Maciejewski" w:date="2024-01-07T18:19:00Z"/>
                  </w:rPr>
                </w:rPrChange>
              </w:rPr>
            </w:pPr>
            <w:ins w:id="2390" w:author="Maciej Maciejewski" w:date="2024-01-07T18:19:00Z">
              <w:r w:rsidRPr="008F1461">
                <w:rPr>
                  <w:rFonts w:ascii="Courier New" w:hAnsi="Courier New" w:cs="Courier New"/>
                  <w:sz w:val="20"/>
                  <w:rPrChange w:id="2391" w:author="Maciej Maciejewski" w:date="2024-01-07T18:20:00Z">
                    <w:rPr/>
                  </w:rPrChange>
                </w:rPr>
                <w:t>1</w:t>
              </w:r>
            </w:ins>
          </w:p>
          <w:p w14:paraId="4DDB5A58" w14:textId="77777777" w:rsidR="008F1461" w:rsidRPr="008F1461" w:rsidRDefault="008F1461" w:rsidP="003F4866">
            <w:pPr>
              <w:ind w:firstLine="0"/>
              <w:jc w:val="both"/>
              <w:rPr>
                <w:ins w:id="2392" w:author="Maciej Maciejewski" w:date="2024-01-07T18:19:00Z"/>
                <w:rFonts w:ascii="Courier New" w:hAnsi="Courier New" w:cs="Courier New"/>
                <w:sz w:val="20"/>
                <w:rPrChange w:id="2393" w:author="Maciej Maciejewski" w:date="2024-01-07T18:20:00Z">
                  <w:rPr>
                    <w:ins w:id="2394" w:author="Maciej Maciejewski" w:date="2024-01-07T18:19:00Z"/>
                  </w:rPr>
                </w:rPrChange>
              </w:rPr>
            </w:pPr>
            <w:ins w:id="2395" w:author="Maciej Maciejewski" w:date="2024-01-07T18:19:00Z">
              <w:r w:rsidRPr="008F1461">
                <w:rPr>
                  <w:rFonts w:ascii="Courier New" w:hAnsi="Courier New" w:cs="Courier New"/>
                  <w:sz w:val="20"/>
                  <w:rPrChange w:id="2396" w:author="Maciej Maciejewski" w:date="2024-01-07T18:20:00Z">
                    <w:rPr/>
                  </w:rPrChange>
                </w:rPr>
                <w:t>2</w:t>
              </w:r>
            </w:ins>
          </w:p>
          <w:p w14:paraId="62E648D1" w14:textId="77777777" w:rsidR="008F1461" w:rsidRPr="008F1461" w:rsidRDefault="008F1461" w:rsidP="003F4866">
            <w:pPr>
              <w:ind w:firstLine="0"/>
              <w:jc w:val="both"/>
              <w:rPr>
                <w:ins w:id="2397" w:author="Maciej Maciejewski" w:date="2024-01-07T18:19:00Z"/>
                <w:rFonts w:ascii="Courier New" w:hAnsi="Courier New" w:cs="Courier New"/>
                <w:sz w:val="20"/>
                <w:rPrChange w:id="2398" w:author="Maciej Maciejewski" w:date="2024-01-07T18:20:00Z">
                  <w:rPr>
                    <w:ins w:id="2399" w:author="Maciej Maciejewski" w:date="2024-01-07T18:19:00Z"/>
                  </w:rPr>
                </w:rPrChange>
              </w:rPr>
            </w:pPr>
            <w:ins w:id="2400" w:author="Maciej Maciejewski" w:date="2024-01-07T18:19:00Z">
              <w:r w:rsidRPr="008F1461">
                <w:rPr>
                  <w:rFonts w:ascii="Courier New" w:hAnsi="Courier New" w:cs="Courier New"/>
                  <w:sz w:val="20"/>
                  <w:rPrChange w:id="2401" w:author="Maciej Maciejewski" w:date="2024-01-07T18:20:00Z">
                    <w:rPr/>
                  </w:rPrChange>
                </w:rPr>
                <w:t>3</w:t>
              </w:r>
            </w:ins>
          </w:p>
          <w:p w14:paraId="25D6A629" w14:textId="77777777" w:rsidR="008F1461" w:rsidRPr="008F1461" w:rsidRDefault="008F1461" w:rsidP="003F4866">
            <w:pPr>
              <w:ind w:firstLine="0"/>
              <w:jc w:val="both"/>
              <w:rPr>
                <w:ins w:id="2402" w:author="Maciej Maciejewski" w:date="2024-01-07T18:19:00Z"/>
                <w:rFonts w:ascii="Courier New" w:hAnsi="Courier New" w:cs="Courier New"/>
                <w:sz w:val="20"/>
                <w:rPrChange w:id="2403" w:author="Maciej Maciejewski" w:date="2024-01-07T18:20:00Z">
                  <w:rPr>
                    <w:ins w:id="2404" w:author="Maciej Maciejewski" w:date="2024-01-07T18:19:00Z"/>
                  </w:rPr>
                </w:rPrChange>
              </w:rPr>
            </w:pPr>
            <w:ins w:id="2405" w:author="Maciej Maciejewski" w:date="2024-01-07T18:19:00Z">
              <w:r w:rsidRPr="008F1461">
                <w:rPr>
                  <w:rFonts w:ascii="Courier New" w:hAnsi="Courier New" w:cs="Courier New"/>
                  <w:sz w:val="20"/>
                  <w:rPrChange w:id="2406" w:author="Maciej Maciejewski" w:date="2024-01-07T18:20:00Z">
                    <w:rPr/>
                  </w:rPrChange>
                </w:rPr>
                <w:t>4</w:t>
              </w:r>
            </w:ins>
          </w:p>
          <w:p w14:paraId="6A36FEE0" w14:textId="77777777" w:rsidR="008F1461" w:rsidRPr="008F1461" w:rsidRDefault="008F1461" w:rsidP="003F4866">
            <w:pPr>
              <w:ind w:firstLine="0"/>
              <w:jc w:val="both"/>
              <w:rPr>
                <w:ins w:id="2407" w:author="Maciej Maciejewski" w:date="2024-01-07T18:19:00Z"/>
                <w:rFonts w:ascii="Courier New" w:hAnsi="Courier New" w:cs="Courier New"/>
                <w:sz w:val="20"/>
                <w:rPrChange w:id="2408" w:author="Maciej Maciejewski" w:date="2024-01-07T18:20:00Z">
                  <w:rPr>
                    <w:ins w:id="2409" w:author="Maciej Maciejewski" w:date="2024-01-07T18:19:00Z"/>
                  </w:rPr>
                </w:rPrChange>
              </w:rPr>
            </w:pPr>
            <w:ins w:id="2410" w:author="Maciej Maciejewski" w:date="2024-01-07T18:19:00Z">
              <w:r w:rsidRPr="008F1461">
                <w:rPr>
                  <w:rFonts w:ascii="Courier New" w:hAnsi="Courier New" w:cs="Courier New"/>
                  <w:sz w:val="20"/>
                  <w:rPrChange w:id="2411" w:author="Maciej Maciejewski" w:date="2024-01-07T18:20:00Z">
                    <w:rPr/>
                  </w:rPrChange>
                </w:rPr>
                <w:t>5</w:t>
              </w:r>
            </w:ins>
          </w:p>
          <w:p w14:paraId="1D93B8D9" w14:textId="77777777" w:rsidR="008F1461" w:rsidRPr="008F1461" w:rsidRDefault="008F1461" w:rsidP="003F4866">
            <w:pPr>
              <w:ind w:firstLine="0"/>
              <w:jc w:val="both"/>
              <w:rPr>
                <w:ins w:id="2412" w:author="Maciej Maciejewski" w:date="2024-01-07T18:19:00Z"/>
                <w:rFonts w:ascii="Courier New" w:hAnsi="Courier New" w:cs="Courier New"/>
                <w:sz w:val="20"/>
                <w:rPrChange w:id="2413" w:author="Maciej Maciejewski" w:date="2024-01-07T18:20:00Z">
                  <w:rPr>
                    <w:ins w:id="2414" w:author="Maciej Maciejewski" w:date="2024-01-07T18:19:00Z"/>
                  </w:rPr>
                </w:rPrChange>
              </w:rPr>
            </w:pPr>
            <w:ins w:id="2415" w:author="Maciej Maciejewski" w:date="2024-01-07T18:19:00Z">
              <w:r w:rsidRPr="008F1461">
                <w:rPr>
                  <w:rFonts w:ascii="Courier New" w:hAnsi="Courier New" w:cs="Courier New"/>
                  <w:sz w:val="20"/>
                  <w:rPrChange w:id="2416" w:author="Maciej Maciejewski" w:date="2024-01-07T18:20:00Z">
                    <w:rPr/>
                  </w:rPrChange>
                </w:rPr>
                <w:t>6</w:t>
              </w:r>
            </w:ins>
          </w:p>
          <w:p w14:paraId="3BEAEBF8" w14:textId="77777777" w:rsidR="008F1461" w:rsidRPr="008F1461" w:rsidRDefault="008F1461" w:rsidP="003F4866">
            <w:pPr>
              <w:ind w:firstLine="0"/>
              <w:jc w:val="both"/>
              <w:rPr>
                <w:ins w:id="2417" w:author="Maciej Maciejewski" w:date="2024-01-07T18:19:00Z"/>
                <w:rFonts w:ascii="Courier New" w:hAnsi="Courier New" w:cs="Courier New"/>
                <w:sz w:val="20"/>
                <w:rPrChange w:id="2418" w:author="Maciej Maciejewski" w:date="2024-01-07T18:20:00Z">
                  <w:rPr>
                    <w:ins w:id="2419" w:author="Maciej Maciejewski" w:date="2024-01-07T18:19:00Z"/>
                  </w:rPr>
                </w:rPrChange>
              </w:rPr>
            </w:pPr>
            <w:ins w:id="2420" w:author="Maciej Maciejewski" w:date="2024-01-07T18:19:00Z">
              <w:r w:rsidRPr="008F1461">
                <w:rPr>
                  <w:rFonts w:ascii="Courier New" w:hAnsi="Courier New" w:cs="Courier New"/>
                  <w:sz w:val="20"/>
                  <w:rPrChange w:id="2421" w:author="Maciej Maciejewski" w:date="2024-01-07T18:20:00Z">
                    <w:rPr/>
                  </w:rPrChange>
                </w:rPr>
                <w:t>7</w:t>
              </w:r>
            </w:ins>
          </w:p>
          <w:p w14:paraId="6C5AD0CB" w14:textId="77777777" w:rsidR="008F1461" w:rsidRPr="008F1461" w:rsidRDefault="008F1461" w:rsidP="003F4866">
            <w:pPr>
              <w:ind w:firstLine="0"/>
              <w:jc w:val="both"/>
              <w:rPr>
                <w:ins w:id="2422" w:author="Maciej Maciejewski" w:date="2024-01-07T18:19:00Z"/>
                <w:rFonts w:ascii="Courier New" w:hAnsi="Courier New" w:cs="Courier New"/>
                <w:sz w:val="20"/>
                <w:rPrChange w:id="2423" w:author="Maciej Maciejewski" w:date="2024-01-07T18:20:00Z">
                  <w:rPr>
                    <w:ins w:id="2424" w:author="Maciej Maciejewski" w:date="2024-01-07T18:19:00Z"/>
                  </w:rPr>
                </w:rPrChange>
              </w:rPr>
            </w:pPr>
            <w:ins w:id="2425" w:author="Maciej Maciejewski" w:date="2024-01-07T18:19:00Z">
              <w:r w:rsidRPr="008F1461">
                <w:rPr>
                  <w:rFonts w:ascii="Courier New" w:hAnsi="Courier New" w:cs="Courier New"/>
                  <w:sz w:val="20"/>
                  <w:rPrChange w:id="2426" w:author="Maciej Maciejewski" w:date="2024-01-07T18:20:00Z">
                    <w:rPr/>
                  </w:rPrChange>
                </w:rPr>
                <w:t>8</w:t>
              </w:r>
            </w:ins>
          </w:p>
          <w:p w14:paraId="3B8022E9" w14:textId="77777777" w:rsidR="008F1461" w:rsidRPr="008F1461" w:rsidRDefault="008F1461" w:rsidP="003F4866">
            <w:pPr>
              <w:ind w:firstLine="0"/>
              <w:jc w:val="both"/>
              <w:rPr>
                <w:ins w:id="2427" w:author="Maciej Maciejewski" w:date="2024-01-07T18:19:00Z"/>
                <w:rFonts w:ascii="Courier New" w:hAnsi="Courier New" w:cs="Courier New"/>
                <w:sz w:val="20"/>
                <w:rPrChange w:id="2428" w:author="Maciej Maciejewski" w:date="2024-01-07T18:20:00Z">
                  <w:rPr>
                    <w:ins w:id="2429" w:author="Maciej Maciejewski" w:date="2024-01-07T18:19:00Z"/>
                  </w:rPr>
                </w:rPrChange>
              </w:rPr>
            </w:pPr>
            <w:ins w:id="2430" w:author="Maciej Maciejewski" w:date="2024-01-07T18:19:00Z">
              <w:r w:rsidRPr="008F1461">
                <w:rPr>
                  <w:rFonts w:ascii="Courier New" w:hAnsi="Courier New" w:cs="Courier New"/>
                  <w:sz w:val="20"/>
                  <w:rPrChange w:id="2431" w:author="Maciej Maciejewski" w:date="2024-01-07T18:20:00Z">
                    <w:rPr/>
                  </w:rPrChange>
                </w:rPr>
                <w:t>9</w:t>
              </w:r>
            </w:ins>
          </w:p>
          <w:p w14:paraId="02119F4C" w14:textId="77777777" w:rsidR="008F1461" w:rsidRPr="008F1461" w:rsidRDefault="008F1461" w:rsidP="003F4866">
            <w:pPr>
              <w:ind w:firstLine="0"/>
              <w:jc w:val="both"/>
              <w:rPr>
                <w:ins w:id="2432" w:author="Maciej Maciejewski" w:date="2024-01-07T18:19:00Z"/>
                <w:rFonts w:ascii="Courier New" w:hAnsi="Courier New" w:cs="Courier New"/>
                <w:sz w:val="20"/>
                <w:rPrChange w:id="2433" w:author="Maciej Maciejewski" w:date="2024-01-07T18:20:00Z">
                  <w:rPr>
                    <w:ins w:id="2434" w:author="Maciej Maciejewski" w:date="2024-01-07T18:19:00Z"/>
                  </w:rPr>
                </w:rPrChange>
              </w:rPr>
            </w:pPr>
            <w:ins w:id="2435" w:author="Maciej Maciejewski" w:date="2024-01-07T18:19:00Z">
              <w:r w:rsidRPr="008F1461">
                <w:rPr>
                  <w:rFonts w:ascii="Courier New" w:hAnsi="Courier New" w:cs="Courier New"/>
                  <w:sz w:val="20"/>
                  <w:rPrChange w:id="2436" w:author="Maciej Maciejewski" w:date="2024-01-07T18:20:00Z">
                    <w:rPr/>
                  </w:rPrChange>
                </w:rPr>
                <w:t>10</w:t>
              </w:r>
            </w:ins>
          </w:p>
          <w:p w14:paraId="621922C6" w14:textId="77777777" w:rsidR="008F1461" w:rsidRPr="008F1461" w:rsidRDefault="008F1461" w:rsidP="003F4866">
            <w:pPr>
              <w:ind w:firstLine="0"/>
              <w:jc w:val="both"/>
              <w:rPr>
                <w:ins w:id="2437" w:author="Maciej Maciejewski" w:date="2024-01-07T18:19:00Z"/>
                <w:rFonts w:ascii="Courier New" w:hAnsi="Courier New" w:cs="Courier New"/>
                <w:sz w:val="20"/>
                <w:rPrChange w:id="2438" w:author="Maciej Maciejewski" w:date="2024-01-07T18:20:00Z">
                  <w:rPr>
                    <w:ins w:id="2439" w:author="Maciej Maciejewski" w:date="2024-01-07T18:19:00Z"/>
                  </w:rPr>
                </w:rPrChange>
              </w:rPr>
            </w:pPr>
            <w:ins w:id="2440" w:author="Maciej Maciejewski" w:date="2024-01-07T18:19:00Z">
              <w:r w:rsidRPr="008F1461">
                <w:rPr>
                  <w:rFonts w:ascii="Courier New" w:hAnsi="Courier New" w:cs="Courier New"/>
                  <w:sz w:val="20"/>
                  <w:rPrChange w:id="2441" w:author="Maciej Maciejewski" w:date="2024-01-07T18:20:00Z">
                    <w:rPr/>
                  </w:rPrChange>
                </w:rPr>
                <w:t>11</w:t>
              </w:r>
            </w:ins>
          </w:p>
          <w:p w14:paraId="0CCE36EC" w14:textId="77777777" w:rsidR="008F1461" w:rsidRPr="008F1461" w:rsidRDefault="008F1461" w:rsidP="003F4866">
            <w:pPr>
              <w:ind w:firstLine="0"/>
              <w:jc w:val="both"/>
              <w:rPr>
                <w:ins w:id="2442" w:author="Maciej Maciejewski" w:date="2024-01-07T18:19:00Z"/>
                <w:rFonts w:ascii="Courier New" w:hAnsi="Courier New" w:cs="Courier New"/>
                <w:sz w:val="20"/>
                <w:rPrChange w:id="2443" w:author="Maciej Maciejewski" w:date="2024-01-07T18:20:00Z">
                  <w:rPr>
                    <w:ins w:id="2444" w:author="Maciej Maciejewski" w:date="2024-01-07T18:19:00Z"/>
                  </w:rPr>
                </w:rPrChange>
              </w:rPr>
            </w:pPr>
            <w:ins w:id="2445" w:author="Maciej Maciejewski" w:date="2024-01-07T18:19:00Z">
              <w:r w:rsidRPr="008F1461">
                <w:rPr>
                  <w:rFonts w:ascii="Courier New" w:hAnsi="Courier New" w:cs="Courier New"/>
                  <w:sz w:val="20"/>
                  <w:rPrChange w:id="2446" w:author="Maciej Maciejewski" w:date="2024-01-07T18:20:00Z">
                    <w:rPr/>
                  </w:rPrChange>
                </w:rPr>
                <w:t>12</w:t>
              </w:r>
            </w:ins>
          </w:p>
          <w:p w14:paraId="4AD5B78D" w14:textId="77777777" w:rsidR="008F1461" w:rsidRPr="008F1461" w:rsidRDefault="008F1461" w:rsidP="003F4866">
            <w:pPr>
              <w:ind w:firstLine="0"/>
              <w:jc w:val="both"/>
              <w:rPr>
                <w:ins w:id="2447" w:author="Maciej Maciejewski" w:date="2024-01-07T18:19:00Z"/>
                <w:rFonts w:ascii="Courier New" w:hAnsi="Courier New" w:cs="Courier New"/>
                <w:sz w:val="20"/>
                <w:rPrChange w:id="2448" w:author="Maciej Maciejewski" w:date="2024-01-07T18:20:00Z">
                  <w:rPr>
                    <w:ins w:id="2449" w:author="Maciej Maciejewski" w:date="2024-01-07T18:19:00Z"/>
                  </w:rPr>
                </w:rPrChange>
              </w:rPr>
            </w:pPr>
            <w:ins w:id="2450" w:author="Maciej Maciejewski" w:date="2024-01-07T18:19:00Z">
              <w:r w:rsidRPr="008F1461">
                <w:rPr>
                  <w:rFonts w:ascii="Courier New" w:hAnsi="Courier New" w:cs="Courier New"/>
                  <w:sz w:val="20"/>
                  <w:rPrChange w:id="2451" w:author="Maciej Maciejewski" w:date="2024-01-07T18:20:00Z">
                    <w:rPr/>
                  </w:rPrChange>
                </w:rPr>
                <w:t>13</w:t>
              </w:r>
            </w:ins>
          </w:p>
          <w:p w14:paraId="5AAB8DD7" w14:textId="77777777" w:rsidR="008F1461" w:rsidRPr="008F1461" w:rsidRDefault="008F1461" w:rsidP="003F4866">
            <w:pPr>
              <w:ind w:firstLine="0"/>
              <w:jc w:val="both"/>
              <w:rPr>
                <w:ins w:id="2452" w:author="Maciej Maciejewski" w:date="2024-01-07T18:19:00Z"/>
                <w:rFonts w:ascii="Courier New" w:hAnsi="Courier New" w:cs="Courier New"/>
                <w:sz w:val="20"/>
                <w:rPrChange w:id="2453" w:author="Maciej Maciejewski" w:date="2024-01-07T18:20:00Z">
                  <w:rPr>
                    <w:ins w:id="2454" w:author="Maciej Maciejewski" w:date="2024-01-07T18:19:00Z"/>
                  </w:rPr>
                </w:rPrChange>
              </w:rPr>
            </w:pPr>
            <w:ins w:id="2455" w:author="Maciej Maciejewski" w:date="2024-01-07T18:19:00Z">
              <w:r w:rsidRPr="008F1461">
                <w:rPr>
                  <w:rFonts w:ascii="Courier New" w:hAnsi="Courier New" w:cs="Courier New"/>
                  <w:sz w:val="20"/>
                  <w:rPrChange w:id="2456" w:author="Maciej Maciejewski" w:date="2024-01-07T18:20:00Z">
                    <w:rPr/>
                  </w:rPrChange>
                </w:rPr>
                <w:t>14</w:t>
              </w:r>
            </w:ins>
          </w:p>
          <w:p w14:paraId="608F0E0A" w14:textId="77777777" w:rsidR="008F1461" w:rsidRPr="008F1461" w:rsidRDefault="008F1461" w:rsidP="003F4866">
            <w:pPr>
              <w:ind w:firstLine="0"/>
              <w:jc w:val="both"/>
              <w:rPr>
                <w:ins w:id="2457" w:author="Maciej Maciejewski" w:date="2024-01-07T18:19:00Z"/>
                <w:rFonts w:ascii="Courier New" w:hAnsi="Courier New" w:cs="Courier New"/>
                <w:sz w:val="20"/>
                <w:rPrChange w:id="2458" w:author="Maciej Maciejewski" w:date="2024-01-07T18:20:00Z">
                  <w:rPr>
                    <w:ins w:id="2459" w:author="Maciej Maciejewski" w:date="2024-01-07T18:19:00Z"/>
                  </w:rPr>
                </w:rPrChange>
              </w:rPr>
            </w:pPr>
            <w:ins w:id="2460" w:author="Maciej Maciejewski" w:date="2024-01-07T18:19:00Z">
              <w:r w:rsidRPr="008F1461">
                <w:rPr>
                  <w:rFonts w:ascii="Courier New" w:hAnsi="Courier New" w:cs="Courier New"/>
                  <w:sz w:val="20"/>
                  <w:rPrChange w:id="2461" w:author="Maciej Maciejewski" w:date="2024-01-07T18:20:00Z">
                    <w:rPr/>
                  </w:rPrChange>
                </w:rPr>
                <w:t>15</w:t>
              </w:r>
            </w:ins>
          </w:p>
          <w:p w14:paraId="15253A6A" w14:textId="77777777" w:rsidR="008F1461" w:rsidRPr="008F1461" w:rsidRDefault="008F1461" w:rsidP="003F4866">
            <w:pPr>
              <w:ind w:firstLine="0"/>
              <w:jc w:val="both"/>
              <w:rPr>
                <w:ins w:id="2462" w:author="Maciej Maciejewski" w:date="2024-01-07T18:19:00Z"/>
                <w:rFonts w:ascii="Courier New" w:hAnsi="Courier New" w:cs="Courier New"/>
                <w:sz w:val="20"/>
                <w:rPrChange w:id="2463" w:author="Maciej Maciejewski" w:date="2024-01-07T18:20:00Z">
                  <w:rPr>
                    <w:ins w:id="2464" w:author="Maciej Maciejewski" w:date="2024-01-07T18:19:00Z"/>
                  </w:rPr>
                </w:rPrChange>
              </w:rPr>
            </w:pPr>
            <w:ins w:id="2465" w:author="Maciej Maciejewski" w:date="2024-01-07T18:19:00Z">
              <w:r w:rsidRPr="008F1461">
                <w:rPr>
                  <w:rFonts w:ascii="Courier New" w:hAnsi="Courier New" w:cs="Courier New"/>
                  <w:sz w:val="20"/>
                  <w:rPrChange w:id="2466" w:author="Maciej Maciejewski" w:date="2024-01-07T18:20:00Z">
                    <w:rPr/>
                  </w:rPrChange>
                </w:rPr>
                <w:t>16</w:t>
              </w:r>
            </w:ins>
          </w:p>
          <w:p w14:paraId="26B1E3A1" w14:textId="77777777" w:rsidR="008F1461" w:rsidRPr="008F1461" w:rsidRDefault="008F1461" w:rsidP="003F4866">
            <w:pPr>
              <w:ind w:firstLine="0"/>
              <w:jc w:val="both"/>
              <w:rPr>
                <w:ins w:id="2467" w:author="Maciej Maciejewski" w:date="2024-01-07T18:19:00Z"/>
                <w:rFonts w:ascii="Courier New" w:hAnsi="Courier New" w:cs="Courier New"/>
                <w:sz w:val="20"/>
                <w:rPrChange w:id="2468" w:author="Maciej Maciejewski" w:date="2024-01-07T18:20:00Z">
                  <w:rPr>
                    <w:ins w:id="2469" w:author="Maciej Maciejewski" w:date="2024-01-07T18:19:00Z"/>
                  </w:rPr>
                </w:rPrChange>
              </w:rPr>
            </w:pPr>
            <w:ins w:id="2470" w:author="Maciej Maciejewski" w:date="2024-01-07T18:19:00Z">
              <w:r w:rsidRPr="008F1461">
                <w:rPr>
                  <w:rFonts w:ascii="Courier New" w:hAnsi="Courier New" w:cs="Courier New"/>
                  <w:sz w:val="20"/>
                  <w:rPrChange w:id="2471" w:author="Maciej Maciejewski" w:date="2024-01-07T18:20:00Z">
                    <w:rPr/>
                  </w:rPrChange>
                </w:rPr>
                <w:t>17</w:t>
              </w:r>
            </w:ins>
          </w:p>
          <w:p w14:paraId="19993660" w14:textId="77777777" w:rsidR="008F1461" w:rsidRPr="008F1461" w:rsidRDefault="008F1461" w:rsidP="003F4866">
            <w:pPr>
              <w:ind w:firstLine="0"/>
              <w:jc w:val="both"/>
              <w:rPr>
                <w:ins w:id="2472" w:author="Maciej Maciejewski" w:date="2024-01-07T18:19:00Z"/>
                <w:rFonts w:ascii="Courier New" w:hAnsi="Courier New" w:cs="Courier New"/>
                <w:sz w:val="20"/>
                <w:rPrChange w:id="2473" w:author="Maciej Maciejewski" w:date="2024-01-07T18:20:00Z">
                  <w:rPr>
                    <w:ins w:id="2474" w:author="Maciej Maciejewski" w:date="2024-01-07T18:19:00Z"/>
                  </w:rPr>
                </w:rPrChange>
              </w:rPr>
            </w:pPr>
            <w:ins w:id="2475" w:author="Maciej Maciejewski" w:date="2024-01-07T18:19:00Z">
              <w:r w:rsidRPr="008F1461">
                <w:rPr>
                  <w:rFonts w:ascii="Courier New" w:hAnsi="Courier New" w:cs="Courier New"/>
                  <w:sz w:val="20"/>
                  <w:rPrChange w:id="2476" w:author="Maciej Maciejewski" w:date="2024-01-07T18:20:00Z">
                    <w:rPr/>
                  </w:rPrChange>
                </w:rPr>
                <w:t>18</w:t>
              </w:r>
            </w:ins>
          </w:p>
          <w:p w14:paraId="0DBB34CF" w14:textId="77777777" w:rsidR="008F1461" w:rsidRPr="008F1461" w:rsidRDefault="008F1461" w:rsidP="003F4866">
            <w:pPr>
              <w:ind w:firstLine="0"/>
              <w:jc w:val="both"/>
              <w:rPr>
                <w:ins w:id="2477" w:author="Maciej Maciejewski" w:date="2024-01-07T18:19:00Z"/>
                <w:rFonts w:ascii="Courier New" w:hAnsi="Courier New" w:cs="Courier New"/>
                <w:sz w:val="20"/>
                <w:rPrChange w:id="2478" w:author="Maciej Maciejewski" w:date="2024-01-07T18:20:00Z">
                  <w:rPr>
                    <w:ins w:id="2479" w:author="Maciej Maciejewski" w:date="2024-01-07T18:19:00Z"/>
                  </w:rPr>
                </w:rPrChange>
              </w:rPr>
            </w:pPr>
            <w:ins w:id="2480" w:author="Maciej Maciejewski" w:date="2024-01-07T18:19:00Z">
              <w:r w:rsidRPr="008F1461">
                <w:rPr>
                  <w:rFonts w:ascii="Courier New" w:hAnsi="Courier New" w:cs="Courier New"/>
                  <w:sz w:val="20"/>
                  <w:rPrChange w:id="2481" w:author="Maciej Maciejewski" w:date="2024-01-07T18:20:00Z">
                    <w:rPr/>
                  </w:rPrChange>
                </w:rPr>
                <w:t>19</w:t>
              </w:r>
            </w:ins>
          </w:p>
          <w:p w14:paraId="443DE832" w14:textId="77777777" w:rsidR="008F1461" w:rsidRDefault="008F1461" w:rsidP="003F4866">
            <w:pPr>
              <w:ind w:firstLine="0"/>
              <w:jc w:val="both"/>
              <w:rPr>
                <w:ins w:id="2482" w:author="Maciej Maciejewski" w:date="2024-01-07T18:20:00Z"/>
                <w:rFonts w:ascii="Courier New" w:hAnsi="Courier New" w:cs="Courier New"/>
                <w:sz w:val="20"/>
              </w:rPr>
            </w:pPr>
            <w:ins w:id="2483" w:author="Maciej Maciejewski" w:date="2024-01-07T18:19:00Z">
              <w:r w:rsidRPr="008F1461">
                <w:rPr>
                  <w:rFonts w:ascii="Courier New" w:hAnsi="Courier New" w:cs="Courier New"/>
                  <w:sz w:val="20"/>
                  <w:rPrChange w:id="2484" w:author="Maciej Maciejewski" w:date="2024-01-07T18:20:00Z">
                    <w:rPr/>
                  </w:rPrChange>
                </w:rPr>
                <w:t>20</w:t>
              </w:r>
            </w:ins>
          </w:p>
          <w:p w14:paraId="6E0AA11C" w14:textId="77777777" w:rsidR="008F1461" w:rsidRDefault="008F1461" w:rsidP="003F4866">
            <w:pPr>
              <w:ind w:firstLine="0"/>
              <w:jc w:val="both"/>
              <w:rPr>
                <w:ins w:id="2485" w:author="Maciej Maciejewski" w:date="2024-01-07T18:20:00Z"/>
                <w:rFonts w:ascii="Courier New" w:hAnsi="Courier New" w:cs="Courier New"/>
                <w:sz w:val="20"/>
              </w:rPr>
            </w:pPr>
            <w:ins w:id="2486" w:author="Maciej Maciejewski" w:date="2024-01-07T18:20:00Z">
              <w:r>
                <w:rPr>
                  <w:rFonts w:ascii="Courier New" w:hAnsi="Courier New" w:cs="Courier New"/>
                  <w:sz w:val="20"/>
                </w:rPr>
                <w:t>21</w:t>
              </w:r>
            </w:ins>
          </w:p>
          <w:p w14:paraId="01C5B5D6" w14:textId="77777777" w:rsidR="008F1461" w:rsidRDefault="008F1461" w:rsidP="003F4866">
            <w:pPr>
              <w:ind w:firstLine="0"/>
              <w:jc w:val="both"/>
              <w:rPr>
                <w:ins w:id="2487" w:author="Maciej Maciejewski" w:date="2024-01-07T18:20:00Z"/>
                <w:rFonts w:ascii="Courier New" w:hAnsi="Courier New" w:cs="Courier New"/>
                <w:sz w:val="20"/>
              </w:rPr>
            </w:pPr>
            <w:ins w:id="2488" w:author="Maciej Maciejewski" w:date="2024-01-07T18:20:00Z">
              <w:r>
                <w:rPr>
                  <w:rFonts w:ascii="Courier New" w:hAnsi="Courier New" w:cs="Courier New"/>
                  <w:sz w:val="20"/>
                </w:rPr>
                <w:t>22</w:t>
              </w:r>
            </w:ins>
          </w:p>
          <w:p w14:paraId="17673606" w14:textId="77777777" w:rsidR="008F1461" w:rsidRDefault="008F1461" w:rsidP="003F4866">
            <w:pPr>
              <w:ind w:firstLine="0"/>
              <w:jc w:val="both"/>
              <w:rPr>
                <w:ins w:id="2489" w:author="Maciej Maciejewski" w:date="2024-01-07T18:20:00Z"/>
                <w:rFonts w:ascii="Courier New" w:hAnsi="Courier New" w:cs="Courier New"/>
                <w:sz w:val="20"/>
              </w:rPr>
            </w:pPr>
            <w:ins w:id="2490" w:author="Maciej Maciejewski" w:date="2024-01-07T18:20:00Z">
              <w:r>
                <w:rPr>
                  <w:rFonts w:ascii="Courier New" w:hAnsi="Courier New" w:cs="Courier New"/>
                  <w:sz w:val="20"/>
                </w:rPr>
                <w:t>23</w:t>
              </w:r>
            </w:ins>
          </w:p>
          <w:p w14:paraId="5CFABB39" w14:textId="63B2249B" w:rsidR="008F1461" w:rsidRPr="008F1461" w:rsidRDefault="008F1461" w:rsidP="003F4866">
            <w:pPr>
              <w:ind w:firstLine="0"/>
              <w:jc w:val="both"/>
              <w:rPr>
                <w:ins w:id="2491" w:author="Maciej Maciejewski" w:date="2024-01-07T18:18:00Z"/>
                <w:rFonts w:ascii="Courier New" w:hAnsi="Courier New" w:cs="Courier New"/>
                <w:sz w:val="20"/>
                <w:rPrChange w:id="2492" w:author="Maciej Maciejewski" w:date="2024-01-07T18:20:00Z">
                  <w:rPr>
                    <w:ins w:id="2493" w:author="Maciej Maciejewski" w:date="2024-01-07T18:18:00Z"/>
                  </w:rPr>
                </w:rPrChange>
              </w:rPr>
            </w:pPr>
            <w:ins w:id="2494" w:author="Maciej Maciejewski" w:date="2024-01-07T18:20:00Z">
              <w:r>
                <w:rPr>
                  <w:rFonts w:ascii="Courier New" w:hAnsi="Courier New" w:cs="Courier New"/>
                  <w:sz w:val="20"/>
                </w:rPr>
                <w:t>24</w:t>
              </w:r>
            </w:ins>
          </w:p>
        </w:tc>
        <w:tc>
          <w:tcPr>
            <w:tcW w:w="8605" w:type="dxa"/>
            <w:tcPrChange w:id="2495" w:author="Maciej Maciejewski" w:date="2024-01-07T18:19:00Z">
              <w:tcPr>
                <w:tcW w:w="4531" w:type="dxa"/>
              </w:tcPr>
            </w:tcPrChange>
          </w:tcPr>
          <w:p w14:paraId="0334EE35" w14:textId="77777777" w:rsidR="008F1461" w:rsidRPr="008F1461" w:rsidRDefault="008F1461" w:rsidP="008F1461">
            <w:pPr>
              <w:pStyle w:val="HTML-wstpniesformatowany"/>
              <w:shd w:val="clear" w:color="auto" w:fill="FFFFFF"/>
              <w:rPr>
                <w:ins w:id="2496" w:author="Maciej Maciejewski" w:date="2024-01-07T18:19:00Z"/>
                <w:color w:val="080808"/>
                <w:lang w:val="en-US"/>
                <w:rPrChange w:id="2497" w:author="Maciej Maciejewski" w:date="2024-01-07T18:20:00Z">
                  <w:rPr>
                    <w:ins w:id="2498" w:author="Maciej Maciejewski" w:date="2024-01-07T18:19:00Z"/>
                    <w:color w:val="080808"/>
                  </w:rPr>
                </w:rPrChange>
              </w:rPr>
            </w:pPr>
            <w:ins w:id="2499" w:author="Maciej Maciejewski" w:date="2024-01-07T18:19:00Z">
              <w:r w:rsidRPr="008F1461">
                <w:rPr>
                  <w:color w:val="9E880D"/>
                  <w:lang w:val="en-US"/>
                  <w:rPrChange w:id="2500" w:author="Maciej Maciejewski" w:date="2024-01-07T18:20:00Z">
                    <w:rPr>
                      <w:color w:val="9E880D"/>
                    </w:rPr>
                  </w:rPrChange>
                </w:rPr>
                <w:t>@Entity</w:t>
              </w:r>
              <w:r w:rsidRPr="008F1461">
                <w:rPr>
                  <w:color w:val="9E880D"/>
                  <w:lang w:val="en-US"/>
                  <w:rPrChange w:id="2501" w:author="Maciej Maciejewski" w:date="2024-01-07T18:20:00Z">
                    <w:rPr>
                      <w:color w:val="9E880D"/>
                    </w:rPr>
                  </w:rPrChange>
                </w:rPr>
                <w:br/>
                <w:t>@Table</w:t>
              </w:r>
              <w:r w:rsidRPr="008F1461">
                <w:rPr>
                  <w:color w:val="080808"/>
                  <w:lang w:val="en-US"/>
                  <w:rPrChange w:id="2502" w:author="Maciej Maciejewski" w:date="2024-01-07T18:20:00Z">
                    <w:rPr>
                      <w:color w:val="080808"/>
                    </w:rPr>
                  </w:rPrChange>
                </w:rPr>
                <w:t xml:space="preserve">(name = </w:t>
              </w:r>
              <w:r w:rsidRPr="008F1461">
                <w:rPr>
                  <w:color w:val="067D17"/>
                  <w:lang w:val="en-US"/>
                  <w:rPrChange w:id="2503" w:author="Maciej Maciejewski" w:date="2024-01-07T18:20:00Z">
                    <w:rPr>
                      <w:color w:val="067D17"/>
                    </w:rPr>
                  </w:rPrChange>
                </w:rPr>
                <w:t>"tags"</w:t>
              </w:r>
              <w:r w:rsidRPr="008F1461">
                <w:rPr>
                  <w:color w:val="080808"/>
                  <w:lang w:val="en-US"/>
                  <w:rPrChange w:id="2504" w:author="Maciej Maciejewski" w:date="2024-01-07T18:20:00Z">
                    <w:rPr>
                      <w:color w:val="080808"/>
                    </w:rPr>
                  </w:rPrChange>
                </w:rPr>
                <w:t>)</w:t>
              </w:r>
              <w:r w:rsidRPr="008F1461">
                <w:rPr>
                  <w:color w:val="080808"/>
                  <w:lang w:val="en-US"/>
                  <w:rPrChange w:id="2505" w:author="Maciej Maciejewski" w:date="2024-01-07T18:20:00Z">
                    <w:rPr>
                      <w:color w:val="080808"/>
                    </w:rPr>
                  </w:rPrChange>
                </w:rPr>
                <w:br/>
              </w:r>
              <w:r w:rsidRPr="008F1461">
                <w:rPr>
                  <w:color w:val="9E880D"/>
                  <w:lang w:val="en-US"/>
                  <w:rPrChange w:id="2506" w:author="Maciej Maciejewski" w:date="2024-01-07T18:20:00Z">
                    <w:rPr>
                      <w:color w:val="9E880D"/>
                    </w:rPr>
                  </w:rPrChange>
                </w:rPr>
                <w:t>@NoArgsConstructor</w:t>
              </w:r>
              <w:r w:rsidRPr="008F1461">
                <w:rPr>
                  <w:color w:val="9E880D"/>
                  <w:lang w:val="en-US"/>
                  <w:rPrChange w:id="2507" w:author="Maciej Maciejewski" w:date="2024-01-07T18:20:00Z">
                    <w:rPr>
                      <w:color w:val="9E880D"/>
                    </w:rPr>
                  </w:rPrChange>
                </w:rPr>
                <w:br/>
                <w:t>@AllArgsConstructor</w:t>
              </w:r>
              <w:r w:rsidRPr="008F1461">
                <w:rPr>
                  <w:color w:val="9E880D"/>
                  <w:lang w:val="en-US"/>
                  <w:rPrChange w:id="2508" w:author="Maciej Maciejewski" w:date="2024-01-07T18:20:00Z">
                    <w:rPr>
                      <w:color w:val="9E880D"/>
                    </w:rPr>
                  </w:rPrChange>
                </w:rPr>
                <w:br/>
                <w:t>@Getter</w:t>
              </w:r>
              <w:r w:rsidRPr="008F1461">
                <w:rPr>
                  <w:color w:val="9E880D"/>
                  <w:lang w:val="en-US"/>
                  <w:rPrChange w:id="2509" w:author="Maciej Maciejewski" w:date="2024-01-07T18:20:00Z">
                    <w:rPr>
                      <w:color w:val="9E880D"/>
                    </w:rPr>
                  </w:rPrChange>
                </w:rPr>
                <w:br/>
                <w:t>@Setter</w:t>
              </w:r>
              <w:r w:rsidRPr="008F1461">
                <w:rPr>
                  <w:color w:val="9E880D"/>
                  <w:lang w:val="en-US"/>
                  <w:rPrChange w:id="2510" w:author="Maciej Maciejewski" w:date="2024-01-07T18:20:00Z">
                    <w:rPr>
                      <w:color w:val="9E880D"/>
                    </w:rPr>
                  </w:rPrChange>
                </w:rPr>
                <w:br/>
              </w:r>
              <w:r w:rsidRPr="008F1461">
                <w:rPr>
                  <w:color w:val="0033B3"/>
                  <w:lang w:val="en-US"/>
                  <w:rPrChange w:id="2511" w:author="Maciej Maciejewski" w:date="2024-01-07T18:20:00Z">
                    <w:rPr>
                      <w:color w:val="0033B3"/>
                    </w:rPr>
                  </w:rPrChange>
                </w:rPr>
                <w:t xml:space="preserve">public class </w:t>
              </w:r>
              <w:r w:rsidRPr="008F1461">
                <w:rPr>
                  <w:color w:val="000000"/>
                  <w:lang w:val="en-US"/>
                  <w:rPrChange w:id="2512" w:author="Maciej Maciejewski" w:date="2024-01-07T18:20:00Z">
                    <w:rPr>
                      <w:color w:val="000000"/>
                    </w:rPr>
                  </w:rPrChange>
                </w:rPr>
                <w:t xml:space="preserve">Tag </w:t>
              </w:r>
              <w:r w:rsidRPr="008F1461">
                <w:rPr>
                  <w:color w:val="080808"/>
                  <w:lang w:val="en-US"/>
                  <w:rPrChange w:id="2513" w:author="Maciej Maciejewski" w:date="2024-01-07T18:20:00Z">
                    <w:rPr>
                      <w:color w:val="080808"/>
                    </w:rPr>
                  </w:rPrChange>
                </w:rPr>
                <w:t>{</w:t>
              </w:r>
              <w:r w:rsidRPr="008F1461">
                <w:rPr>
                  <w:color w:val="080808"/>
                  <w:lang w:val="en-US"/>
                  <w:rPrChange w:id="2514" w:author="Maciej Maciejewski" w:date="2024-01-07T18:20:00Z">
                    <w:rPr>
                      <w:color w:val="080808"/>
                    </w:rPr>
                  </w:rPrChange>
                </w:rPr>
                <w:br/>
                <w:t xml:space="preserve">    </w:t>
              </w:r>
              <w:r w:rsidRPr="008F1461">
                <w:rPr>
                  <w:color w:val="9E880D"/>
                  <w:lang w:val="en-US"/>
                  <w:rPrChange w:id="2515" w:author="Maciej Maciejewski" w:date="2024-01-07T18:20:00Z">
                    <w:rPr>
                      <w:color w:val="9E880D"/>
                    </w:rPr>
                  </w:rPrChange>
                </w:rPr>
                <w:t>@Id</w:t>
              </w:r>
              <w:r w:rsidRPr="008F1461">
                <w:rPr>
                  <w:color w:val="9E880D"/>
                  <w:lang w:val="en-US"/>
                  <w:rPrChange w:id="2516" w:author="Maciej Maciejewski" w:date="2024-01-07T18:20:00Z">
                    <w:rPr>
                      <w:color w:val="9E880D"/>
                    </w:rPr>
                  </w:rPrChange>
                </w:rPr>
                <w:br/>
                <w:t xml:space="preserve">    @GeneratedValue</w:t>
              </w:r>
              <w:r w:rsidRPr="008F1461">
                <w:rPr>
                  <w:color w:val="080808"/>
                  <w:lang w:val="en-US"/>
                  <w:rPrChange w:id="2517" w:author="Maciej Maciejewski" w:date="2024-01-07T18:20:00Z">
                    <w:rPr>
                      <w:color w:val="080808"/>
                    </w:rPr>
                  </w:rPrChange>
                </w:rPr>
                <w:t xml:space="preserve">(strategy = </w:t>
              </w:r>
              <w:proofErr w:type="spellStart"/>
              <w:r w:rsidRPr="008F1461">
                <w:rPr>
                  <w:color w:val="000000"/>
                  <w:lang w:val="en-US"/>
                  <w:rPrChange w:id="2518" w:author="Maciej Maciejewski" w:date="2024-01-07T18:20:00Z">
                    <w:rPr>
                      <w:color w:val="000000"/>
                    </w:rPr>
                  </w:rPrChange>
                </w:rPr>
                <w:t>GenerationType</w:t>
              </w:r>
              <w:r w:rsidRPr="008F1461">
                <w:rPr>
                  <w:color w:val="080808"/>
                  <w:lang w:val="en-US"/>
                  <w:rPrChange w:id="2519" w:author="Maciej Maciejewski" w:date="2024-01-07T18:20:00Z">
                    <w:rPr>
                      <w:color w:val="080808"/>
                    </w:rPr>
                  </w:rPrChange>
                </w:rPr>
                <w:t>.</w:t>
              </w:r>
              <w:r w:rsidRPr="008F1461">
                <w:rPr>
                  <w:i/>
                  <w:iCs/>
                  <w:color w:val="871094"/>
                  <w:lang w:val="en-US"/>
                  <w:rPrChange w:id="2520" w:author="Maciej Maciejewski" w:date="2024-01-07T18:20:00Z">
                    <w:rPr>
                      <w:i/>
                      <w:iCs/>
                      <w:color w:val="871094"/>
                    </w:rPr>
                  </w:rPrChange>
                </w:rPr>
                <w:t>AUTO</w:t>
              </w:r>
              <w:proofErr w:type="spellEnd"/>
              <w:r w:rsidRPr="008F1461">
                <w:rPr>
                  <w:color w:val="080808"/>
                  <w:lang w:val="en-US"/>
                  <w:rPrChange w:id="2521" w:author="Maciej Maciejewski" w:date="2024-01-07T18:20:00Z">
                    <w:rPr>
                      <w:color w:val="080808"/>
                    </w:rPr>
                  </w:rPrChange>
                </w:rPr>
                <w:t>)</w:t>
              </w:r>
              <w:r w:rsidRPr="008F1461">
                <w:rPr>
                  <w:color w:val="080808"/>
                  <w:lang w:val="en-US"/>
                  <w:rPrChange w:id="2522" w:author="Maciej Maciejewski" w:date="2024-01-07T18:20:00Z">
                    <w:rPr>
                      <w:color w:val="080808"/>
                    </w:rPr>
                  </w:rPrChange>
                </w:rPr>
                <w:br/>
                <w:t xml:space="preserve">    </w:t>
              </w:r>
              <w:r w:rsidRPr="008F1461">
                <w:rPr>
                  <w:color w:val="9E880D"/>
                  <w:lang w:val="en-US"/>
                  <w:rPrChange w:id="2523" w:author="Maciej Maciejewski" w:date="2024-01-07T18:20:00Z">
                    <w:rPr>
                      <w:color w:val="9E880D"/>
                    </w:rPr>
                  </w:rPrChange>
                </w:rPr>
                <w:t>@Column</w:t>
              </w:r>
              <w:r w:rsidRPr="008F1461">
                <w:rPr>
                  <w:color w:val="080808"/>
                  <w:lang w:val="en-US"/>
                  <w:rPrChange w:id="2524" w:author="Maciej Maciejewski" w:date="2024-01-07T18:20:00Z">
                    <w:rPr>
                      <w:color w:val="080808"/>
                    </w:rPr>
                  </w:rPrChange>
                </w:rPr>
                <w:t>()</w:t>
              </w:r>
              <w:r w:rsidRPr="008F1461">
                <w:rPr>
                  <w:color w:val="080808"/>
                  <w:lang w:val="en-US"/>
                  <w:rPrChange w:id="2525" w:author="Maciej Maciejewski" w:date="2024-01-07T18:20:00Z">
                    <w:rPr>
                      <w:color w:val="080808"/>
                    </w:rPr>
                  </w:rPrChange>
                </w:rPr>
                <w:br/>
                <w:t xml:space="preserve">    </w:t>
              </w:r>
              <w:r w:rsidRPr="008F1461">
                <w:rPr>
                  <w:color w:val="0033B3"/>
                  <w:lang w:val="en-US"/>
                  <w:rPrChange w:id="2526" w:author="Maciej Maciejewski" w:date="2024-01-07T18:20:00Z">
                    <w:rPr>
                      <w:color w:val="0033B3"/>
                    </w:rPr>
                  </w:rPrChange>
                </w:rPr>
                <w:t xml:space="preserve">private </w:t>
              </w:r>
              <w:r w:rsidRPr="008F1461">
                <w:rPr>
                  <w:color w:val="000000"/>
                  <w:lang w:val="en-US"/>
                  <w:rPrChange w:id="2527" w:author="Maciej Maciejewski" w:date="2024-01-07T18:20:00Z">
                    <w:rPr>
                      <w:color w:val="000000"/>
                    </w:rPr>
                  </w:rPrChange>
                </w:rPr>
                <w:t xml:space="preserve">Long </w:t>
              </w:r>
              <w:r w:rsidRPr="008F1461">
                <w:rPr>
                  <w:color w:val="871094"/>
                  <w:lang w:val="en-US"/>
                  <w:rPrChange w:id="2528" w:author="Maciej Maciejewski" w:date="2024-01-07T18:20:00Z">
                    <w:rPr>
                      <w:color w:val="871094"/>
                    </w:rPr>
                  </w:rPrChange>
                </w:rPr>
                <w:t>id</w:t>
              </w:r>
              <w:r w:rsidRPr="008F1461">
                <w:rPr>
                  <w:color w:val="080808"/>
                  <w:lang w:val="en-US"/>
                  <w:rPrChange w:id="2529" w:author="Maciej Maciejewski" w:date="2024-01-07T18:20:00Z">
                    <w:rPr>
                      <w:color w:val="080808"/>
                    </w:rPr>
                  </w:rPrChange>
                </w:rPr>
                <w:t>;</w:t>
              </w:r>
              <w:r w:rsidRPr="008F1461">
                <w:rPr>
                  <w:color w:val="080808"/>
                  <w:lang w:val="en-US"/>
                  <w:rPrChange w:id="2530" w:author="Maciej Maciejewski" w:date="2024-01-07T18:20:00Z">
                    <w:rPr>
                      <w:color w:val="080808"/>
                    </w:rPr>
                  </w:rPrChange>
                </w:rPr>
                <w:br/>
              </w:r>
              <w:r w:rsidRPr="008F1461">
                <w:rPr>
                  <w:color w:val="080808"/>
                  <w:lang w:val="en-US"/>
                  <w:rPrChange w:id="2531" w:author="Maciej Maciejewski" w:date="2024-01-07T18:20:00Z">
                    <w:rPr>
                      <w:color w:val="080808"/>
                    </w:rPr>
                  </w:rPrChange>
                </w:rPr>
                <w:br/>
                <w:t xml:space="preserve">    </w:t>
              </w:r>
              <w:r w:rsidRPr="008F1461">
                <w:rPr>
                  <w:color w:val="9E880D"/>
                  <w:lang w:val="en-US"/>
                  <w:rPrChange w:id="2532" w:author="Maciej Maciejewski" w:date="2024-01-07T18:20:00Z">
                    <w:rPr>
                      <w:color w:val="9E880D"/>
                    </w:rPr>
                  </w:rPrChange>
                </w:rPr>
                <w:t>@ManyToMany</w:t>
              </w:r>
              <w:r w:rsidRPr="008F1461">
                <w:rPr>
                  <w:color w:val="9E880D"/>
                  <w:lang w:val="en-US"/>
                  <w:rPrChange w:id="2533" w:author="Maciej Maciejewski" w:date="2024-01-07T18:20:00Z">
                    <w:rPr>
                      <w:color w:val="9E880D"/>
                    </w:rPr>
                  </w:rPrChange>
                </w:rPr>
                <w:br/>
                <w:t xml:space="preserve">    @JoinTable</w:t>
              </w:r>
              <w:r w:rsidRPr="008F1461">
                <w:rPr>
                  <w:color w:val="080808"/>
                  <w:lang w:val="en-US"/>
                  <w:rPrChange w:id="2534" w:author="Maciej Maciejewski" w:date="2024-01-07T18:20:00Z">
                    <w:rPr>
                      <w:color w:val="080808"/>
                    </w:rPr>
                  </w:rPrChange>
                </w:rPr>
                <w:t>(</w:t>
              </w:r>
              <w:r w:rsidRPr="008F1461">
                <w:rPr>
                  <w:color w:val="080808"/>
                  <w:lang w:val="en-US"/>
                  <w:rPrChange w:id="2535" w:author="Maciej Maciejewski" w:date="2024-01-07T18:20:00Z">
                    <w:rPr>
                      <w:color w:val="080808"/>
                    </w:rPr>
                  </w:rPrChange>
                </w:rPr>
                <w:br/>
                <w:t xml:space="preserve">            name = </w:t>
              </w:r>
              <w:r w:rsidRPr="008F1461">
                <w:rPr>
                  <w:color w:val="067D17"/>
                  <w:lang w:val="en-US"/>
                  <w:rPrChange w:id="2536" w:author="Maciej Maciejewski" w:date="2024-01-07T18:20:00Z">
                    <w:rPr>
                      <w:color w:val="067D17"/>
                    </w:rPr>
                  </w:rPrChange>
                </w:rPr>
                <w:t>"</w:t>
              </w:r>
              <w:proofErr w:type="spellStart"/>
              <w:r w:rsidRPr="008F1461">
                <w:rPr>
                  <w:color w:val="067D17"/>
                  <w:lang w:val="en-US"/>
                  <w:rPrChange w:id="2537" w:author="Maciej Maciejewski" w:date="2024-01-07T18:20:00Z">
                    <w:rPr>
                      <w:color w:val="067D17"/>
                    </w:rPr>
                  </w:rPrChange>
                </w:rPr>
                <w:t>tag_project</w:t>
              </w:r>
              <w:proofErr w:type="spellEnd"/>
              <w:r w:rsidRPr="008F1461">
                <w:rPr>
                  <w:color w:val="067D17"/>
                  <w:lang w:val="en-US"/>
                  <w:rPrChange w:id="2538" w:author="Maciej Maciejewski" w:date="2024-01-07T18:20:00Z">
                    <w:rPr>
                      <w:color w:val="067D17"/>
                    </w:rPr>
                  </w:rPrChange>
                </w:rPr>
                <w:t>"</w:t>
              </w:r>
              <w:r w:rsidRPr="008F1461">
                <w:rPr>
                  <w:color w:val="080808"/>
                  <w:lang w:val="en-US"/>
                  <w:rPrChange w:id="2539" w:author="Maciej Maciejewski" w:date="2024-01-07T18:20:00Z">
                    <w:rPr>
                      <w:color w:val="080808"/>
                    </w:rPr>
                  </w:rPrChange>
                </w:rPr>
                <w:t>,</w:t>
              </w:r>
              <w:r w:rsidRPr="008F1461">
                <w:rPr>
                  <w:color w:val="080808"/>
                  <w:lang w:val="en-US"/>
                  <w:rPrChange w:id="2540" w:author="Maciej Maciejewski" w:date="2024-01-07T18:20:00Z">
                    <w:rPr>
                      <w:color w:val="080808"/>
                    </w:rPr>
                  </w:rPrChange>
                </w:rPr>
                <w:br/>
                <w:t xml:space="preserve">            </w:t>
              </w:r>
              <w:proofErr w:type="spellStart"/>
              <w:r w:rsidRPr="008F1461">
                <w:rPr>
                  <w:color w:val="080808"/>
                  <w:lang w:val="en-US"/>
                  <w:rPrChange w:id="2541" w:author="Maciej Maciejewski" w:date="2024-01-07T18:20:00Z">
                    <w:rPr>
                      <w:color w:val="080808"/>
                    </w:rPr>
                  </w:rPrChange>
                </w:rPr>
                <w:t>joinColumns</w:t>
              </w:r>
              <w:proofErr w:type="spellEnd"/>
              <w:r w:rsidRPr="008F1461">
                <w:rPr>
                  <w:color w:val="080808"/>
                  <w:lang w:val="en-US"/>
                  <w:rPrChange w:id="2542" w:author="Maciej Maciejewski" w:date="2024-01-07T18:20:00Z">
                    <w:rPr>
                      <w:color w:val="080808"/>
                    </w:rPr>
                  </w:rPrChange>
                </w:rPr>
                <w:t xml:space="preserve"> = </w:t>
              </w:r>
              <w:r w:rsidRPr="008F1461">
                <w:rPr>
                  <w:color w:val="9E880D"/>
                  <w:lang w:val="en-US"/>
                  <w:rPrChange w:id="2543" w:author="Maciej Maciejewski" w:date="2024-01-07T18:20:00Z">
                    <w:rPr>
                      <w:color w:val="9E880D"/>
                    </w:rPr>
                  </w:rPrChange>
                </w:rPr>
                <w:t>@JoinColumn</w:t>
              </w:r>
              <w:r w:rsidRPr="008F1461">
                <w:rPr>
                  <w:color w:val="080808"/>
                  <w:lang w:val="en-US"/>
                  <w:rPrChange w:id="2544" w:author="Maciej Maciejewski" w:date="2024-01-07T18:20:00Z">
                    <w:rPr>
                      <w:color w:val="080808"/>
                    </w:rPr>
                  </w:rPrChange>
                </w:rPr>
                <w:t xml:space="preserve">(name = </w:t>
              </w:r>
              <w:r w:rsidRPr="008F1461">
                <w:rPr>
                  <w:color w:val="067D17"/>
                  <w:lang w:val="en-US"/>
                  <w:rPrChange w:id="2545" w:author="Maciej Maciejewski" w:date="2024-01-07T18:20:00Z">
                    <w:rPr>
                      <w:color w:val="067D17"/>
                    </w:rPr>
                  </w:rPrChange>
                </w:rPr>
                <w:t>"</w:t>
              </w:r>
              <w:proofErr w:type="spellStart"/>
              <w:r w:rsidRPr="008F1461">
                <w:rPr>
                  <w:color w:val="067D17"/>
                  <w:lang w:val="en-US"/>
                  <w:rPrChange w:id="2546" w:author="Maciej Maciejewski" w:date="2024-01-07T18:20:00Z">
                    <w:rPr>
                      <w:color w:val="067D17"/>
                    </w:rPr>
                  </w:rPrChange>
                </w:rPr>
                <w:t>tag_id</w:t>
              </w:r>
              <w:proofErr w:type="spellEnd"/>
              <w:r w:rsidRPr="008F1461">
                <w:rPr>
                  <w:color w:val="067D17"/>
                  <w:lang w:val="en-US"/>
                  <w:rPrChange w:id="2547" w:author="Maciej Maciejewski" w:date="2024-01-07T18:20:00Z">
                    <w:rPr>
                      <w:color w:val="067D17"/>
                    </w:rPr>
                  </w:rPrChange>
                </w:rPr>
                <w:t>"</w:t>
              </w:r>
              <w:r w:rsidRPr="008F1461">
                <w:rPr>
                  <w:color w:val="080808"/>
                  <w:lang w:val="en-US"/>
                  <w:rPrChange w:id="2548" w:author="Maciej Maciejewski" w:date="2024-01-07T18:20:00Z">
                    <w:rPr>
                      <w:color w:val="080808"/>
                    </w:rPr>
                  </w:rPrChange>
                </w:rPr>
                <w:t>),</w:t>
              </w:r>
              <w:r w:rsidRPr="008F1461">
                <w:rPr>
                  <w:color w:val="080808"/>
                  <w:lang w:val="en-US"/>
                  <w:rPrChange w:id="2549" w:author="Maciej Maciejewski" w:date="2024-01-07T18:20:00Z">
                    <w:rPr>
                      <w:color w:val="080808"/>
                    </w:rPr>
                  </w:rPrChange>
                </w:rPr>
                <w:br/>
                <w:t xml:space="preserve">            </w:t>
              </w:r>
              <w:proofErr w:type="spellStart"/>
              <w:r w:rsidRPr="008F1461">
                <w:rPr>
                  <w:color w:val="080808"/>
                  <w:lang w:val="en-US"/>
                  <w:rPrChange w:id="2550" w:author="Maciej Maciejewski" w:date="2024-01-07T18:20:00Z">
                    <w:rPr>
                      <w:color w:val="080808"/>
                    </w:rPr>
                  </w:rPrChange>
                </w:rPr>
                <w:t>inverseJoinColumns</w:t>
              </w:r>
              <w:proofErr w:type="spellEnd"/>
              <w:r w:rsidRPr="008F1461">
                <w:rPr>
                  <w:color w:val="080808"/>
                  <w:lang w:val="en-US"/>
                  <w:rPrChange w:id="2551" w:author="Maciej Maciejewski" w:date="2024-01-07T18:20:00Z">
                    <w:rPr>
                      <w:color w:val="080808"/>
                    </w:rPr>
                  </w:rPrChange>
                </w:rPr>
                <w:t xml:space="preserve"> = </w:t>
              </w:r>
              <w:r w:rsidRPr="008F1461">
                <w:rPr>
                  <w:color w:val="9E880D"/>
                  <w:lang w:val="en-US"/>
                  <w:rPrChange w:id="2552" w:author="Maciej Maciejewski" w:date="2024-01-07T18:20:00Z">
                    <w:rPr>
                      <w:color w:val="9E880D"/>
                    </w:rPr>
                  </w:rPrChange>
                </w:rPr>
                <w:t>@JoinColumn</w:t>
              </w:r>
              <w:r w:rsidRPr="008F1461">
                <w:rPr>
                  <w:color w:val="080808"/>
                  <w:lang w:val="en-US"/>
                  <w:rPrChange w:id="2553" w:author="Maciej Maciejewski" w:date="2024-01-07T18:20:00Z">
                    <w:rPr>
                      <w:color w:val="080808"/>
                    </w:rPr>
                  </w:rPrChange>
                </w:rPr>
                <w:t xml:space="preserve">(name = </w:t>
              </w:r>
              <w:r w:rsidRPr="008F1461">
                <w:rPr>
                  <w:color w:val="067D17"/>
                  <w:lang w:val="en-US"/>
                  <w:rPrChange w:id="2554" w:author="Maciej Maciejewski" w:date="2024-01-07T18:20:00Z">
                    <w:rPr>
                      <w:color w:val="067D17"/>
                    </w:rPr>
                  </w:rPrChange>
                </w:rPr>
                <w:t>"</w:t>
              </w:r>
              <w:proofErr w:type="spellStart"/>
              <w:r w:rsidRPr="008F1461">
                <w:rPr>
                  <w:color w:val="067D17"/>
                  <w:lang w:val="en-US"/>
                  <w:rPrChange w:id="2555" w:author="Maciej Maciejewski" w:date="2024-01-07T18:20:00Z">
                    <w:rPr>
                      <w:color w:val="067D17"/>
                    </w:rPr>
                  </w:rPrChange>
                </w:rPr>
                <w:t>project_id</w:t>
              </w:r>
              <w:proofErr w:type="spellEnd"/>
              <w:r w:rsidRPr="008F1461">
                <w:rPr>
                  <w:color w:val="067D17"/>
                  <w:lang w:val="en-US"/>
                  <w:rPrChange w:id="2556" w:author="Maciej Maciejewski" w:date="2024-01-07T18:20:00Z">
                    <w:rPr>
                      <w:color w:val="067D17"/>
                    </w:rPr>
                  </w:rPrChange>
                </w:rPr>
                <w:t>"</w:t>
              </w:r>
              <w:r w:rsidRPr="008F1461">
                <w:rPr>
                  <w:color w:val="080808"/>
                  <w:lang w:val="en-US"/>
                  <w:rPrChange w:id="2557" w:author="Maciej Maciejewski" w:date="2024-01-07T18:20:00Z">
                    <w:rPr>
                      <w:color w:val="080808"/>
                    </w:rPr>
                  </w:rPrChange>
                </w:rPr>
                <w:t>)</w:t>
              </w:r>
              <w:r w:rsidRPr="008F1461">
                <w:rPr>
                  <w:color w:val="080808"/>
                  <w:lang w:val="en-US"/>
                  <w:rPrChange w:id="2558" w:author="Maciej Maciejewski" w:date="2024-01-07T18:20:00Z">
                    <w:rPr>
                      <w:color w:val="080808"/>
                    </w:rPr>
                  </w:rPrChange>
                </w:rPr>
                <w:br/>
                <w:t xml:space="preserve">    )</w:t>
              </w:r>
              <w:r w:rsidRPr="008F1461">
                <w:rPr>
                  <w:color w:val="080808"/>
                  <w:lang w:val="en-US"/>
                  <w:rPrChange w:id="2559" w:author="Maciej Maciejewski" w:date="2024-01-07T18:20:00Z">
                    <w:rPr>
                      <w:color w:val="080808"/>
                    </w:rPr>
                  </w:rPrChange>
                </w:rPr>
                <w:br/>
                <w:t xml:space="preserve">    </w:t>
              </w:r>
              <w:r w:rsidRPr="008F1461">
                <w:rPr>
                  <w:color w:val="0033B3"/>
                  <w:lang w:val="en-US"/>
                  <w:rPrChange w:id="2560" w:author="Maciej Maciejewski" w:date="2024-01-07T18:20:00Z">
                    <w:rPr>
                      <w:color w:val="0033B3"/>
                    </w:rPr>
                  </w:rPrChange>
                </w:rPr>
                <w:t xml:space="preserve">private </w:t>
              </w:r>
              <w:r w:rsidRPr="008F1461">
                <w:rPr>
                  <w:color w:val="000000"/>
                  <w:lang w:val="en-US"/>
                  <w:rPrChange w:id="2561" w:author="Maciej Maciejewski" w:date="2024-01-07T18:20:00Z">
                    <w:rPr>
                      <w:color w:val="000000"/>
                    </w:rPr>
                  </w:rPrChange>
                </w:rPr>
                <w:t>Set</w:t>
              </w:r>
              <w:r w:rsidRPr="008F1461">
                <w:rPr>
                  <w:color w:val="080808"/>
                  <w:lang w:val="en-US"/>
                  <w:rPrChange w:id="2562" w:author="Maciej Maciejewski" w:date="2024-01-07T18:20:00Z">
                    <w:rPr>
                      <w:color w:val="080808"/>
                    </w:rPr>
                  </w:rPrChange>
                </w:rPr>
                <w:t>&lt;</w:t>
              </w:r>
              <w:r w:rsidRPr="008F1461">
                <w:rPr>
                  <w:color w:val="000000"/>
                  <w:lang w:val="en-US"/>
                  <w:rPrChange w:id="2563" w:author="Maciej Maciejewski" w:date="2024-01-07T18:20:00Z">
                    <w:rPr>
                      <w:color w:val="000000"/>
                    </w:rPr>
                  </w:rPrChange>
                </w:rPr>
                <w:t>Project</w:t>
              </w:r>
              <w:r w:rsidRPr="008F1461">
                <w:rPr>
                  <w:color w:val="080808"/>
                  <w:lang w:val="en-US"/>
                  <w:rPrChange w:id="2564" w:author="Maciej Maciejewski" w:date="2024-01-07T18:20:00Z">
                    <w:rPr>
                      <w:color w:val="080808"/>
                    </w:rPr>
                  </w:rPrChange>
                </w:rPr>
                <w:t xml:space="preserve">&gt; </w:t>
              </w:r>
              <w:r w:rsidRPr="008F1461">
                <w:rPr>
                  <w:color w:val="871094"/>
                  <w:lang w:val="en-US"/>
                  <w:rPrChange w:id="2565" w:author="Maciej Maciejewski" w:date="2024-01-07T18:20:00Z">
                    <w:rPr>
                      <w:color w:val="871094"/>
                    </w:rPr>
                  </w:rPrChange>
                </w:rPr>
                <w:t xml:space="preserve">projects </w:t>
              </w:r>
              <w:r w:rsidRPr="008F1461">
                <w:rPr>
                  <w:color w:val="080808"/>
                  <w:lang w:val="en-US"/>
                  <w:rPrChange w:id="2566" w:author="Maciej Maciejewski" w:date="2024-01-07T18:20:00Z">
                    <w:rPr>
                      <w:color w:val="080808"/>
                    </w:rPr>
                  </w:rPrChange>
                </w:rPr>
                <w:t xml:space="preserve">= </w:t>
              </w:r>
              <w:r w:rsidRPr="008F1461">
                <w:rPr>
                  <w:color w:val="0033B3"/>
                  <w:lang w:val="en-US"/>
                  <w:rPrChange w:id="2567" w:author="Maciej Maciejewski" w:date="2024-01-07T18:20:00Z">
                    <w:rPr>
                      <w:color w:val="0033B3"/>
                    </w:rPr>
                  </w:rPrChange>
                </w:rPr>
                <w:t xml:space="preserve">new </w:t>
              </w:r>
              <w:r w:rsidRPr="008F1461">
                <w:rPr>
                  <w:color w:val="080808"/>
                  <w:lang w:val="en-US"/>
                  <w:rPrChange w:id="2568" w:author="Maciej Maciejewski" w:date="2024-01-07T18:20:00Z">
                    <w:rPr>
                      <w:color w:val="080808"/>
                    </w:rPr>
                  </w:rPrChange>
                </w:rPr>
                <w:t>HashSet&lt;&gt;();</w:t>
              </w:r>
              <w:r w:rsidRPr="008F1461">
                <w:rPr>
                  <w:color w:val="080808"/>
                  <w:lang w:val="en-US"/>
                  <w:rPrChange w:id="2569" w:author="Maciej Maciejewski" w:date="2024-01-07T18:20:00Z">
                    <w:rPr>
                      <w:color w:val="080808"/>
                    </w:rPr>
                  </w:rPrChange>
                </w:rPr>
                <w:br/>
              </w:r>
              <w:r w:rsidRPr="008F1461">
                <w:rPr>
                  <w:color w:val="080808"/>
                  <w:lang w:val="en-US"/>
                  <w:rPrChange w:id="2570" w:author="Maciej Maciejewski" w:date="2024-01-07T18:20:00Z">
                    <w:rPr>
                      <w:color w:val="080808"/>
                    </w:rPr>
                  </w:rPrChange>
                </w:rPr>
                <w:br/>
                <w:t xml:space="preserve">    </w:t>
              </w:r>
              <w:r w:rsidRPr="008F1461">
                <w:rPr>
                  <w:color w:val="9E880D"/>
                  <w:lang w:val="en-US"/>
                  <w:rPrChange w:id="2571" w:author="Maciej Maciejewski" w:date="2024-01-07T18:20:00Z">
                    <w:rPr>
                      <w:color w:val="9E880D"/>
                    </w:rPr>
                  </w:rPrChange>
                </w:rPr>
                <w:t>@Column</w:t>
              </w:r>
              <w:r w:rsidRPr="008F1461">
                <w:rPr>
                  <w:color w:val="080808"/>
                  <w:lang w:val="en-US"/>
                  <w:rPrChange w:id="2572" w:author="Maciej Maciejewski" w:date="2024-01-07T18:20:00Z">
                    <w:rPr>
                      <w:color w:val="080808"/>
                    </w:rPr>
                  </w:rPrChange>
                </w:rPr>
                <w:t>(unique=</w:t>
              </w:r>
              <w:r w:rsidRPr="008F1461">
                <w:rPr>
                  <w:color w:val="0033B3"/>
                  <w:lang w:val="en-US"/>
                  <w:rPrChange w:id="2573" w:author="Maciej Maciejewski" w:date="2024-01-07T18:20:00Z">
                    <w:rPr>
                      <w:color w:val="0033B3"/>
                    </w:rPr>
                  </w:rPrChange>
                </w:rPr>
                <w:t>true</w:t>
              </w:r>
              <w:r w:rsidRPr="008F1461">
                <w:rPr>
                  <w:color w:val="080808"/>
                  <w:lang w:val="en-US"/>
                  <w:rPrChange w:id="2574" w:author="Maciej Maciejewski" w:date="2024-01-07T18:20:00Z">
                    <w:rPr>
                      <w:color w:val="080808"/>
                    </w:rPr>
                  </w:rPrChange>
                </w:rPr>
                <w:t xml:space="preserve">,nullable = </w:t>
              </w:r>
              <w:proofErr w:type="spellStart"/>
              <w:r w:rsidRPr="008F1461">
                <w:rPr>
                  <w:color w:val="0033B3"/>
                  <w:lang w:val="en-US"/>
                  <w:rPrChange w:id="2575" w:author="Maciej Maciejewski" w:date="2024-01-07T18:20:00Z">
                    <w:rPr>
                      <w:color w:val="0033B3"/>
                    </w:rPr>
                  </w:rPrChange>
                </w:rPr>
                <w:t>false</w:t>
              </w:r>
              <w:r w:rsidRPr="008F1461">
                <w:rPr>
                  <w:color w:val="080808"/>
                  <w:lang w:val="en-US"/>
                  <w:rPrChange w:id="2576" w:author="Maciej Maciejewski" w:date="2024-01-07T18:20:00Z">
                    <w:rPr>
                      <w:color w:val="080808"/>
                    </w:rPr>
                  </w:rPrChange>
                </w:rPr>
                <w:t>,name</w:t>
              </w:r>
              <w:proofErr w:type="spellEnd"/>
              <w:r w:rsidRPr="008F1461">
                <w:rPr>
                  <w:color w:val="080808"/>
                  <w:lang w:val="en-US"/>
                  <w:rPrChange w:id="2577" w:author="Maciej Maciejewski" w:date="2024-01-07T18:20:00Z">
                    <w:rPr>
                      <w:color w:val="080808"/>
                    </w:rPr>
                  </w:rPrChange>
                </w:rPr>
                <w:t xml:space="preserve"> = </w:t>
              </w:r>
              <w:r w:rsidRPr="008F1461">
                <w:rPr>
                  <w:color w:val="067D17"/>
                  <w:lang w:val="en-US"/>
                  <w:rPrChange w:id="2578" w:author="Maciej Maciejewski" w:date="2024-01-07T18:20:00Z">
                    <w:rPr>
                      <w:color w:val="067D17"/>
                    </w:rPr>
                  </w:rPrChange>
                </w:rPr>
                <w:t>"</w:t>
              </w:r>
              <w:proofErr w:type="spellStart"/>
              <w:r w:rsidRPr="008F1461">
                <w:rPr>
                  <w:color w:val="067D17"/>
                  <w:lang w:val="en-US"/>
                  <w:rPrChange w:id="2579" w:author="Maciej Maciejewski" w:date="2024-01-07T18:20:00Z">
                    <w:rPr>
                      <w:color w:val="067D17"/>
                    </w:rPr>
                  </w:rPrChange>
                </w:rPr>
                <w:t>tag_name</w:t>
              </w:r>
              <w:proofErr w:type="spellEnd"/>
              <w:r w:rsidRPr="008F1461">
                <w:rPr>
                  <w:color w:val="067D17"/>
                  <w:lang w:val="en-US"/>
                  <w:rPrChange w:id="2580" w:author="Maciej Maciejewski" w:date="2024-01-07T18:20:00Z">
                    <w:rPr>
                      <w:color w:val="067D17"/>
                    </w:rPr>
                  </w:rPrChange>
                </w:rPr>
                <w:t>"</w:t>
              </w:r>
              <w:r w:rsidRPr="008F1461">
                <w:rPr>
                  <w:color w:val="080808"/>
                  <w:lang w:val="en-US"/>
                  <w:rPrChange w:id="2581" w:author="Maciej Maciejewski" w:date="2024-01-07T18:20:00Z">
                    <w:rPr>
                      <w:color w:val="080808"/>
                    </w:rPr>
                  </w:rPrChange>
                </w:rPr>
                <w:t>)</w:t>
              </w:r>
              <w:r w:rsidRPr="008F1461">
                <w:rPr>
                  <w:color w:val="080808"/>
                  <w:lang w:val="en-US"/>
                  <w:rPrChange w:id="2582" w:author="Maciej Maciejewski" w:date="2024-01-07T18:20:00Z">
                    <w:rPr>
                      <w:color w:val="080808"/>
                    </w:rPr>
                  </w:rPrChange>
                </w:rPr>
                <w:br/>
                <w:t xml:space="preserve">    </w:t>
              </w:r>
              <w:r w:rsidRPr="008F1461">
                <w:rPr>
                  <w:color w:val="0033B3"/>
                  <w:lang w:val="en-US"/>
                  <w:rPrChange w:id="2583" w:author="Maciej Maciejewski" w:date="2024-01-07T18:20:00Z">
                    <w:rPr>
                      <w:color w:val="0033B3"/>
                    </w:rPr>
                  </w:rPrChange>
                </w:rPr>
                <w:t xml:space="preserve">private </w:t>
              </w:r>
              <w:r w:rsidRPr="008F1461">
                <w:rPr>
                  <w:color w:val="000000"/>
                  <w:lang w:val="en-US"/>
                  <w:rPrChange w:id="2584" w:author="Maciej Maciejewski" w:date="2024-01-07T18:20:00Z">
                    <w:rPr>
                      <w:color w:val="000000"/>
                    </w:rPr>
                  </w:rPrChange>
                </w:rPr>
                <w:t xml:space="preserve">String </w:t>
              </w:r>
              <w:proofErr w:type="spellStart"/>
              <w:r w:rsidRPr="008F1461">
                <w:rPr>
                  <w:color w:val="871094"/>
                  <w:lang w:val="en-US"/>
                  <w:rPrChange w:id="2585" w:author="Maciej Maciejewski" w:date="2024-01-07T18:20:00Z">
                    <w:rPr>
                      <w:color w:val="871094"/>
                    </w:rPr>
                  </w:rPrChange>
                </w:rPr>
                <w:t>tagName</w:t>
              </w:r>
              <w:proofErr w:type="spellEnd"/>
              <w:r w:rsidRPr="008F1461">
                <w:rPr>
                  <w:color w:val="080808"/>
                  <w:lang w:val="en-US"/>
                  <w:rPrChange w:id="2586" w:author="Maciej Maciejewski" w:date="2024-01-07T18:20:00Z">
                    <w:rPr>
                      <w:color w:val="080808"/>
                    </w:rPr>
                  </w:rPrChange>
                </w:rPr>
                <w:t>;</w:t>
              </w:r>
              <w:r w:rsidRPr="008F1461">
                <w:rPr>
                  <w:color w:val="080808"/>
                  <w:lang w:val="en-US"/>
                  <w:rPrChange w:id="2587" w:author="Maciej Maciejewski" w:date="2024-01-07T18:20:00Z">
                    <w:rPr>
                      <w:color w:val="080808"/>
                    </w:rPr>
                  </w:rPrChange>
                </w:rPr>
                <w:br/>
                <w:t>}</w:t>
              </w:r>
            </w:ins>
          </w:p>
          <w:p w14:paraId="19ED5054" w14:textId="77777777" w:rsidR="008F1461" w:rsidRPr="008F1461" w:rsidRDefault="008F1461" w:rsidP="003F4866">
            <w:pPr>
              <w:ind w:firstLine="0"/>
              <w:jc w:val="both"/>
              <w:rPr>
                <w:ins w:id="2588" w:author="Maciej Maciejewski" w:date="2024-01-07T18:18:00Z"/>
                <w:rFonts w:ascii="Courier New" w:hAnsi="Courier New" w:cs="Courier New"/>
                <w:sz w:val="20"/>
                <w:lang w:val="en-US"/>
                <w:rPrChange w:id="2589" w:author="Maciej Maciejewski" w:date="2024-01-07T18:20:00Z">
                  <w:rPr>
                    <w:ins w:id="2590" w:author="Maciej Maciejewski" w:date="2024-01-07T18:18:00Z"/>
                  </w:rPr>
                </w:rPrChange>
              </w:rPr>
            </w:pPr>
          </w:p>
        </w:tc>
      </w:tr>
    </w:tbl>
    <w:p w14:paraId="5DD44FFC" w14:textId="1308419E" w:rsidR="003D6F25" w:rsidRDefault="00D16AF0">
      <w:pPr>
        <w:ind w:firstLine="0"/>
        <w:jc w:val="center"/>
        <w:rPr>
          <w:ins w:id="2591" w:author="Maciej Maciejewski 2" w:date="2024-01-09T15:17:00Z"/>
          <w:sz w:val="20"/>
        </w:rPr>
      </w:pPr>
      <w:ins w:id="2592" w:author="Maciej Maciejewski" w:date="2024-01-07T18:20:00Z">
        <w:r>
          <w:rPr>
            <w:sz w:val="20"/>
          </w:rPr>
          <w:t>r</w:t>
        </w:r>
        <w:r w:rsidRPr="00FA5166">
          <w:rPr>
            <w:sz w:val="20"/>
          </w:rPr>
          <w:t>ys</w:t>
        </w:r>
        <w:r>
          <w:rPr>
            <w:sz w:val="20"/>
          </w:rPr>
          <w:t>.</w:t>
        </w:r>
        <w:r w:rsidRPr="00FA5166">
          <w:rPr>
            <w:sz w:val="20"/>
          </w:rPr>
          <w:t xml:space="preserve"> 5.</w:t>
        </w:r>
        <w:r>
          <w:rPr>
            <w:sz w:val="20"/>
          </w:rPr>
          <w:t>5</w:t>
        </w:r>
        <w:r w:rsidRPr="00FA5166">
          <w:rPr>
            <w:sz w:val="20"/>
          </w:rPr>
          <w:t xml:space="preserve"> Przykład obiektu reprezentującego wiersz tablicy w bazie danych</w:t>
        </w:r>
        <w:r>
          <w:rPr>
            <w:sz w:val="20"/>
          </w:rPr>
          <w:t>, przybliżenie relacji wiele do wielu</w:t>
        </w:r>
      </w:ins>
    </w:p>
    <w:p w14:paraId="3509F675" w14:textId="77777777" w:rsidR="005F78C6" w:rsidRPr="00D16AF0" w:rsidDel="005F78C6" w:rsidRDefault="005F78C6">
      <w:pPr>
        <w:ind w:firstLine="0"/>
        <w:jc w:val="center"/>
        <w:rPr>
          <w:ins w:id="2593" w:author="Maciej Maciejewski" w:date="2024-01-06T22:10:00Z"/>
          <w:del w:id="2594" w:author="Maciej Maciejewski 2" w:date="2024-01-09T15:18:00Z"/>
        </w:rPr>
        <w:pPrChange w:id="2595" w:author="Maciej Maciejewski" w:date="2024-01-07T18:21:00Z">
          <w:pPr>
            <w:ind w:firstLine="0"/>
            <w:jc w:val="both"/>
          </w:pPr>
        </w:pPrChange>
      </w:pPr>
    </w:p>
    <w:p w14:paraId="43BBC004" w14:textId="77777777" w:rsidR="003D6F25" w:rsidRDefault="003D6F25">
      <w:pPr>
        <w:ind w:firstLine="0"/>
        <w:jc w:val="both"/>
        <w:rPr>
          <w:ins w:id="2596" w:author="Maciej Maciejewski" w:date="2024-01-08T18:45:00Z"/>
          <w:szCs w:val="24"/>
        </w:rPr>
      </w:pPr>
    </w:p>
    <w:tbl>
      <w:tblPr>
        <w:tblStyle w:val="Tabela-Siatka"/>
        <w:tblW w:w="0" w:type="auto"/>
        <w:tblLook w:val="04A0" w:firstRow="1" w:lastRow="0" w:firstColumn="1" w:lastColumn="0" w:noHBand="0" w:noVBand="1"/>
        <w:tblPrChange w:id="2597" w:author="Maciej Maciejewski" w:date="2024-01-08T18:45:00Z">
          <w:tblPr>
            <w:tblStyle w:val="Tabela-Siatka"/>
            <w:tblW w:w="0" w:type="auto"/>
            <w:tblLook w:val="04A0" w:firstRow="1" w:lastRow="0" w:firstColumn="1" w:lastColumn="0" w:noHBand="0" w:noVBand="1"/>
          </w:tblPr>
        </w:tblPrChange>
      </w:tblPr>
      <w:tblGrid>
        <w:gridCol w:w="421"/>
        <w:gridCol w:w="8641"/>
        <w:tblGridChange w:id="2598">
          <w:tblGrid>
            <w:gridCol w:w="4531"/>
            <w:gridCol w:w="4531"/>
          </w:tblGrid>
        </w:tblGridChange>
      </w:tblGrid>
      <w:tr w:rsidR="005147D1" w:rsidRPr="00885A35" w14:paraId="5D728EB5" w14:textId="77777777" w:rsidTr="005147D1">
        <w:trPr>
          <w:ins w:id="2599" w:author="Maciej Maciejewski" w:date="2024-01-08T18:45:00Z"/>
        </w:trPr>
        <w:tc>
          <w:tcPr>
            <w:tcW w:w="421" w:type="dxa"/>
            <w:tcPrChange w:id="2600" w:author="Maciej Maciejewski" w:date="2024-01-08T18:45:00Z">
              <w:tcPr>
                <w:tcW w:w="4531" w:type="dxa"/>
              </w:tcPr>
            </w:tcPrChange>
          </w:tcPr>
          <w:p w14:paraId="48560738" w14:textId="77777777" w:rsidR="005147D1" w:rsidRPr="005147D1" w:rsidRDefault="005147D1">
            <w:pPr>
              <w:ind w:firstLine="0"/>
              <w:jc w:val="both"/>
              <w:rPr>
                <w:ins w:id="2601" w:author="Maciej Maciejewski" w:date="2024-01-08T18:45:00Z"/>
                <w:rFonts w:ascii="Courier New" w:hAnsi="Courier New" w:cs="Courier New"/>
                <w:sz w:val="20"/>
                <w:rPrChange w:id="2602" w:author="Maciej Maciejewski" w:date="2024-01-08T18:46:00Z">
                  <w:rPr>
                    <w:ins w:id="2603" w:author="Maciej Maciejewski" w:date="2024-01-08T18:45:00Z"/>
                    <w:szCs w:val="24"/>
                  </w:rPr>
                </w:rPrChange>
              </w:rPr>
            </w:pPr>
            <w:ins w:id="2604" w:author="Maciej Maciejewski" w:date="2024-01-08T18:45:00Z">
              <w:r w:rsidRPr="005147D1">
                <w:rPr>
                  <w:rFonts w:ascii="Courier New" w:hAnsi="Courier New" w:cs="Courier New"/>
                  <w:sz w:val="20"/>
                  <w:rPrChange w:id="2605" w:author="Maciej Maciejewski" w:date="2024-01-08T18:46:00Z">
                    <w:rPr>
                      <w:szCs w:val="24"/>
                    </w:rPr>
                  </w:rPrChange>
                </w:rPr>
                <w:t>1</w:t>
              </w:r>
            </w:ins>
          </w:p>
          <w:p w14:paraId="31ED5434" w14:textId="77777777" w:rsidR="005147D1" w:rsidRPr="005147D1" w:rsidRDefault="005147D1">
            <w:pPr>
              <w:ind w:firstLine="0"/>
              <w:jc w:val="both"/>
              <w:rPr>
                <w:ins w:id="2606" w:author="Maciej Maciejewski" w:date="2024-01-08T18:45:00Z"/>
                <w:rFonts w:ascii="Courier New" w:hAnsi="Courier New" w:cs="Courier New"/>
                <w:sz w:val="20"/>
                <w:rPrChange w:id="2607" w:author="Maciej Maciejewski" w:date="2024-01-08T18:46:00Z">
                  <w:rPr>
                    <w:ins w:id="2608" w:author="Maciej Maciejewski" w:date="2024-01-08T18:45:00Z"/>
                    <w:szCs w:val="24"/>
                  </w:rPr>
                </w:rPrChange>
              </w:rPr>
            </w:pPr>
            <w:ins w:id="2609" w:author="Maciej Maciejewski" w:date="2024-01-08T18:45:00Z">
              <w:r w:rsidRPr="005147D1">
                <w:rPr>
                  <w:rFonts w:ascii="Courier New" w:hAnsi="Courier New" w:cs="Courier New"/>
                  <w:sz w:val="20"/>
                  <w:rPrChange w:id="2610" w:author="Maciej Maciejewski" w:date="2024-01-08T18:46:00Z">
                    <w:rPr>
                      <w:szCs w:val="24"/>
                    </w:rPr>
                  </w:rPrChange>
                </w:rPr>
                <w:t>2</w:t>
              </w:r>
            </w:ins>
          </w:p>
          <w:p w14:paraId="2C66F287" w14:textId="77777777" w:rsidR="005147D1" w:rsidRPr="005147D1" w:rsidRDefault="005147D1">
            <w:pPr>
              <w:ind w:firstLine="0"/>
              <w:jc w:val="both"/>
              <w:rPr>
                <w:ins w:id="2611" w:author="Maciej Maciejewski" w:date="2024-01-08T18:45:00Z"/>
                <w:rFonts w:ascii="Courier New" w:hAnsi="Courier New" w:cs="Courier New"/>
                <w:sz w:val="20"/>
                <w:rPrChange w:id="2612" w:author="Maciej Maciejewski" w:date="2024-01-08T18:46:00Z">
                  <w:rPr>
                    <w:ins w:id="2613" w:author="Maciej Maciejewski" w:date="2024-01-08T18:45:00Z"/>
                    <w:szCs w:val="24"/>
                  </w:rPr>
                </w:rPrChange>
              </w:rPr>
            </w:pPr>
            <w:ins w:id="2614" w:author="Maciej Maciejewski" w:date="2024-01-08T18:45:00Z">
              <w:r w:rsidRPr="005147D1">
                <w:rPr>
                  <w:rFonts w:ascii="Courier New" w:hAnsi="Courier New" w:cs="Courier New"/>
                  <w:sz w:val="20"/>
                  <w:rPrChange w:id="2615" w:author="Maciej Maciejewski" w:date="2024-01-08T18:46:00Z">
                    <w:rPr>
                      <w:szCs w:val="24"/>
                    </w:rPr>
                  </w:rPrChange>
                </w:rPr>
                <w:t>3</w:t>
              </w:r>
            </w:ins>
          </w:p>
          <w:p w14:paraId="52F046E6" w14:textId="77777777" w:rsidR="005147D1" w:rsidRPr="005147D1" w:rsidRDefault="005147D1">
            <w:pPr>
              <w:ind w:firstLine="0"/>
              <w:jc w:val="both"/>
              <w:rPr>
                <w:ins w:id="2616" w:author="Maciej Maciejewski" w:date="2024-01-08T18:45:00Z"/>
                <w:rFonts w:ascii="Courier New" w:hAnsi="Courier New" w:cs="Courier New"/>
                <w:sz w:val="20"/>
                <w:rPrChange w:id="2617" w:author="Maciej Maciejewski" w:date="2024-01-08T18:46:00Z">
                  <w:rPr>
                    <w:ins w:id="2618" w:author="Maciej Maciejewski" w:date="2024-01-08T18:45:00Z"/>
                    <w:szCs w:val="24"/>
                  </w:rPr>
                </w:rPrChange>
              </w:rPr>
            </w:pPr>
            <w:ins w:id="2619" w:author="Maciej Maciejewski" w:date="2024-01-08T18:45:00Z">
              <w:r w:rsidRPr="005147D1">
                <w:rPr>
                  <w:rFonts w:ascii="Courier New" w:hAnsi="Courier New" w:cs="Courier New"/>
                  <w:sz w:val="20"/>
                  <w:rPrChange w:id="2620" w:author="Maciej Maciejewski" w:date="2024-01-08T18:46:00Z">
                    <w:rPr>
                      <w:szCs w:val="24"/>
                    </w:rPr>
                  </w:rPrChange>
                </w:rPr>
                <w:t>4</w:t>
              </w:r>
            </w:ins>
          </w:p>
          <w:p w14:paraId="76B95A3B" w14:textId="77777777" w:rsidR="005147D1" w:rsidRPr="005147D1" w:rsidRDefault="005147D1">
            <w:pPr>
              <w:ind w:firstLine="0"/>
              <w:jc w:val="both"/>
              <w:rPr>
                <w:ins w:id="2621" w:author="Maciej Maciejewski" w:date="2024-01-08T18:45:00Z"/>
                <w:rFonts w:ascii="Courier New" w:hAnsi="Courier New" w:cs="Courier New"/>
                <w:sz w:val="20"/>
                <w:rPrChange w:id="2622" w:author="Maciej Maciejewski" w:date="2024-01-08T18:46:00Z">
                  <w:rPr>
                    <w:ins w:id="2623" w:author="Maciej Maciejewski" w:date="2024-01-08T18:45:00Z"/>
                    <w:szCs w:val="24"/>
                  </w:rPr>
                </w:rPrChange>
              </w:rPr>
            </w:pPr>
            <w:ins w:id="2624" w:author="Maciej Maciejewski" w:date="2024-01-08T18:45:00Z">
              <w:r w:rsidRPr="005147D1">
                <w:rPr>
                  <w:rFonts w:ascii="Courier New" w:hAnsi="Courier New" w:cs="Courier New"/>
                  <w:sz w:val="20"/>
                  <w:rPrChange w:id="2625" w:author="Maciej Maciejewski" w:date="2024-01-08T18:46:00Z">
                    <w:rPr>
                      <w:szCs w:val="24"/>
                    </w:rPr>
                  </w:rPrChange>
                </w:rPr>
                <w:t>5</w:t>
              </w:r>
            </w:ins>
          </w:p>
          <w:p w14:paraId="1BFFD5D4" w14:textId="743E3979" w:rsidR="005147D1" w:rsidRPr="005147D1" w:rsidRDefault="005147D1">
            <w:pPr>
              <w:ind w:firstLine="0"/>
              <w:jc w:val="both"/>
              <w:rPr>
                <w:ins w:id="2626" w:author="Maciej Maciejewski" w:date="2024-01-08T18:45:00Z"/>
                <w:rFonts w:ascii="Courier New" w:hAnsi="Courier New" w:cs="Courier New"/>
                <w:sz w:val="20"/>
                <w:rPrChange w:id="2627" w:author="Maciej Maciejewski" w:date="2024-01-08T18:46:00Z">
                  <w:rPr>
                    <w:ins w:id="2628" w:author="Maciej Maciejewski" w:date="2024-01-08T18:45:00Z"/>
                    <w:szCs w:val="24"/>
                  </w:rPr>
                </w:rPrChange>
              </w:rPr>
            </w:pPr>
            <w:ins w:id="2629" w:author="Maciej Maciejewski" w:date="2024-01-08T18:45:00Z">
              <w:r w:rsidRPr="005147D1">
                <w:rPr>
                  <w:rFonts w:ascii="Courier New" w:hAnsi="Courier New" w:cs="Courier New"/>
                  <w:sz w:val="20"/>
                  <w:rPrChange w:id="2630" w:author="Maciej Maciejewski" w:date="2024-01-08T18:46:00Z">
                    <w:rPr>
                      <w:szCs w:val="24"/>
                    </w:rPr>
                  </w:rPrChange>
                </w:rPr>
                <w:t>6</w:t>
              </w:r>
            </w:ins>
          </w:p>
        </w:tc>
        <w:tc>
          <w:tcPr>
            <w:tcW w:w="8641" w:type="dxa"/>
            <w:tcPrChange w:id="2631" w:author="Maciej Maciejewski" w:date="2024-01-08T18:45:00Z">
              <w:tcPr>
                <w:tcW w:w="4531" w:type="dxa"/>
              </w:tcPr>
            </w:tcPrChange>
          </w:tcPr>
          <w:p w14:paraId="40BAE867" w14:textId="22F4D7CD" w:rsidR="005147D1" w:rsidRPr="005147D1" w:rsidRDefault="005147D1">
            <w:pPr>
              <w:pStyle w:val="HTML-wstpniesformatowany"/>
              <w:shd w:val="clear" w:color="auto" w:fill="FFFFFF"/>
              <w:rPr>
                <w:ins w:id="2632" w:author="Maciej Maciejewski" w:date="2024-01-08T18:45:00Z"/>
                <w:color w:val="080808"/>
                <w:lang w:val="en-US"/>
                <w:rPrChange w:id="2633" w:author="Maciej Maciejewski" w:date="2024-01-08T18:46:00Z">
                  <w:rPr>
                    <w:ins w:id="2634" w:author="Maciej Maciejewski" w:date="2024-01-08T18:45:00Z"/>
                    <w:szCs w:val="24"/>
                  </w:rPr>
                </w:rPrChange>
              </w:rPr>
              <w:pPrChange w:id="2635" w:author="Maciej Maciejewski" w:date="2024-01-08T18:46:00Z">
                <w:pPr>
                  <w:ind w:firstLine="0"/>
                  <w:jc w:val="both"/>
                </w:pPr>
              </w:pPrChange>
            </w:pPr>
            <w:ins w:id="2636" w:author="Maciej Maciejewski" w:date="2024-01-08T18:45:00Z">
              <w:r w:rsidRPr="005147D1">
                <w:rPr>
                  <w:color w:val="0033B3"/>
                  <w:lang w:val="en-US"/>
                  <w:rPrChange w:id="2637" w:author="Maciej Maciejewski" w:date="2024-01-08T18:46:00Z">
                    <w:rPr>
                      <w:color w:val="0033B3"/>
                    </w:rPr>
                  </w:rPrChange>
                </w:rPr>
                <w:t xml:space="preserve">public </w:t>
              </w:r>
              <w:proofErr w:type="spellStart"/>
              <w:r w:rsidRPr="005147D1">
                <w:rPr>
                  <w:color w:val="0033B3"/>
                  <w:lang w:val="en-US"/>
                  <w:rPrChange w:id="2638" w:author="Maciej Maciejewski" w:date="2024-01-08T18:46:00Z">
                    <w:rPr>
                      <w:color w:val="0033B3"/>
                    </w:rPr>
                  </w:rPrChange>
                </w:rPr>
                <w:t>enum</w:t>
              </w:r>
              <w:proofErr w:type="spellEnd"/>
              <w:r w:rsidRPr="005147D1">
                <w:rPr>
                  <w:color w:val="0033B3"/>
                  <w:lang w:val="en-US"/>
                  <w:rPrChange w:id="2639" w:author="Maciej Maciejewski" w:date="2024-01-08T18:46:00Z">
                    <w:rPr>
                      <w:color w:val="0033B3"/>
                    </w:rPr>
                  </w:rPrChange>
                </w:rPr>
                <w:t xml:space="preserve"> </w:t>
              </w:r>
              <w:proofErr w:type="spellStart"/>
              <w:r w:rsidRPr="005147D1">
                <w:rPr>
                  <w:color w:val="000000"/>
                  <w:lang w:val="en-US"/>
                  <w:rPrChange w:id="2640" w:author="Maciej Maciejewski" w:date="2024-01-08T18:46:00Z">
                    <w:rPr>
                      <w:color w:val="000000"/>
                    </w:rPr>
                  </w:rPrChange>
                </w:rPr>
                <w:t>ProjectStatus</w:t>
              </w:r>
              <w:proofErr w:type="spellEnd"/>
              <w:r w:rsidRPr="005147D1">
                <w:rPr>
                  <w:color w:val="000000"/>
                  <w:lang w:val="en-US"/>
                  <w:rPrChange w:id="2641" w:author="Maciej Maciejewski" w:date="2024-01-08T18:46:00Z">
                    <w:rPr>
                      <w:color w:val="000000"/>
                    </w:rPr>
                  </w:rPrChange>
                </w:rPr>
                <w:t xml:space="preserve"> </w:t>
              </w:r>
              <w:r w:rsidRPr="005147D1">
                <w:rPr>
                  <w:color w:val="080808"/>
                  <w:lang w:val="en-US"/>
                  <w:rPrChange w:id="2642" w:author="Maciej Maciejewski" w:date="2024-01-08T18:46:00Z">
                    <w:rPr>
                      <w:color w:val="080808"/>
                    </w:rPr>
                  </w:rPrChange>
                </w:rPr>
                <w:t>{</w:t>
              </w:r>
              <w:r w:rsidRPr="005147D1">
                <w:rPr>
                  <w:color w:val="080808"/>
                  <w:lang w:val="en-US"/>
                  <w:rPrChange w:id="2643" w:author="Maciej Maciejewski" w:date="2024-01-08T18:46:00Z">
                    <w:rPr>
                      <w:color w:val="080808"/>
                    </w:rPr>
                  </w:rPrChange>
                </w:rPr>
                <w:br/>
                <w:t xml:space="preserve">    </w:t>
              </w:r>
              <w:r w:rsidRPr="005147D1">
                <w:rPr>
                  <w:i/>
                  <w:iCs/>
                  <w:color w:val="871094"/>
                  <w:lang w:val="en-US"/>
                  <w:rPrChange w:id="2644" w:author="Maciej Maciejewski" w:date="2024-01-08T18:46:00Z">
                    <w:rPr>
                      <w:i/>
                      <w:iCs/>
                      <w:color w:val="871094"/>
                    </w:rPr>
                  </w:rPrChange>
                </w:rPr>
                <w:t>OPEN</w:t>
              </w:r>
              <w:r w:rsidRPr="005147D1">
                <w:rPr>
                  <w:color w:val="080808"/>
                  <w:lang w:val="en-US"/>
                  <w:rPrChange w:id="2645" w:author="Maciej Maciejewski" w:date="2024-01-08T18:46:00Z">
                    <w:rPr>
                      <w:color w:val="080808"/>
                    </w:rPr>
                  </w:rPrChange>
                </w:rPr>
                <w:t xml:space="preserve">, </w:t>
              </w:r>
              <w:r w:rsidRPr="005147D1">
                <w:rPr>
                  <w:i/>
                  <w:iCs/>
                  <w:color w:val="8C8C8C"/>
                  <w:lang w:val="en-US"/>
                  <w:rPrChange w:id="2646" w:author="Maciej Maciejewski" w:date="2024-01-08T18:46:00Z">
                    <w:rPr>
                      <w:i/>
                      <w:iCs/>
                      <w:color w:val="8C8C8C"/>
                    </w:rPr>
                  </w:rPrChange>
                </w:rPr>
                <w:t>//0</w:t>
              </w:r>
              <w:r w:rsidRPr="005147D1">
                <w:rPr>
                  <w:i/>
                  <w:iCs/>
                  <w:color w:val="8C8C8C"/>
                  <w:lang w:val="en-US"/>
                  <w:rPrChange w:id="2647" w:author="Maciej Maciejewski" w:date="2024-01-08T18:46:00Z">
                    <w:rPr>
                      <w:i/>
                      <w:iCs/>
                      <w:color w:val="8C8C8C"/>
                    </w:rPr>
                  </w:rPrChange>
                </w:rPr>
                <w:br/>
                <w:t xml:space="preserve">    </w:t>
              </w:r>
              <w:r w:rsidRPr="005147D1">
                <w:rPr>
                  <w:i/>
                  <w:iCs/>
                  <w:color w:val="871094"/>
                  <w:lang w:val="en-US"/>
                  <w:rPrChange w:id="2648" w:author="Maciej Maciejewski" w:date="2024-01-08T18:46:00Z">
                    <w:rPr>
                      <w:i/>
                      <w:iCs/>
                      <w:color w:val="871094"/>
                    </w:rPr>
                  </w:rPrChange>
                </w:rPr>
                <w:t>CLOSED</w:t>
              </w:r>
              <w:r w:rsidRPr="005147D1">
                <w:rPr>
                  <w:color w:val="080808"/>
                  <w:lang w:val="en-US"/>
                  <w:rPrChange w:id="2649" w:author="Maciej Maciejewski" w:date="2024-01-08T18:46:00Z">
                    <w:rPr>
                      <w:color w:val="080808"/>
                    </w:rPr>
                  </w:rPrChange>
                </w:rPr>
                <w:t xml:space="preserve">, </w:t>
              </w:r>
              <w:r w:rsidRPr="005147D1">
                <w:rPr>
                  <w:i/>
                  <w:iCs/>
                  <w:color w:val="8C8C8C"/>
                  <w:lang w:val="en-US"/>
                  <w:rPrChange w:id="2650" w:author="Maciej Maciejewski" w:date="2024-01-08T18:46:00Z">
                    <w:rPr>
                      <w:i/>
                      <w:iCs/>
                      <w:color w:val="8C8C8C"/>
                    </w:rPr>
                  </w:rPrChange>
                </w:rPr>
                <w:t>//1</w:t>
              </w:r>
              <w:r w:rsidRPr="005147D1">
                <w:rPr>
                  <w:i/>
                  <w:iCs/>
                  <w:color w:val="8C8C8C"/>
                  <w:lang w:val="en-US"/>
                  <w:rPrChange w:id="2651" w:author="Maciej Maciejewski" w:date="2024-01-08T18:46:00Z">
                    <w:rPr>
                      <w:i/>
                      <w:iCs/>
                      <w:color w:val="8C8C8C"/>
                    </w:rPr>
                  </w:rPrChange>
                </w:rPr>
                <w:br/>
                <w:t xml:space="preserve">    </w:t>
              </w:r>
              <w:r w:rsidRPr="005147D1">
                <w:rPr>
                  <w:i/>
                  <w:iCs/>
                  <w:color w:val="871094"/>
                  <w:lang w:val="en-US"/>
                  <w:rPrChange w:id="2652" w:author="Maciej Maciejewski" w:date="2024-01-08T18:46:00Z">
                    <w:rPr>
                      <w:i/>
                      <w:iCs/>
                      <w:color w:val="871094"/>
                    </w:rPr>
                  </w:rPrChange>
                </w:rPr>
                <w:t>EARLY_CLOSE</w:t>
              </w:r>
              <w:r w:rsidRPr="005147D1">
                <w:rPr>
                  <w:color w:val="080808"/>
                  <w:lang w:val="en-US"/>
                  <w:rPrChange w:id="2653" w:author="Maciej Maciejewski" w:date="2024-01-08T18:46:00Z">
                    <w:rPr>
                      <w:color w:val="080808"/>
                    </w:rPr>
                  </w:rPrChange>
                </w:rPr>
                <w:t xml:space="preserve">, </w:t>
              </w:r>
              <w:r w:rsidRPr="005147D1">
                <w:rPr>
                  <w:i/>
                  <w:iCs/>
                  <w:color w:val="8C8C8C"/>
                  <w:lang w:val="en-US"/>
                  <w:rPrChange w:id="2654" w:author="Maciej Maciejewski" w:date="2024-01-08T18:46:00Z">
                    <w:rPr>
                      <w:i/>
                      <w:iCs/>
                      <w:color w:val="8C8C8C"/>
                    </w:rPr>
                  </w:rPrChange>
                </w:rPr>
                <w:t>//2</w:t>
              </w:r>
              <w:r w:rsidRPr="005147D1">
                <w:rPr>
                  <w:i/>
                  <w:iCs/>
                  <w:color w:val="8C8C8C"/>
                  <w:lang w:val="en-US"/>
                  <w:rPrChange w:id="2655" w:author="Maciej Maciejewski" w:date="2024-01-08T18:46:00Z">
                    <w:rPr>
                      <w:i/>
                      <w:iCs/>
                      <w:color w:val="8C8C8C"/>
                    </w:rPr>
                  </w:rPrChange>
                </w:rPr>
                <w:br/>
                <w:t xml:space="preserve">    </w:t>
              </w:r>
              <w:r w:rsidRPr="005147D1">
                <w:rPr>
                  <w:i/>
                  <w:iCs/>
                  <w:color w:val="871094"/>
                  <w:lang w:val="en-US"/>
                  <w:rPrChange w:id="2656" w:author="Maciej Maciejewski" w:date="2024-01-08T18:46:00Z">
                    <w:rPr>
                      <w:i/>
                      <w:iCs/>
                      <w:color w:val="871094"/>
                    </w:rPr>
                  </w:rPrChange>
                </w:rPr>
                <w:t xml:space="preserve">TO_VERIFY </w:t>
              </w:r>
              <w:r w:rsidRPr="005147D1">
                <w:rPr>
                  <w:i/>
                  <w:iCs/>
                  <w:color w:val="8C8C8C"/>
                  <w:lang w:val="en-US"/>
                  <w:rPrChange w:id="2657" w:author="Maciej Maciejewski" w:date="2024-01-08T18:46:00Z">
                    <w:rPr>
                      <w:i/>
                      <w:iCs/>
                      <w:color w:val="8C8C8C"/>
                    </w:rPr>
                  </w:rPrChange>
                </w:rPr>
                <w:t>//3</w:t>
              </w:r>
              <w:r w:rsidRPr="005147D1">
                <w:rPr>
                  <w:i/>
                  <w:iCs/>
                  <w:color w:val="8C8C8C"/>
                  <w:lang w:val="en-US"/>
                  <w:rPrChange w:id="2658" w:author="Maciej Maciejewski" w:date="2024-01-08T18:46:00Z">
                    <w:rPr>
                      <w:i/>
                      <w:iCs/>
                      <w:color w:val="8C8C8C"/>
                    </w:rPr>
                  </w:rPrChange>
                </w:rPr>
                <w:br/>
              </w:r>
              <w:r w:rsidRPr="005147D1">
                <w:rPr>
                  <w:color w:val="080808"/>
                  <w:lang w:val="en-US"/>
                  <w:rPrChange w:id="2659" w:author="Maciej Maciejewski" w:date="2024-01-08T18:46:00Z">
                    <w:rPr>
                      <w:color w:val="080808"/>
                    </w:rPr>
                  </w:rPrChange>
                </w:rPr>
                <w:t>}</w:t>
              </w:r>
            </w:ins>
          </w:p>
        </w:tc>
      </w:tr>
    </w:tbl>
    <w:p w14:paraId="261D78ED" w14:textId="5FC24732" w:rsidR="005147D1" w:rsidRPr="005147D1" w:rsidDel="005F78C6" w:rsidRDefault="005147D1">
      <w:pPr>
        <w:ind w:firstLine="0"/>
        <w:jc w:val="both"/>
        <w:rPr>
          <w:ins w:id="2660" w:author="Maciej Maciejewski" w:date="2024-01-05T18:44:00Z"/>
          <w:del w:id="2661" w:author="Maciej Maciejewski 2" w:date="2024-01-09T15:18:00Z"/>
          <w:szCs w:val="24"/>
          <w:lang w:val="en-US"/>
          <w:rPrChange w:id="2662" w:author="Maciej Maciejewski" w:date="2024-01-08T18:45:00Z">
            <w:rPr>
              <w:ins w:id="2663" w:author="Maciej Maciejewski" w:date="2024-01-05T18:44:00Z"/>
              <w:del w:id="2664" w:author="Maciej Maciejewski 2" w:date="2024-01-09T15:18:00Z"/>
              <w:szCs w:val="24"/>
            </w:rPr>
          </w:rPrChange>
        </w:rPr>
        <w:pPrChange w:id="2665" w:author="Maciej Maciejewski" w:date="2024-01-06T20:34:00Z">
          <w:pPr/>
        </w:pPrChange>
      </w:pPr>
    </w:p>
    <w:p w14:paraId="6FA388AD" w14:textId="127CBEAF" w:rsidR="00D16AF0" w:rsidRDefault="005147D1">
      <w:pPr>
        <w:ind w:firstLine="0"/>
        <w:jc w:val="center"/>
        <w:rPr>
          <w:ins w:id="2666" w:author="Maciej Maciejewski 2" w:date="2024-01-09T15:17:00Z"/>
          <w:sz w:val="20"/>
        </w:rPr>
      </w:pPr>
      <w:ins w:id="2667" w:author="Maciej Maciejewski" w:date="2024-01-08T18:47:00Z">
        <w:r>
          <w:rPr>
            <w:sz w:val="20"/>
          </w:rPr>
          <w:t>r</w:t>
        </w:r>
      </w:ins>
      <w:ins w:id="2668" w:author="Maciej Maciejewski" w:date="2024-01-08T18:46:00Z">
        <w:r w:rsidRPr="005147D1">
          <w:rPr>
            <w:sz w:val="20"/>
            <w:rPrChange w:id="2669" w:author="Maciej Maciejewski" w:date="2024-01-08T18:46:00Z">
              <w:rPr>
                <w:b/>
                <w:bCs/>
                <w:sz w:val="28"/>
                <w:szCs w:val="28"/>
                <w:lang w:val="en-US"/>
              </w:rPr>
            </w:rPrChange>
          </w:rPr>
          <w:t>ys. 5.6</w:t>
        </w:r>
        <w:r w:rsidRPr="005147D1">
          <w:rPr>
            <w:sz w:val="20"/>
            <w:rPrChange w:id="2670" w:author="Maciej Maciejewski" w:date="2024-01-08T18:46:00Z">
              <w:rPr>
                <w:sz w:val="20"/>
                <w:lang w:val="en-US"/>
              </w:rPr>
            </w:rPrChange>
          </w:rPr>
          <w:t xml:space="preserve"> </w:t>
        </w:r>
      </w:ins>
      <w:ins w:id="2671" w:author="Maciej Maciejewski" w:date="2024-01-08T18:47:00Z">
        <w:r w:rsidRPr="005147D1">
          <w:rPr>
            <w:sz w:val="20"/>
          </w:rPr>
          <w:t>Przykład</w:t>
        </w:r>
      </w:ins>
      <w:ins w:id="2672" w:author="Maciej Maciejewski" w:date="2024-01-08T18:46:00Z">
        <w:r w:rsidRPr="005147D1">
          <w:rPr>
            <w:sz w:val="20"/>
            <w:rPrChange w:id="2673" w:author="Maciej Maciejewski" w:date="2024-01-08T18:46:00Z">
              <w:rPr>
                <w:sz w:val="20"/>
                <w:lang w:val="en-US"/>
              </w:rPr>
            </w:rPrChange>
          </w:rPr>
          <w:t xml:space="preserve"> </w:t>
        </w:r>
        <w:proofErr w:type="spellStart"/>
        <w:r w:rsidRPr="005147D1">
          <w:rPr>
            <w:sz w:val="20"/>
            <w:rPrChange w:id="2674" w:author="Maciej Maciejewski" w:date="2024-01-08T18:46:00Z">
              <w:rPr>
                <w:sz w:val="20"/>
                <w:lang w:val="en-US"/>
              </w:rPr>
            </w:rPrChange>
          </w:rPr>
          <w:t>enumeratora</w:t>
        </w:r>
      </w:ins>
      <w:proofErr w:type="spellEnd"/>
      <w:ins w:id="2675" w:author="Maciej Maciejewski" w:date="2024-01-08T18:47:00Z">
        <w:r>
          <w:rPr>
            <w:sz w:val="20"/>
          </w:rPr>
          <w:t>, i numery pozycji poszczególnych elementów</w:t>
        </w:r>
      </w:ins>
    </w:p>
    <w:p w14:paraId="0105F1D6" w14:textId="77777777" w:rsidR="005F78C6" w:rsidRDefault="005F78C6">
      <w:pPr>
        <w:ind w:firstLine="0"/>
        <w:jc w:val="center"/>
        <w:rPr>
          <w:ins w:id="2676" w:author="Maciej Maciejewski 2" w:date="2024-01-09T15:17:00Z"/>
          <w:sz w:val="20"/>
        </w:rPr>
      </w:pPr>
    </w:p>
    <w:p w14:paraId="4E1A80D5" w14:textId="77777777" w:rsidR="005F78C6" w:rsidRPr="005147D1" w:rsidRDefault="005F78C6">
      <w:pPr>
        <w:ind w:firstLine="0"/>
        <w:jc w:val="center"/>
        <w:rPr>
          <w:ins w:id="2677" w:author="Maciej Maciejewski" w:date="2024-01-07T18:22:00Z"/>
          <w:sz w:val="20"/>
          <w:rPrChange w:id="2678" w:author="Maciej Maciejewski" w:date="2024-01-08T18:46:00Z">
            <w:rPr>
              <w:ins w:id="2679" w:author="Maciej Maciejewski" w:date="2024-01-07T18:22:00Z"/>
              <w:b/>
              <w:bCs/>
              <w:sz w:val="28"/>
              <w:szCs w:val="28"/>
            </w:rPr>
          </w:rPrChange>
        </w:rPr>
        <w:pPrChange w:id="2680" w:author="Maciej Maciejewski" w:date="2024-01-08T18:46:00Z">
          <w:pPr>
            <w:ind w:firstLine="0"/>
          </w:pPr>
        </w:pPrChange>
      </w:pPr>
    </w:p>
    <w:p w14:paraId="746FD3AC" w14:textId="4259BA0B" w:rsidR="00D16AF0" w:rsidRDefault="00D16AF0" w:rsidP="00EA6FDB">
      <w:pPr>
        <w:ind w:firstLine="0"/>
        <w:jc w:val="both"/>
        <w:rPr>
          <w:ins w:id="2681" w:author="Maciej Maciejewski" w:date="2024-01-07T18:39:00Z"/>
        </w:rPr>
      </w:pPr>
      <w:ins w:id="2682" w:author="Maciej Maciejewski" w:date="2024-01-07T18:22:00Z">
        <w:r w:rsidRPr="005147D1">
          <w:rPr>
            <w:szCs w:val="24"/>
          </w:rPr>
          <w:tab/>
        </w:r>
        <w:r>
          <w:rPr>
            <w:szCs w:val="24"/>
          </w:rPr>
          <w:t xml:space="preserve">W pakiecie </w:t>
        </w:r>
        <w:proofErr w:type="spellStart"/>
        <w:r w:rsidRPr="00D16AF0">
          <w:rPr>
            <w:rFonts w:ascii="Courier New" w:hAnsi="Courier New" w:cs="Courier New"/>
            <w:sz w:val="20"/>
            <w:rPrChange w:id="2683" w:author="Maciej Maciejewski" w:date="2024-01-07T18:22:00Z">
              <w:rPr>
                <w:szCs w:val="24"/>
              </w:rPr>
            </w:rPrChange>
          </w:rPr>
          <w:t>mapper</w:t>
        </w:r>
        <w:proofErr w:type="spellEnd"/>
        <w:r>
          <w:rPr>
            <w:szCs w:val="24"/>
          </w:rPr>
          <w:t xml:space="preserve"> </w:t>
        </w:r>
      </w:ins>
      <w:ins w:id="2684" w:author="Maciej Maciejewski" w:date="2024-01-07T18:33:00Z">
        <w:r w:rsidR="00EA6FDB">
          <w:rPr>
            <w:szCs w:val="24"/>
          </w:rPr>
          <w:t>(rys. 5.1)</w:t>
        </w:r>
      </w:ins>
      <w:ins w:id="2685" w:author="Maciej Maciejewski" w:date="2024-01-07T18:22:00Z">
        <w:r>
          <w:rPr>
            <w:szCs w:val="24"/>
          </w:rPr>
          <w:t xml:space="preserve"> znajdują się </w:t>
        </w:r>
        <w:proofErr w:type="spellStart"/>
        <w:r>
          <w:rPr>
            <w:szCs w:val="24"/>
          </w:rPr>
          <w:t>mappery</w:t>
        </w:r>
        <w:proofErr w:type="spellEnd"/>
        <w:r>
          <w:rPr>
            <w:szCs w:val="24"/>
          </w:rPr>
          <w:t xml:space="preserve"> których zadaniem jest </w:t>
        </w:r>
      </w:ins>
      <w:ins w:id="2686" w:author="Maciej Maciejewski" w:date="2024-01-07T18:23:00Z">
        <w:r>
          <w:rPr>
            <w:szCs w:val="24"/>
          </w:rPr>
          <w:t xml:space="preserve">ułatwić </w:t>
        </w:r>
      </w:ins>
      <w:ins w:id="2687" w:author="Maciej Maciejewski" w:date="2024-01-07T18:33:00Z">
        <w:r w:rsidR="00EA6FDB">
          <w:t xml:space="preserve">proces transformacji danych między różnymi formatami lub strukturami. </w:t>
        </w:r>
        <w:proofErr w:type="spellStart"/>
        <w:r w:rsidR="00EA6FDB">
          <w:t>Mappery</w:t>
        </w:r>
        <w:proofErr w:type="spellEnd"/>
        <w:r w:rsidR="00EA6FDB">
          <w:t>, czyli klasy zawarte w tym pakiecie, są odpowiedzialne za przekształcanie danych z jednego typu obiektu na inny. Jest to szczególnie przydatne w sytuacjach, gdy struktura danych używana wewnętrznie przez aplikację serwerową różni się od formatu, który ma być przesłany do klienta lub otrzymany od klienta.</w:t>
        </w:r>
      </w:ins>
    </w:p>
    <w:p w14:paraId="0A372136" w14:textId="77777777" w:rsidR="00EA6FDB" w:rsidRDefault="00EA6FDB" w:rsidP="00EA6FDB">
      <w:pPr>
        <w:ind w:firstLine="0"/>
        <w:jc w:val="both"/>
        <w:rPr>
          <w:ins w:id="2688" w:author="Maciej Maciejewski" w:date="2024-01-07T18:39:00Z"/>
        </w:rPr>
      </w:pPr>
    </w:p>
    <w:p w14:paraId="6690748D" w14:textId="144A5414" w:rsidR="00EA6FDB" w:rsidRDefault="00EA6FDB" w:rsidP="00EA6FDB">
      <w:pPr>
        <w:ind w:firstLine="0"/>
        <w:jc w:val="both"/>
        <w:rPr>
          <w:ins w:id="2689" w:author="Maciej Maciejewski" w:date="2024-01-07T18:59:00Z"/>
        </w:rPr>
      </w:pPr>
      <w:ins w:id="2690" w:author="Maciej Maciejewski" w:date="2024-01-07T18:39:00Z">
        <w:r>
          <w:tab/>
        </w:r>
      </w:ins>
      <w:proofErr w:type="spellStart"/>
      <w:ins w:id="2691" w:author="Maciej Maciejewski" w:date="2024-01-07T18:59:00Z">
        <w:r w:rsidR="003107E3">
          <w:t>Mappery</w:t>
        </w:r>
        <w:proofErr w:type="spellEnd"/>
        <w:r w:rsidR="003107E3">
          <w:t xml:space="preserve"> w Javie można zrealizować na kilka sposobów; ja zdecydowałem się na wykorzystanie adnotacji </w:t>
        </w:r>
        <w:r w:rsidR="003107E3">
          <w:rPr>
            <w:rStyle w:val="HTML-kod"/>
          </w:rPr>
          <w:t>@Mapper</w:t>
        </w:r>
        <w:r w:rsidR="003107E3">
          <w:t xml:space="preserve"> z biblioteki </w:t>
        </w:r>
        <w:proofErr w:type="spellStart"/>
        <w:r w:rsidR="003107E3">
          <w:t>MapStruct</w:t>
        </w:r>
        <w:proofErr w:type="spellEnd"/>
        <w:r w:rsidR="003107E3">
          <w:t xml:space="preserve">, która służy do automatycznego generowania kodu realizującego mapowanie między różnymi klasami Java. Biblioteka ta umożliwia zdefiniowanie różnych opcji, takich jak </w:t>
        </w:r>
        <w:proofErr w:type="spellStart"/>
        <w:r w:rsidR="003107E3">
          <w:rPr>
            <w:rStyle w:val="HTML-kod"/>
          </w:rPr>
          <w:t>componentModel</w:t>
        </w:r>
        <w:proofErr w:type="spellEnd"/>
        <w:r w:rsidR="003107E3">
          <w:t xml:space="preserve">, który pozwala na </w:t>
        </w:r>
        <w:r w:rsidR="003107E3">
          <w:lastRenderedPageBreak/>
          <w:t xml:space="preserve">integrację generowanych </w:t>
        </w:r>
        <w:proofErr w:type="spellStart"/>
        <w:r w:rsidR="003107E3">
          <w:t>mapperów</w:t>
        </w:r>
        <w:proofErr w:type="spellEnd"/>
        <w:r w:rsidR="003107E3">
          <w:t xml:space="preserve"> z różnymi </w:t>
        </w:r>
        <w:proofErr w:type="spellStart"/>
        <w:r w:rsidR="003107E3">
          <w:t>frameworkami</w:t>
        </w:r>
        <w:proofErr w:type="spellEnd"/>
        <w:r w:rsidR="003107E3">
          <w:t xml:space="preserve"> i kontenerami wstrzykiwania zależności, w tym z Springiem. Dodatkowo, </w:t>
        </w:r>
        <w:proofErr w:type="spellStart"/>
        <w:r w:rsidR="003107E3">
          <w:t>MapStruct</w:t>
        </w:r>
        <w:proofErr w:type="spellEnd"/>
        <w:r w:rsidR="003107E3">
          <w:t xml:space="preserve"> oferuje opcję </w:t>
        </w:r>
        <w:proofErr w:type="spellStart"/>
        <w:r w:rsidR="003107E3">
          <w:rPr>
            <w:rStyle w:val="HTML-kod"/>
          </w:rPr>
          <w:t>unmappedTargetPolicy</w:t>
        </w:r>
        <w:proofErr w:type="spellEnd"/>
        <w:r w:rsidR="003107E3">
          <w:t xml:space="preserve">, która określa postępowanie w sytuacji, gdy nie wszystkie pola są zmapowane, oraz </w:t>
        </w:r>
        <w:proofErr w:type="spellStart"/>
        <w:r w:rsidR="003107E3">
          <w:rPr>
            <w:rStyle w:val="HTML-kod"/>
          </w:rPr>
          <w:t>uses</w:t>
        </w:r>
        <w:proofErr w:type="spellEnd"/>
        <w:r w:rsidR="003107E3">
          <w:t xml:space="preserve">, informującą </w:t>
        </w:r>
        <w:proofErr w:type="spellStart"/>
        <w:r w:rsidR="003107E3">
          <w:t>mapper</w:t>
        </w:r>
        <w:proofErr w:type="spellEnd"/>
        <w:r w:rsidR="003107E3">
          <w:t xml:space="preserve"> o konieczności użycia innego </w:t>
        </w:r>
        <w:proofErr w:type="spellStart"/>
        <w:r w:rsidR="003107E3">
          <w:t>mappera</w:t>
        </w:r>
        <w:proofErr w:type="spellEnd"/>
        <w:r w:rsidR="003107E3">
          <w:t>, jeśli natrafi na obiekt, który jest już przez niego mapowany.</w:t>
        </w:r>
      </w:ins>
    </w:p>
    <w:p w14:paraId="71C9674C" w14:textId="77777777" w:rsidR="000F40F0" w:rsidRDefault="000F40F0" w:rsidP="00EA6FDB">
      <w:pPr>
        <w:ind w:firstLine="0"/>
        <w:jc w:val="both"/>
        <w:rPr>
          <w:ins w:id="2692" w:author="Maciej Maciejewski" w:date="2024-01-07T19:11:00Z"/>
        </w:rPr>
      </w:pPr>
    </w:p>
    <w:p w14:paraId="598328E8" w14:textId="63A9B67E" w:rsidR="000F40F0" w:rsidRDefault="000F40F0" w:rsidP="00EA6FDB">
      <w:pPr>
        <w:ind w:firstLine="0"/>
        <w:jc w:val="both"/>
        <w:rPr>
          <w:ins w:id="2693" w:author="Maciej Maciejewski" w:date="2024-01-07T18:59:00Z"/>
        </w:rPr>
      </w:pPr>
      <w:ins w:id="2694" w:author="Maciej Maciejewski" w:date="2024-01-07T19:11:00Z">
        <w:r>
          <w:tab/>
        </w:r>
      </w:ins>
      <w:ins w:id="2695" w:author="Maciej Maciejewski" w:date="2024-01-07T19:42:00Z">
        <w:r w:rsidR="007E1BE0">
          <w:t xml:space="preserve">Adnotacja </w:t>
        </w:r>
        <w:r w:rsidR="007E1BE0">
          <w:rPr>
            <w:rStyle w:val="HTML-kod"/>
          </w:rPr>
          <w:t>@Mapping</w:t>
        </w:r>
        <w:r w:rsidR="007E1BE0">
          <w:t xml:space="preserve"> w </w:t>
        </w:r>
        <w:proofErr w:type="spellStart"/>
        <w:r w:rsidR="007E1BE0">
          <w:t>MapStruct</w:t>
        </w:r>
        <w:proofErr w:type="spellEnd"/>
        <w:r w:rsidR="007E1BE0">
          <w:t xml:space="preserve"> jest używana do definiowania sposobu mapowania poszczególnych pól z obiektów źródłowych na pola w obiektach docelowych. Jest szczególnie przydatna, gdy nazwy pól w mapowanych obiektach różnią się od siebie, wymagane jest niestandardowe mapowanie wartości, lub gdy istnieje potrzeba, aby nie wszystkie pola były mapowane. Ta elastyczność umożliwia precyzyjne i efektywne zarządzanie danymi przekazywanymi między różnymi warstwami aplikacji.</w:t>
        </w:r>
      </w:ins>
    </w:p>
    <w:p w14:paraId="2195D5E5" w14:textId="77777777" w:rsidR="003107E3" w:rsidRDefault="003107E3" w:rsidP="00EA6FDB">
      <w:pPr>
        <w:ind w:firstLine="0"/>
        <w:jc w:val="both"/>
        <w:rPr>
          <w:ins w:id="2696" w:author="Maciej Maciejewski" w:date="2024-01-07T18:33:00Z"/>
        </w:rPr>
      </w:pPr>
    </w:p>
    <w:tbl>
      <w:tblPr>
        <w:tblStyle w:val="Tabela-Siatka"/>
        <w:tblW w:w="0" w:type="auto"/>
        <w:tblLook w:val="04A0" w:firstRow="1" w:lastRow="0" w:firstColumn="1" w:lastColumn="0" w:noHBand="0" w:noVBand="1"/>
        <w:tblPrChange w:id="2697" w:author="Maciej Maciejewski" w:date="2024-01-07T18:35:00Z">
          <w:tblPr>
            <w:tblStyle w:val="Tabela-Siatka"/>
            <w:tblW w:w="0" w:type="auto"/>
            <w:tblLook w:val="04A0" w:firstRow="1" w:lastRow="0" w:firstColumn="1" w:lastColumn="0" w:noHBand="0" w:noVBand="1"/>
          </w:tblPr>
        </w:tblPrChange>
      </w:tblPr>
      <w:tblGrid>
        <w:gridCol w:w="562"/>
        <w:gridCol w:w="8500"/>
        <w:tblGridChange w:id="2698">
          <w:tblGrid>
            <w:gridCol w:w="4525"/>
            <w:gridCol w:w="4537"/>
          </w:tblGrid>
        </w:tblGridChange>
      </w:tblGrid>
      <w:tr w:rsidR="00EA6FDB" w:rsidRPr="00885A35" w14:paraId="06DF6C83" w14:textId="77777777" w:rsidTr="00EA6FDB">
        <w:trPr>
          <w:ins w:id="2699" w:author="Maciej Maciejewski" w:date="2024-01-07T18:34:00Z"/>
        </w:trPr>
        <w:tc>
          <w:tcPr>
            <w:tcW w:w="562" w:type="dxa"/>
            <w:tcPrChange w:id="2700" w:author="Maciej Maciejewski" w:date="2024-01-07T18:35:00Z">
              <w:tcPr>
                <w:tcW w:w="4531" w:type="dxa"/>
              </w:tcPr>
            </w:tcPrChange>
          </w:tcPr>
          <w:p w14:paraId="0B1FE85D" w14:textId="77777777" w:rsidR="00EA6FDB" w:rsidRPr="00EA6FDB" w:rsidRDefault="00EA6FDB" w:rsidP="00EA6FDB">
            <w:pPr>
              <w:ind w:firstLine="0"/>
              <w:jc w:val="both"/>
              <w:rPr>
                <w:ins w:id="2701" w:author="Maciej Maciejewski" w:date="2024-01-07T18:35:00Z"/>
                <w:rFonts w:ascii="Courier New" w:hAnsi="Courier New" w:cs="Courier New"/>
                <w:sz w:val="20"/>
                <w:rPrChange w:id="2702" w:author="Maciej Maciejewski" w:date="2024-01-07T18:36:00Z">
                  <w:rPr>
                    <w:ins w:id="2703" w:author="Maciej Maciejewski" w:date="2024-01-07T18:35:00Z"/>
                    <w:szCs w:val="24"/>
                  </w:rPr>
                </w:rPrChange>
              </w:rPr>
            </w:pPr>
            <w:ins w:id="2704" w:author="Maciej Maciejewski" w:date="2024-01-07T18:35:00Z">
              <w:r w:rsidRPr="00EA6FDB">
                <w:rPr>
                  <w:rFonts w:ascii="Courier New" w:hAnsi="Courier New" w:cs="Courier New"/>
                  <w:sz w:val="20"/>
                  <w:rPrChange w:id="2705" w:author="Maciej Maciejewski" w:date="2024-01-07T18:36:00Z">
                    <w:rPr>
                      <w:szCs w:val="24"/>
                    </w:rPr>
                  </w:rPrChange>
                </w:rPr>
                <w:t>1</w:t>
              </w:r>
            </w:ins>
          </w:p>
          <w:p w14:paraId="721E74EB" w14:textId="77777777" w:rsidR="00EA6FDB" w:rsidRPr="00EA6FDB" w:rsidRDefault="00EA6FDB" w:rsidP="00EA6FDB">
            <w:pPr>
              <w:ind w:firstLine="0"/>
              <w:jc w:val="both"/>
              <w:rPr>
                <w:ins w:id="2706" w:author="Maciej Maciejewski" w:date="2024-01-07T18:35:00Z"/>
                <w:rFonts w:ascii="Courier New" w:hAnsi="Courier New" w:cs="Courier New"/>
                <w:sz w:val="20"/>
                <w:rPrChange w:id="2707" w:author="Maciej Maciejewski" w:date="2024-01-07T18:36:00Z">
                  <w:rPr>
                    <w:ins w:id="2708" w:author="Maciej Maciejewski" w:date="2024-01-07T18:35:00Z"/>
                    <w:szCs w:val="24"/>
                  </w:rPr>
                </w:rPrChange>
              </w:rPr>
            </w:pPr>
            <w:ins w:id="2709" w:author="Maciej Maciejewski" w:date="2024-01-07T18:35:00Z">
              <w:r w:rsidRPr="00EA6FDB">
                <w:rPr>
                  <w:rFonts w:ascii="Courier New" w:hAnsi="Courier New" w:cs="Courier New"/>
                  <w:sz w:val="20"/>
                  <w:rPrChange w:id="2710" w:author="Maciej Maciejewski" w:date="2024-01-07T18:36:00Z">
                    <w:rPr>
                      <w:szCs w:val="24"/>
                    </w:rPr>
                  </w:rPrChange>
                </w:rPr>
                <w:t>2</w:t>
              </w:r>
            </w:ins>
          </w:p>
          <w:p w14:paraId="6086D912" w14:textId="77777777" w:rsidR="00EA6FDB" w:rsidRPr="00EA6FDB" w:rsidRDefault="00EA6FDB" w:rsidP="00EA6FDB">
            <w:pPr>
              <w:ind w:firstLine="0"/>
              <w:jc w:val="both"/>
              <w:rPr>
                <w:ins w:id="2711" w:author="Maciej Maciejewski" w:date="2024-01-07T18:35:00Z"/>
                <w:rFonts w:ascii="Courier New" w:hAnsi="Courier New" w:cs="Courier New"/>
                <w:sz w:val="20"/>
                <w:rPrChange w:id="2712" w:author="Maciej Maciejewski" w:date="2024-01-07T18:36:00Z">
                  <w:rPr>
                    <w:ins w:id="2713" w:author="Maciej Maciejewski" w:date="2024-01-07T18:35:00Z"/>
                    <w:szCs w:val="24"/>
                  </w:rPr>
                </w:rPrChange>
              </w:rPr>
            </w:pPr>
            <w:ins w:id="2714" w:author="Maciej Maciejewski" w:date="2024-01-07T18:35:00Z">
              <w:r w:rsidRPr="00EA6FDB">
                <w:rPr>
                  <w:rFonts w:ascii="Courier New" w:hAnsi="Courier New" w:cs="Courier New"/>
                  <w:sz w:val="20"/>
                  <w:rPrChange w:id="2715" w:author="Maciej Maciejewski" w:date="2024-01-07T18:36:00Z">
                    <w:rPr>
                      <w:szCs w:val="24"/>
                    </w:rPr>
                  </w:rPrChange>
                </w:rPr>
                <w:t>3</w:t>
              </w:r>
            </w:ins>
          </w:p>
          <w:p w14:paraId="1E45B62E" w14:textId="77777777" w:rsidR="00EA6FDB" w:rsidRPr="00EA6FDB" w:rsidRDefault="00EA6FDB" w:rsidP="00EA6FDB">
            <w:pPr>
              <w:ind w:firstLine="0"/>
              <w:jc w:val="both"/>
              <w:rPr>
                <w:ins w:id="2716" w:author="Maciej Maciejewski" w:date="2024-01-07T18:35:00Z"/>
                <w:rFonts w:ascii="Courier New" w:hAnsi="Courier New" w:cs="Courier New"/>
                <w:sz w:val="20"/>
                <w:rPrChange w:id="2717" w:author="Maciej Maciejewski" w:date="2024-01-07T18:36:00Z">
                  <w:rPr>
                    <w:ins w:id="2718" w:author="Maciej Maciejewski" w:date="2024-01-07T18:35:00Z"/>
                    <w:szCs w:val="24"/>
                  </w:rPr>
                </w:rPrChange>
              </w:rPr>
            </w:pPr>
            <w:ins w:id="2719" w:author="Maciej Maciejewski" w:date="2024-01-07T18:35:00Z">
              <w:r w:rsidRPr="00EA6FDB">
                <w:rPr>
                  <w:rFonts w:ascii="Courier New" w:hAnsi="Courier New" w:cs="Courier New"/>
                  <w:sz w:val="20"/>
                  <w:rPrChange w:id="2720" w:author="Maciej Maciejewski" w:date="2024-01-07T18:36:00Z">
                    <w:rPr>
                      <w:szCs w:val="24"/>
                    </w:rPr>
                  </w:rPrChange>
                </w:rPr>
                <w:t>4</w:t>
              </w:r>
            </w:ins>
          </w:p>
          <w:p w14:paraId="059CED00" w14:textId="77777777" w:rsidR="00EA6FDB" w:rsidRPr="00EA6FDB" w:rsidRDefault="00EA6FDB" w:rsidP="00EA6FDB">
            <w:pPr>
              <w:ind w:firstLine="0"/>
              <w:jc w:val="both"/>
              <w:rPr>
                <w:ins w:id="2721" w:author="Maciej Maciejewski" w:date="2024-01-07T18:35:00Z"/>
                <w:rFonts w:ascii="Courier New" w:hAnsi="Courier New" w:cs="Courier New"/>
                <w:sz w:val="20"/>
                <w:rPrChange w:id="2722" w:author="Maciej Maciejewski" w:date="2024-01-07T18:36:00Z">
                  <w:rPr>
                    <w:ins w:id="2723" w:author="Maciej Maciejewski" w:date="2024-01-07T18:35:00Z"/>
                    <w:szCs w:val="24"/>
                  </w:rPr>
                </w:rPrChange>
              </w:rPr>
            </w:pPr>
            <w:ins w:id="2724" w:author="Maciej Maciejewski" w:date="2024-01-07T18:35:00Z">
              <w:r w:rsidRPr="00EA6FDB">
                <w:rPr>
                  <w:rFonts w:ascii="Courier New" w:hAnsi="Courier New" w:cs="Courier New"/>
                  <w:sz w:val="20"/>
                  <w:rPrChange w:id="2725" w:author="Maciej Maciejewski" w:date="2024-01-07T18:36:00Z">
                    <w:rPr>
                      <w:szCs w:val="24"/>
                    </w:rPr>
                  </w:rPrChange>
                </w:rPr>
                <w:t>5</w:t>
              </w:r>
            </w:ins>
          </w:p>
          <w:p w14:paraId="29419AD1" w14:textId="77777777" w:rsidR="00EA6FDB" w:rsidRPr="00EA6FDB" w:rsidRDefault="00EA6FDB" w:rsidP="00EA6FDB">
            <w:pPr>
              <w:ind w:firstLine="0"/>
              <w:jc w:val="both"/>
              <w:rPr>
                <w:ins w:id="2726" w:author="Maciej Maciejewski" w:date="2024-01-07T18:35:00Z"/>
                <w:rFonts w:ascii="Courier New" w:hAnsi="Courier New" w:cs="Courier New"/>
                <w:sz w:val="20"/>
                <w:rPrChange w:id="2727" w:author="Maciej Maciejewski" w:date="2024-01-07T18:36:00Z">
                  <w:rPr>
                    <w:ins w:id="2728" w:author="Maciej Maciejewski" w:date="2024-01-07T18:35:00Z"/>
                    <w:szCs w:val="24"/>
                  </w:rPr>
                </w:rPrChange>
              </w:rPr>
            </w:pPr>
            <w:ins w:id="2729" w:author="Maciej Maciejewski" w:date="2024-01-07T18:35:00Z">
              <w:r w:rsidRPr="00EA6FDB">
                <w:rPr>
                  <w:rFonts w:ascii="Courier New" w:hAnsi="Courier New" w:cs="Courier New"/>
                  <w:sz w:val="20"/>
                  <w:rPrChange w:id="2730" w:author="Maciej Maciejewski" w:date="2024-01-07T18:36:00Z">
                    <w:rPr>
                      <w:szCs w:val="24"/>
                    </w:rPr>
                  </w:rPrChange>
                </w:rPr>
                <w:t>6</w:t>
              </w:r>
            </w:ins>
          </w:p>
          <w:p w14:paraId="4F9DA6F5" w14:textId="77777777" w:rsidR="00EA6FDB" w:rsidRDefault="00EA6FDB" w:rsidP="00EA6FDB">
            <w:pPr>
              <w:ind w:firstLine="0"/>
              <w:jc w:val="both"/>
              <w:rPr>
                <w:ins w:id="2731" w:author="Maciej Maciejewski 2" w:date="2024-01-09T12:45:00Z"/>
                <w:rFonts w:ascii="Courier New" w:hAnsi="Courier New" w:cs="Courier New"/>
                <w:sz w:val="20"/>
              </w:rPr>
            </w:pPr>
            <w:ins w:id="2732" w:author="Maciej Maciejewski" w:date="2024-01-07T18:35:00Z">
              <w:r w:rsidRPr="00EA6FDB">
                <w:rPr>
                  <w:rFonts w:ascii="Courier New" w:hAnsi="Courier New" w:cs="Courier New"/>
                  <w:sz w:val="20"/>
                  <w:rPrChange w:id="2733" w:author="Maciej Maciejewski" w:date="2024-01-07T18:36:00Z">
                    <w:rPr>
                      <w:szCs w:val="24"/>
                    </w:rPr>
                  </w:rPrChange>
                </w:rPr>
                <w:t>7</w:t>
              </w:r>
            </w:ins>
          </w:p>
          <w:p w14:paraId="21C11942" w14:textId="51A22AD7" w:rsidR="00663332" w:rsidRPr="00EA6FDB" w:rsidRDefault="00663332" w:rsidP="00EA6FDB">
            <w:pPr>
              <w:ind w:firstLine="0"/>
              <w:jc w:val="both"/>
              <w:rPr>
                <w:ins w:id="2734" w:author="Maciej Maciejewski" w:date="2024-01-07T18:34:00Z"/>
                <w:rFonts w:ascii="Courier New" w:hAnsi="Courier New" w:cs="Courier New"/>
                <w:sz w:val="20"/>
                <w:rPrChange w:id="2735" w:author="Maciej Maciejewski" w:date="2024-01-07T18:36:00Z">
                  <w:rPr>
                    <w:ins w:id="2736" w:author="Maciej Maciejewski" w:date="2024-01-07T18:34:00Z"/>
                    <w:szCs w:val="24"/>
                  </w:rPr>
                </w:rPrChange>
              </w:rPr>
            </w:pPr>
            <w:ins w:id="2737" w:author="Maciej Maciejewski 2" w:date="2024-01-09T12:45:00Z">
              <w:r>
                <w:rPr>
                  <w:rFonts w:ascii="Courier New" w:hAnsi="Courier New" w:cs="Courier New"/>
                  <w:sz w:val="20"/>
                </w:rPr>
                <w:t>8</w:t>
              </w:r>
            </w:ins>
          </w:p>
        </w:tc>
        <w:tc>
          <w:tcPr>
            <w:tcW w:w="8500" w:type="dxa"/>
            <w:tcPrChange w:id="2738" w:author="Maciej Maciejewski" w:date="2024-01-07T18:35:00Z">
              <w:tcPr>
                <w:tcW w:w="4531" w:type="dxa"/>
              </w:tcPr>
            </w:tcPrChange>
          </w:tcPr>
          <w:p w14:paraId="233FD6BD" w14:textId="77777777" w:rsidR="006571A7" w:rsidRDefault="00EA6FDB" w:rsidP="00EA6FDB">
            <w:pPr>
              <w:pStyle w:val="HTML-wstpniesformatowany"/>
              <w:shd w:val="clear" w:color="auto" w:fill="FFFFFF"/>
              <w:rPr>
                <w:ins w:id="2739" w:author="Maciej Maciejewski" w:date="2024-01-07T18:49:00Z"/>
                <w:i/>
                <w:iCs/>
                <w:color w:val="871094"/>
                <w:lang w:val="en-US"/>
              </w:rPr>
            </w:pPr>
            <w:ins w:id="2740" w:author="Maciej Maciejewski" w:date="2024-01-07T18:35:00Z">
              <w:r w:rsidRPr="00EA6FDB">
                <w:rPr>
                  <w:color w:val="9E880D"/>
                  <w:lang w:val="en-US"/>
                  <w:rPrChange w:id="2741" w:author="Maciej Maciejewski" w:date="2024-01-07T18:36:00Z">
                    <w:rPr>
                      <w:color w:val="9E880D"/>
                    </w:rPr>
                  </w:rPrChange>
                </w:rPr>
                <w:t>@Mapper</w:t>
              </w:r>
              <w:r w:rsidRPr="00EA6FDB">
                <w:rPr>
                  <w:color w:val="080808"/>
                  <w:lang w:val="en-US"/>
                  <w:rPrChange w:id="2742" w:author="Maciej Maciejewski" w:date="2024-01-07T18:36:00Z">
                    <w:rPr>
                      <w:color w:val="080808"/>
                    </w:rPr>
                  </w:rPrChange>
                </w:rPr>
                <w:t xml:space="preserve">(componentModel = </w:t>
              </w:r>
              <w:r w:rsidRPr="00EA6FDB">
                <w:rPr>
                  <w:color w:val="067D17"/>
                  <w:lang w:val="en-US"/>
                  <w:rPrChange w:id="2743" w:author="Maciej Maciejewski" w:date="2024-01-07T18:36:00Z">
                    <w:rPr>
                      <w:color w:val="067D17"/>
                    </w:rPr>
                  </w:rPrChange>
                </w:rPr>
                <w:t>"spring"</w:t>
              </w:r>
              <w:r w:rsidRPr="00EA6FDB">
                <w:rPr>
                  <w:color w:val="080808"/>
                  <w:lang w:val="en-US"/>
                  <w:rPrChange w:id="2744" w:author="Maciej Maciejewski" w:date="2024-01-07T18:36:00Z">
                    <w:rPr>
                      <w:color w:val="080808"/>
                    </w:rPr>
                  </w:rPrChange>
                </w:rPr>
                <w:t>,</w:t>
              </w:r>
              <w:r w:rsidRPr="00EA6FDB">
                <w:rPr>
                  <w:color w:val="080808"/>
                  <w:lang w:val="en-US"/>
                  <w:rPrChange w:id="2745" w:author="Maciej Maciejewski" w:date="2024-01-07T18:36:00Z">
                    <w:rPr>
                      <w:color w:val="080808"/>
                    </w:rPr>
                  </w:rPrChange>
                </w:rPr>
                <w:br/>
                <w:t xml:space="preserve">        </w:t>
              </w:r>
              <w:proofErr w:type="spellStart"/>
              <w:r w:rsidRPr="00EA6FDB">
                <w:rPr>
                  <w:color w:val="080808"/>
                  <w:lang w:val="en-US"/>
                  <w:rPrChange w:id="2746" w:author="Maciej Maciejewski" w:date="2024-01-07T18:36:00Z">
                    <w:rPr>
                      <w:color w:val="080808"/>
                    </w:rPr>
                  </w:rPrChange>
                </w:rPr>
                <w:t>unmappedTargetPolicy</w:t>
              </w:r>
              <w:proofErr w:type="spellEnd"/>
              <w:r w:rsidRPr="00EA6FDB">
                <w:rPr>
                  <w:color w:val="080808"/>
                  <w:lang w:val="en-US"/>
                  <w:rPrChange w:id="2747" w:author="Maciej Maciejewski" w:date="2024-01-07T18:36:00Z">
                    <w:rPr>
                      <w:color w:val="080808"/>
                    </w:rPr>
                  </w:rPrChange>
                </w:rPr>
                <w:t xml:space="preserve"> = </w:t>
              </w:r>
              <w:proofErr w:type="spellStart"/>
              <w:r w:rsidRPr="00EA6FDB">
                <w:rPr>
                  <w:color w:val="000000"/>
                  <w:lang w:val="en-US"/>
                  <w:rPrChange w:id="2748" w:author="Maciej Maciejewski" w:date="2024-01-07T18:36:00Z">
                    <w:rPr>
                      <w:color w:val="000000"/>
                    </w:rPr>
                  </w:rPrChange>
                </w:rPr>
                <w:t>ReportingPolicy</w:t>
              </w:r>
              <w:proofErr w:type="spellEnd"/>
              <w:r w:rsidRPr="00EA6FDB">
                <w:rPr>
                  <w:color w:val="080808"/>
                  <w:lang w:val="en-US"/>
                  <w:rPrChange w:id="2749" w:author="Maciej Maciejewski" w:date="2024-01-07T18:36:00Z">
                    <w:rPr>
                      <w:color w:val="080808"/>
                    </w:rPr>
                  </w:rPrChange>
                </w:rPr>
                <w:t xml:space="preserve">. </w:t>
              </w:r>
              <w:r w:rsidRPr="00EA6FDB">
                <w:rPr>
                  <w:i/>
                  <w:iCs/>
                  <w:color w:val="871094"/>
                  <w:lang w:val="en-US"/>
                  <w:rPrChange w:id="2750" w:author="Maciej Maciejewski" w:date="2024-01-07T18:36:00Z">
                    <w:rPr>
                      <w:i/>
                      <w:iCs/>
                      <w:color w:val="871094"/>
                    </w:rPr>
                  </w:rPrChange>
                </w:rPr>
                <w:t>WARN</w:t>
              </w:r>
            </w:ins>
            <w:ins w:id="2751" w:author="Maciej Maciejewski" w:date="2024-01-07T18:49:00Z">
              <w:r w:rsidR="006571A7">
                <w:rPr>
                  <w:i/>
                  <w:iCs/>
                  <w:color w:val="871094"/>
                  <w:lang w:val="en-US"/>
                </w:rPr>
                <w:t>,</w:t>
              </w:r>
            </w:ins>
          </w:p>
          <w:p w14:paraId="07F2C0E9" w14:textId="3758CBF4" w:rsidR="00EA6FDB" w:rsidRPr="006571A7" w:rsidRDefault="006571A7">
            <w:pPr>
              <w:pStyle w:val="HTML-wstpniesformatowany"/>
              <w:shd w:val="clear" w:color="auto" w:fill="FFFFFF"/>
              <w:rPr>
                <w:ins w:id="2752" w:author="Maciej Maciejewski" w:date="2024-01-07T18:34:00Z"/>
                <w:color w:val="080808"/>
                <w:lang w:val="en-US"/>
                <w:rPrChange w:id="2753" w:author="Maciej Maciejewski" w:date="2024-01-07T18:50:00Z">
                  <w:rPr>
                    <w:ins w:id="2754" w:author="Maciej Maciejewski" w:date="2024-01-07T18:34:00Z"/>
                    <w:szCs w:val="24"/>
                  </w:rPr>
                </w:rPrChange>
              </w:rPr>
              <w:pPrChange w:id="2755" w:author="Maciej Maciejewski" w:date="2024-01-07T18:36:00Z">
                <w:pPr>
                  <w:ind w:firstLine="0"/>
                  <w:jc w:val="both"/>
                </w:pPr>
              </w:pPrChange>
            </w:pPr>
            <w:ins w:id="2756" w:author="Maciej Maciejewski" w:date="2024-01-07T18:49:00Z">
              <w:r>
                <w:rPr>
                  <w:color w:val="080808"/>
                  <w:lang w:val="en-US"/>
                </w:rPr>
                <w:t xml:space="preserve">        </w:t>
              </w:r>
              <w:r w:rsidRPr="006571A7">
                <w:rPr>
                  <w:color w:val="080808"/>
                  <w:lang w:val="en-US"/>
                  <w:rPrChange w:id="2757" w:author="Maciej Maciejewski" w:date="2024-01-07T18:50:00Z">
                    <w:rPr>
                      <w:color w:val="080808"/>
                    </w:rPr>
                  </w:rPrChange>
                </w:rPr>
                <w:t>uses = {</w:t>
              </w:r>
            </w:ins>
            <w:proofErr w:type="spellStart"/>
            <w:ins w:id="2758" w:author="Maciej Maciejewski" w:date="2024-01-07T18:50:00Z">
              <w:r>
                <w:rPr>
                  <w:color w:val="000000"/>
                  <w:lang w:val="en-US"/>
                </w:rPr>
                <w:t>ProjectMapper</w:t>
              </w:r>
            </w:ins>
            <w:ins w:id="2759" w:author="Maciej Maciejewski" w:date="2024-01-07T18:49:00Z">
              <w:r w:rsidRPr="006571A7">
                <w:rPr>
                  <w:color w:val="080808"/>
                  <w:lang w:val="en-US"/>
                  <w:rPrChange w:id="2760" w:author="Maciej Maciejewski" w:date="2024-01-07T18:50:00Z">
                    <w:rPr>
                      <w:color w:val="080808"/>
                    </w:rPr>
                  </w:rPrChange>
                </w:rPr>
                <w:t>.</w:t>
              </w:r>
              <w:r w:rsidRPr="006571A7">
                <w:rPr>
                  <w:color w:val="0033B3"/>
                  <w:lang w:val="en-US"/>
                  <w:rPrChange w:id="2761" w:author="Maciej Maciejewski" w:date="2024-01-07T18:50:00Z">
                    <w:rPr>
                      <w:color w:val="0033B3"/>
                    </w:rPr>
                  </w:rPrChange>
                </w:rPr>
                <w:t>class</w:t>
              </w:r>
            </w:ins>
            <w:proofErr w:type="spellEnd"/>
            <w:ins w:id="2762" w:author="Maciej Maciejewski" w:date="2024-01-07T18:35:00Z">
              <w:r w:rsidR="00EA6FDB" w:rsidRPr="00EA6FDB">
                <w:rPr>
                  <w:color w:val="080808"/>
                  <w:lang w:val="en-US"/>
                  <w:rPrChange w:id="2763" w:author="Maciej Maciejewski" w:date="2024-01-07T18:36:00Z">
                    <w:rPr>
                      <w:color w:val="080808"/>
                    </w:rPr>
                  </w:rPrChange>
                </w:rPr>
                <w:t>)</w:t>
              </w:r>
              <w:r w:rsidR="00EA6FDB" w:rsidRPr="00EA6FDB">
                <w:rPr>
                  <w:color w:val="080808"/>
                  <w:lang w:val="en-US"/>
                  <w:rPrChange w:id="2764" w:author="Maciej Maciejewski" w:date="2024-01-07T18:36:00Z">
                    <w:rPr>
                      <w:color w:val="080808"/>
                    </w:rPr>
                  </w:rPrChange>
                </w:rPr>
                <w:br/>
              </w:r>
              <w:r w:rsidR="00EA6FDB" w:rsidRPr="00EA6FDB">
                <w:rPr>
                  <w:color w:val="0033B3"/>
                  <w:lang w:val="en-US"/>
                  <w:rPrChange w:id="2765" w:author="Maciej Maciejewski" w:date="2024-01-07T18:36:00Z">
                    <w:rPr>
                      <w:color w:val="0033B3"/>
                    </w:rPr>
                  </w:rPrChange>
                </w:rPr>
                <w:t xml:space="preserve">public interface </w:t>
              </w:r>
              <w:proofErr w:type="spellStart"/>
              <w:r w:rsidR="00EA6FDB" w:rsidRPr="00EA6FDB">
                <w:rPr>
                  <w:color w:val="000000"/>
                  <w:lang w:val="en-US"/>
                  <w:rPrChange w:id="2766" w:author="Maciej Maciejewski" w:date="2024-01-07T18:36:00Z">
                    <w:rPr>
                      <w:color w:val="000000"/>
                    </w:rPr>
                  </w:rPrChange>
                </w:rPr>
                <w:t>UserMapper</w:t>
              </w:r>
              <w:proofErr w:type="spellEnd"/>
              <w:r w:rsidR="00EA6FDB" w:rsidRPr="00EA6FDB">
                <w:rPr>
                  <w:color w:val="000000"/>
                  <w:lang w:val="en-US"/>
                  <w:rPrChange w:id="2767" w:author="Maciej Maciejewski" w:date="2024-01-07T18:36:00Z">
                    <w:rPr>
                      <w:color w:val="000000"/>
                    </w:rPr>
                  </w:rPrChange>
                </w:rPr>
                <w:t xml:space="preserve"> </w:t>
              </w:r>
              <w:r w:rsidR="00EA6FDB" w:rsidRPr="00EA6FDB">
                <w:rPr>
                  <w:color w:val="080808"/>
                  <w:lang w:val="en-US"/>
                  <w:rPrChange w:id="2768" w:author="Maciej Maciejewski" w:date="2024-01-07T18:36:00Z">
                    <w:rPr>
                      <w:color w:val="080808"/>
                    </w:rPr>
                  </w:rPrChange>
                </w:rPr>
                <w:t>{</w:t>
              </w:r>
              <w:r w:rsidR="00EA6FDB" w:rsidRPr="00EA6FDB">
                <w:rPr>
                  <w:color w:val="080808"/>
                  <w:lang w:val="en-US"/>
                  <w:rPrChange w:id="2769" w:author="Maciej Maciejewski" w:date="2024-01-07T18:36:00Z">
                    <w:rPr>
                      <w:color w:val="080808"/>
                    </w:rPr>
                  </w:rPrChange>
                </w:rPr>
                <w:br/>
                <w:t xml:space="preserve">    </w:t>
              </w:r>
              <w:proofErr w:type="spellStart"/>
              <w:r w:rsidR="00EA6FDB" w:rsidRPr="00EA6FDB">
                <w:rPr>
                  <w:color w:val="000000"/>
                  <w:lang w:val="en-US"/>
                  <w:rPrChange w:id="2770" w:author="Maciej Maciejewski" w:date="2024-01-07T18:36:00Z">
                    <w:rPr>
                      <w:color w:val="000000"/>
                    </w:rPr>
                  </w:rPrChange>
                </w:rPr>
                <w:t>UserMapper</w:t>
              </w:r>
              <w:proofErr w:type="spellEnd"/>
              <w:r w:rsidR="00EA6FDB" w:rsidRPr="00EA6FDB">
                <w:rPr>
                  <w:color w:val="000000"/>
                  <w:lang w:val="en-US"/>
                  <w:rPrChange w:id="2771" w:author="Maciej Maciejewski" w:date="2024-01-07T18:36:00Z">
                    <w:rPr>
                      <w:color w:val="000000"/>
                    </w:rPr>
                  </w:rPrChange>
                </w:rPr>
                <w:t xml:space="preserve"> </w:t>
              </w:r>
              <w:r w:rsidR="00EA6FDB" w:rsidRPr="00EA6FDB">
                <w:rPr>
                  <w:i/>
                  <w:iCs/>
                  <w:color w:val="871094"/>
                  <w:lang w:val="en-US"/>
                  <w:rPrChange w:id="2772" w:author="Maciej Maciejewski" w:date="2024-01-07T18:36:00Z">
                    <w:rPr>
                      <w:i/>
                      <w:iCs/>
                      <w:color w:val="871094"/>
                    </w:rPr>
                  </w:rPrChange>
                </w:rPr>
                <w:t xml:space="preserve">INSTANCE </w:t>
              </w:r>
              <w:r w:rsidR="00EA6FDB" w:rsidRPr="00EA6FDB">
                <w:rPr>
                  <w:color w:val="080808"/>
                  <w:lang w:val="en-US"/>
                  <w:rPrChange w:id="2773" w:author="Maciej Maciejewski" w:date="2024-01-07T18:36:00Z">
                    <w:rPr>
                      <w:color w:val="080808"/>
                    </w:rPr>
                  </w:rPrChange>
                </w:rPr>
                <w:t xml:space="preserve">= </w:t>
              </w:r>
              <w:proofErr w:type="spellStart"/>
              <w:r w:rsidR="00EA6FDB" w:rsidRPr="00EA6FDB">
                <w:rPr>
                  <w:color w:val="000000"/>
                  <w:lang w:val="en-US"/>
                  <w:rPrChange w:id="2774" w:author="Maciej Maciejewski" w:date="2024-01-07T18:36:00Z">
                    <w:rPr>
                      <w:color w:val="000000"/>
                    </w:rPr>
                  </w:rPrChange>
                </w:rPr>
                <w:t>Mappers</w:t>
              </w:r>
              <w:r w:rsidR="00EA6FDB" w:rsidRPr="00EA6FDB">
                <w:rPr>
                  <w:color w:val="080808"/>
                  <w:lang w:val="en-US"/>
                  <w:rPrChange w:id="2775" w:author="Maciej Maciejewski" w:date="2024-01-07T18:36:00Z">
                    <w:rPr>
                      <w:color w:val="080808"/>
                    </w:rPr>
                  </w:rPrChange>
                </w:rPr>
                <w:t>.</w:t>
              </w:r>
              <w:r w:rsidR="00EA6FDB" w:rsidRPr="00EA6FDB">
                <w:rPr>
                  <w:i/>
                  <w:iCs/>
                  <w:color w:val="080808"/>
                  <w:lang w:val="en-US"/>
                  <w:rPrChange w:id="2776" w:author="Maciej Maciejewski" w:date="2024-01-07T18:36:00Z">
                    <w:rPr>
                      <w:i/>
                      <w:iCs/>
                      <w:color w:val="080808"/>
                    </w:rPr>
                  </w:rPrChange>
                </w:rPr>
                <w:t>getMapper</w:t>
              </w:r>
              <w:proofErr w:type="spellEnd"/>
              <w:r w:rsidR="00EA6FDB" w:rsidRPr="00EA6FDB">
                <w:rPr>
                  <w:color w:val="080808"/>
                  <w:lang w:val="en-US"/>
                  <w:rPrChange w:id="2777" w:author="Maciej Maciejewski" w:date="2024-01-07T18:36:00Z">
                    <w:rPr>
                      <w:color w:val="080808"/>
                    </w:rPr>
                  </w:rPrChange>
                </w:rPr>
                <w:t>(</w:t>
              </w:r>
              <w:proofErr w:type="spellStart"/>
              <w:r w:rsidR="00EA6FDB" w:rsidRPr="00EA6FDB">
                <w:rPr>
                  <w:color w:val="000000"/>
                  <w:lang w:val="en-US"/>
                  <w:rPrChange w:id="2778" w:author="Maciej Maciejewski" w:date="2024-01-07T18:36:00Z">
                    <w:rPr>
                      <w:color w:val="000000"/>
                    </w:rPr>
                  </w:rPrChange>
                </w:rPr>
                <w:t>UserMapper</w:t>
              </w:r>
              <w:r w:rsidR="00EA6FDB" w:rsidRPr="00EA6FDB">
                <w:rPr>
                  <w:color w:val="080808"/>
                  <w:lang w:val="en-US"/>
                  <w:rPrChange w:id="2779" w:author="Maciej Maciejewski" w:date="2024-01-07T18:36:00Z">
                    <w:rPr>
                      <w:color w:val="080808"/>
                    </w:rPr>
                  </w:rPrChange>
                </w:rPr>
                <w:t>.</w:t>
              </w:r>
              <w:r w:rsidR="00EA6FDB" w:rsidRPr="00EA6FDB">
                <w:rPr>
                  <w:color w:val="0033B3"/>
                  <w:lang w:val="en-US"/>
                  <w:rPrChange w:id="2780" w:author="Maciej Maciejewski" w:date="2024-01-07T18:36:00Z">
                    <w:rPr>
                      <w:color w:val="0033B3"/>
                    </w:rPr>
                  </w:rPrChange>
                </w:rPr>
                <w:t>class</w:t>
              </w:r>
              <w:proofErr w:type="spellEnd"/>
              <w:r w:rsidR="00EA6FDB" w:rsidRPr="00EA6FDB">
                <w:rPr>
                  <w:color w:val="080808"/>
                  <w:lang w:val="en-US"/>
                  <w:rPrChange w:id="2781" w:author="Maciej Maciejewski" w:date="2024-01-07T18:36:00Z">
                    <w:rPr>
                      <w:color w:val="080808"/>
                    </w:rPr>
                  </w:rPrChange>
                </w:rPr>
                <w:t>);</w:t>
              </w:r>
              <w:r w:rsidR="00EA6FDB" w:rsidRPr="00EA6FDB">
                <w:rPr>
                  <w:color w:val="080808"/>
                  <w:lang w:val="en-US"/>
                  <w:rPrChange w:id="2782" w:author="Maciej Maciejewski" w:date="2024-01-07T18:36:00Z">
                    <w:rPr>
                      <w:color w:val="080808"/>
                    </w:rPr>
                  </w:rPrChange>
                </w:rPr>
                <w:br/>
              </w:r>
              <w:r w:rsidR="00EA6FDB" w:rsidRPr="00EA6FDB">
                <w:rPr>
                  <w:color w:val="080808"/>
                  <w:lang w:val="en-US"/>
                  <w:rPrChange w:id="2783" w:author="Maciej Maciejewski" w:date="2024-01-07T18:36:00Z">
                    <w:rPr>
                      <w:color w:val="080808"/>
                    </w:rPr>
                  </w:rPrChange>
                </w:rPr>
                <w:br/>
                <w:t xml:space="preserve">    </w:t>
              </w:r>
              <w:r w:rsidR="00EA6FDB" w:rsidRPr="00EA6FDB">
                <w:rPr>
                  <w:color w:val="9E880D"/>
                  <w:lang w:val="en-US"/>
                  <w:rPrChange w:id="2784" w:author="Maciej Maciejewski" w:date="2024-01-07T18:36:00Z">
                    <w:rPr>
                      <w:color w:val="9E880D"/>
                    </w:rPr>
                  </w:rPrChange>
                </w:rPr>
                <w:t>@Mapping</w:t>
              </w:r>
              <w:r w:rsidR="00EA6FDB" w:rsidRPr="00EA6FDB">
                <w:rPr>
                  <w:color w:val="080808"/>
                  <w:lang w:val="en-US"/>
                  <w:rPrChange w:id="2785" w:author="Maciej Maciejewski" w:date="2024-01-07T18:36:00Z">
                    <w:rPr>
                      <w:color w:val="080808"/>
                    </w:rPr>
                  </w:rPrChange>
                </w:rPr>
                <w:t xml:space="preserve">(source = </w:t>
              </w:r>
              <w:r w:rsidR="00EA6FDB" w:rsidRPr="00EA6FDB">
                <w:rPr>
                  <w:color w:val="067D17"/>
                  <w:lang w:val="en-US"/>
                  <w:rPrChange w:id="2786" w:author="Maciej Maciejewski" w:date="2024-01-07T18:36:00Z">
                    <w:rPr>
                      <w:color w:val="067D17"/>
                    </w:rPr>
                  </w:rPrChange>
                </w:rPr>
                <w:t>"username"</w:t>
              </w:r>
              <w:r w:rsidR="00EA6FDB" w:rsidRPr="00EA6FDB">
                <w:rPr>
                  <w:color w:val="080808"/>
                  <w:lang w:val="en-US"/>
                  <w:rPrChange w:id="2787" w:author="Maciej Maciejewski" w:date="2024-01-07T18:36:00Z">
                    <w:rPr>
                      <w:color w:val="080808"/>
                    </w:rPr>
                  </w:rPrChange>
                </w:rPr>
                <w:t xml:space="preserve">, target = </w:t>
              </w:r>
              <w:r w:rsidR="00EA6FDB" w:rsidRPr="00EA6FDB">
                <w:rPr>
                  <w:color w:val="067D17"/>
                  <w:lang w:val="en-US"/>
                  <w:rPrChange w:id="2788" w:author="Maciej Maciejewski" w:date="2024-01-07T18:36:00Z">
                    <w:rPr>
                      <w:color w:val="067D17"/>
                    </w:rPr>
                  </w:rPrChange>
                </w:rPr>
                <w:t>"</w:t>
              </w:r>
              <w:proofErr w:type="spellStart"/>
              <w:r w:rsidR="00EA6FDB" w:rsidRPr="00EA6FDB">
                <w:rPr>
                  <w:color w:val="067D17"/>
                  <w:lang w:val="en-US"/>
                  <w:rPrChange w:id="2789" w:author="Maciej Maciejewski" w:date="2024-01-07T18:36:00Z">
                    <w:rPr>
                      <w:color w:val="067D17"/>
                    </w:rPr>
                  </w:rPrChange>
                </w:rPr>
                <w:t>userName</w:t>
              </w:r>
              <w:proofErr w:type="spellEnd"/>
              <w:r w:rsidR="00EA6FDB" w:rsidRPr="00EA6FDB">
                <w:rPr>
                  <w:color w:val="067D17"/>
                  <w:lang w:val="en-US"/>
                  <w:rPrChange w:id="2790" w:author="Maciej Maciejewski" w:date="2024-01-07T18:36:00Z">
                    <w:rPr>
                      <w:color w:val="067D17"/>
                    </w:rPr>
                  </w:rPrChange>
                </w:rPr>
                <w:t>"</w:t>
              </w:r>
              <w:r w:rsidR="00EA6FDB" w:rsidRPr="00EA6FDB">
                <w:rPr>
                  <w:color w:val="080808"/>
                  <w:lang w:val="en-US"/>
                  <w:rPrChange w:id="2791" w:author="Maciej Maciejewski" w:date="2024-01-07T18:36:00Z">
                    <w:rPr>
                      <w:color w:val="080808"/>
                    </w:rPr>
                  </w:rPrChange>
                </w:rPr>
                <w:t>)</w:t>
              </w:r>
              <w:r w:rsidR="00EA6FDB" w:rsidRPr="00EA6FDB">
                <w:rPr>
                  <w:color w:val="080808"/>
                  <w:lang w:val="en-US"/>
                  <w:rPrChange w:id="2792" w:author="Maciej Maciejewski" w:date="2024-01-07T18:36:00Z">
                    <w:rPr>
                      <w:color w:val="080808"/>
                    </w:rPr>
                  </w:rPrChange>
                </w:rPr>
                <w:br/>
                <w:t xml:space="preserve">    </w:t>
              </w:r>
              <w:proofErr w:type="spellStart"/>
              <w:r w:rsidR="00EA6FDB" w:rsidRPr="00EA6FDB">
                <w:rPr>
                  <w:color w:val="000000"/>
                  <w:lang w:val="en-US"/>
                  <w:rPrChange w:id="2793" w:author="Maciej Maciejewski" w:date="2024-01-07T18:36:00Z">
                    <w:rPr>
                      <w:color w:val="000000"/>
                    </w:rPr>
                  </w:rPrChange>
                </w:rPr>
                <w:t>UserReadModel</w:t>
              </w:r>
              <w:proofErr w:type="spellEnd"/>
              <w:r w:rsidR="00EA6FDB" w:rsidRPr="00EA6FDB">
                <w:rPr>
                  <w:color w:val="000000"/>
                  <w:lang w:val="en-US"/>
                  <w:rPrChange w:id="2794" w:author="Maciej Maciejewski" w:date="2024-01-07T18:36:00Z">
                    <w:rPr>
                      <w:color w:val="000000"/>
                    </w:rPr>
                  </w:rPrChange>
                </w:rPr>
                <w:t xml:space="preserve"> </w:t>
              </w:r>
              <w:proofErr w:type="spellStart"/>
              <w:r w:rsidR="00EA6FDB" w:rsidRPr="00EA6FDB">
                <w:rPr>
                  <w:color w:val="00627A"/>
                  <w:lang w:val="en-US"/>
                  <w:rPrChange w:id="2795" w:author="Maciej Maciejewski" w:date="2024-01-07T18:36:00Z">
                    <w:rPr>
                      <w:color w:val="00627A"/>
                    </w:rPr>
                  </w:rPrChange>
                </w:rPr>
                <w:t>toDto</w:t>
              </w:r>
              <w:proofErr w:type="spellEnd"/>
              <w:r w:rsidR="00EA6FDB" w:rsidRPr="00EA6FDB">
                <w:rPr>
                  <w:color w:val="080808"/>
                  <w:lang w:val="en-US"/>
                  <w:rPrChange w:id="2796" w:author="Maciej Maciejewski" w:date="2024-01-07T18:36:00Z">
                    <w:rPr>
                      <w:color w:val="080808"/>
                    </w:rPr>
                  </w:rPrChange>
                </w:rPr>
                <w:t>(</w:t>
              </w:r>
              <w:r w:rsidR="00EA6FDB" w:rsidRPr="00EA6FDB">
                <w:rPr>
                  <w:color w:val="000000"/>
                  <w:lang w:val="en-US"/>
                  <w:rPrChange w:id="2797" w:author="Maciej Maciejewski" w:date="2024-01-07T18:36:00Z">
                    <w:rPr>
                      <w:color w:val="000000"/>
                    </w:rPr>
                  </w:rPrChange>
                </w:rPr>
                <w:t xml:space="preserve">User </w:t>
              </w:r>
              <w:r w:rsidR="00EA6FDB" w:rsidRPr="00EA6FDB">
                <w:rPr>
                  <w:color w:val="080808"/>
                  <w:lang w:val="en-US"/>
                  <w:rPrChange w:id="2798" w:author="Maciej Maciejewski" w:date="2024-01-07T18:36:00Z">
                    <w:rPr>
                      <w:color w:val="080808"/>
                    </w:rPr>
                  </w:rPrChange>
                </w:rPr>
                <w:t>user);</w:t>
              </w:r>
            </w:ins>
          </w:p>
        </w:tc>
      </w:tr>
    </w:tbl>
    <w:p w14:paraId="2836BFFE" w14:textId="5023E2D5" w:rsidR="007E1BE0" w:rsidRPr="00D16AF0" w:rsidDel="005F78C6" w:rsidRDefault="007E1BE0" w:rsidP="007E1BE0">
      <w:pPr>
        <w:ind w:firstLine="0"/>
        <w:jc w:val="center"/>
        <w:rPr>
          <w:ins w:id="2799" w:author="Maciej Maciejewski" w:date="2024-01-07T19:48:00Z"/>
          <w:del w:id="2800" w:author="Maciej Maciejewski 2" w:date="2024-01-09T15:17:00Z"/>
        </w:rPr>
      </w:pPr>
      <w:ins w:id="2801" w:author="Maciej Maciejewski" w:date="2024-01-07T19:48:00Z">
        <w:r>
          <w:rPr>
            <w:sz w:val="20"/>
          </w:rPr>
          <w:t>r</w:t>
        </w:r>
        <w:r w:rsidRPr="00FA5166">
          <w:rPr>
            <w:sz w:val="20"/>
          </w:rPr>
          <w:t>ys</w:t>
        </w:r>
        <w:r>
          <w:rPr>
            <w:sz w:val="20"/>
          </w:rPr>
          <w:t>.</w:t>
        </w:r>
        <w:r w:rsidRPr="00FA5166">
          <w:rPr>
            <w:sz w:val="20"/>
          </w:rPr>
          <w:t xml:space="preserve"> 5.</w:t>
        </w:r>
      </w:ins>
      <w:ins w:id="2802" w:author="Maciej Maciejewski" w:date="2024-01-08T18:45:00Z">
        <w:r w:rsidR="005147D1">
          <w:rPr>
            <w:sz w:val="20"/>
          </w:rPr>
          <w:t>7</w:t>
        </w:r>
      </w:ins>
      <w:ins w:id="2803" w:author="Maciej Maciejewski" w:date="2024-01-07T19:48:00Z">
        <w:r w:rsidRPr="00FA5166">
          <w:rPr>
            <w:sz w:val="20"/>
          </w:rPr>
          <w:t xml:space="preserve"> Przykład </w:t>
        </w:r>
        <w:proofErr w:type="spellStart"/>
        <w:r>
          <w:rPr>
            <w:sz w:val="20"/>
          </w:rPr>
          <w:t>mappera</w:t>
        </w:r>
        <w:proofErr w:type="spellEnd"/>
      </w:ins>
    </w:p>
    <w:p w14:paraId="0D9C8277" w14:textId="77777777" w:rsidR="007E1BE0" w:rsidRPr="007E1BE0" w:rsidRDefault="007E1BE0" w:rsidP="005F78C6">
      <w:pPr>
        <w:ind w:firstLine="0"/>
        <w:jc w:val="center"/>
        <w:rPr>
          <w:ins w:id="2804" w:author="Maciej Maciejewski" w:date="2024-01-07T19:43:00Z"/>
          <w:szCs w:val="24"/>
          <w:rPrChange w:id="2805" w:author="Maciej Maciejewski" w:date="2024-01-07T19:48:00Z">
            <w:rPr>
              <w:ins w:id="2806" w:author="Maciej Maciejewski" w:date="2024-01-07T19:43:00Z"/>
              <w:szCs w:val="24"/>
              <w:lang w:val="en-US"/>
            </w:rPr>
          </w:rPrChange>
        </w:rPr>
        <w:pPrChange w:id="2807" w:author="Maciej Maciejewski 2" w:date="2024-01-09T15:17:00Z">
          <w:pPr>
            <w:ind w:firstLine="0"/>
            <w:jc w:val="both"/>
          </w:pPr>
        </w:pPrChange>
      </w:pPr>
    </w:p>
    <w:p w14:paraId="0F12F9BE" w14:textId="77777777" w:rsidR="0061091D" w:rsidRPr="0061091D" w:rsidRDefault="001721A2" w:rsidP="0061091D">
      <w:pPr>
        <w:pStyle w:val="NormalnyWeb"/>
        <w:jc w:val="both"/>
        <w:rPr>
          <w:ins w:id="2808" w:author="Maciej Maciejewski 2" w:date="2024-01-09T15:02:00Z"/>
        </w:rPr>
        <w:pPrChange w:id="2809" w:author="Maciej Maciejewski 2" w:date="2024-01-09T15:02:00Z">
          <w:pPr>
            <w:pStyle w:val="NormalnyWeb"/>
          </w:pPr>
        </w:pPrChange>
      </w:pPr>
      <w:ins w:id="2810" w:author="Maciej Maciejewski 2" w:date="2024-01-09T14:39:00Z">
        <w:r>
          <w:rPr>
            <w:lang w:eastAsia="ja-JP"/>
          </w:rPr>
          <w:t xml:space="preserve">Pakiet </w:t>
        </w:r>
      </w:ins>
      <w:proofErr w:type="spellStart"/>
      <w:ins w:id="2811" w:author="Maciej Maciejewski 2" w:date="2024-01-09T14:41:00Z">
        <w:r>
          <w:rPr>
            <w:lang w:eastAsia="ja-JP"/>
          </w:rPr>
          <w:t>Repository</w:t>
        </w:r>
        <w:proofErr w:type="spellEnd"/>
        <w:r>
          <w:rPr>
            <w:lang w:eastAsia="ja-JP"/>
          </w:rPr>
          <w:t xml:space="preserve"> zawiera </w:t>
        </w:r>
        <w:r w:rsidR="003848ED">
          <w:rPr>
            <w:lang w:eastAsia="ja-JP"/>
          </w:rPr>
          <w:t>repozytoria któr</w:t>
        </w:r>
      </w:ins>
      <w:ins w:id="2812" w:author="Maciej Maciejewski 2" w:date="2024-01-09T14:55:00Z">
        <w:r w:rsidR="00026D07">
          <w:rPr>
            <w:lang w:eastAsia="ja-JP"/>
          </w:rPr>
          <w:t xml:space="preserve">e </w:t>
        </w:r>
      </w:ins>
      <w:ins w:id="2813" w:author="Maciej Maciejewski 2" w:date="2024-01-09T15:02:00Z">
        <w:r w:rsidR="0061091D" w:rsidRPr="0061091D">
          <w:t xml:space="preserve">są kluczowym elementem architektury aplikacji, umożliwiającym elegancką i efektywną komunikację z bazą danych. W Spring </w:t>
        </w:r>
        <w:proofErr w:type="spellStart"/>
        <w:r w:rsidR="0061091D" w:rsidRPr="0061091D">
          <w:t>Boot</w:t>
        </w:r>
        <w:proofErr w:type="spellEnd"/>
        <w:r w:rsidR="0061091D" w:rsidRPr="0061091D">
          <w:t xml:space="preserve">, repozytoria są zazwyczaj interfejsami, które korzystają z Spring Data JPA (Java </w:t>
        </w:r>
        <w:proofErr w:type="spellStart"/>
        <w:r w:rsidR="0061091D" w:rsidRPr="0061091D">
          <w:t>Persistence</w:t>
        </w:r>
        <w:proofErr w:type="spellEnd"/>
        <w:r w:rsidR="0061091D" w:rsidRPr="0061091D">
          <w:t xml:space="preserve"> API) do zapewnienia abstrakcji nad operacjami bazodanowymi.</w:t>
        </w:r>
      </w:ins>
    </w:p>
    <w:p w14:paraId="6603AC96" w14:textId="77777777" w:rsidR="0061091D" w:rsidRPr="0061091D" w:rsidRDefault="0061091D" w:rsidP="0061091D">
      <w:pPr>
        <w:overflowPunct/>
        <w:autoSpaceDE/>
        <w:autoSpaceDN/>
        <w:adjustRightInd/>
        <w:spacing w:before="100" w:beforeAutospacing="1" w:after="100" w:afterAutospacing="1"/>
        <w:ind w:firstLine="360"/>
        <w:jc w:val="both"/>
        <w:rPr>
          <w:ins w:id="2814" w:author="Maciej Maciejewski 2" w:date="2024-01-09T15:02:00Z"/>
          <w:szCs w:val="24"/>
        </w:rPr>
        <w:pPrChange w:id="2815" w:author="Maciej Maciejewski 2" w:date="2024-01-09T15:02:00Z">
          <w:pPr>
            <w:overflowPunct/>
            <w:autoSpaceDE/>
            <w:autoSpaceDN/>
            <w:adjustRightInd/>
            <w:spacing w:before="100" w:beforeAutospacing="1" w:after="100" w:afterAutospacing="1"/>
            <w:ind w:firstLine="0"/>
          </w:pPr>
        </w:pPrChange>
      </w:pPr>
      <w:ins w:id="2816" w:author="Maciej Maciejewski 2" w:date="2024-01-09T15:02:00Z">
        <w:r w:rsidRPr="0061091D">
          <w:rPr>
            <w:szCs w:val="24"/>
          </w:rPr>
          <w:t xml:space="preserve">Główne funkcje repozytoriów w Spring </w:t>
        </w:r>
        <w:proofErr w:type="spellStart"/>
        <w:r w:rsidRPr="0061091D">
          <w:rPr>
            <w:szCs w:val="24"/>
          </w:rPr>
          <w:t>Boot</w:t>
        </w:r>
        <w:proofErr w:type="spellEnd"/>
        <w:r w:rsidRPr="0061091D">
          <w:rPr>
            <w:szCs w:val="24"/>
          </w:rPr>
          <w:t xml:space="preserve"> obejmują:</w:t>
        </w:r>
      </w:ins>
    </w:p>
    <w:p w14:paraId="3600EA08" w14:textId="77777777" w:rsidR="0061091D" w:rsidRPr="0061091D" w:rsidRDefault="0061091D" w:rsidP="0061091D">
      <w:pPr>
        <w:numPr>
          <w:ilvl w:val="0"/>
          <w:numId w:val="25"/>
        </w:numPr>
        <w:overflowPunct/>
        <w:autoSpaceDE/>
        <w:autoSpaceDN/>
        <w:adjustRightInd/>
        <w:spacing w:before="100" w:beforeAutospacing="1" w:after="100" w:afterAutospacing="1"/>
        <w:jc w:val="both"/>
        <w:rPr>
          <w:ins w:id="2817" w:author="Maciej Maciejewski 2" w:date="2024-01-09T15:02:00Z"/>
          <w:szCs w:val="24"/>
        </w:rPr>
        <w:pPrChange w:id="2818" w:author="Maciej Maciejewski 2" w:date="2024-01-09T15:02:00Z">
          <w:pPr>
            <w:numPr>
              <w:numId w:val="25"/>
            </w:numPr>
            <w:tabs>
              <w:tab w:val="num" w:pos="720"/>
            </w:tabs>
            <w:overflowPunct/>
            <w:autoSpaceDE/>
            <w:autoSpaceDN/>
            <w:adjustRightInd/>
            <w:spacing w:before="100" w:beforeAutospacing="1" w:after="100" w:afterAutospacing="1"/>
            <w:ind w:left="720" w:hanging="360"/>
          </w:pPr>
        </w:pPrChange>
      </w:pPr>
      <w:ins w:id="2819" w:author="Maciej Maciejewski 2" w:date="2024-01-09T15:02:00Z">
        <w:r w:rsidRPr="0061091D">
          <w:rPr>
            <w:b/>
            <w:bCs/>
            <w:szCs w:val="24"/>
          </w:rPr>
          <w:t>Abstrakcja Operacji Bazodanowych:</w:t>
        </w:r>
        <w:r w:rsidRPr="0061091D">
          <w:rPr>
            <w:szCs w:val="24"/>
          </w:rPr>
          <w:t xml:space="preserve"> Repozytoria ukrywają szczegóły implementacji operacji na bazie danych, takich jak zapytania, wstawianie, aktualizacja i usuwanie, co ułatwia zarządzanie danymi w aplikacji.</w:t>
        </w:r>
      </w:ins>
    </w:p>
    <w:p w14:paraId="5C1F1231" w14:textId="77777777" w:rsidR="0061091D" w:rsidRPr="0061091D" w:rsidRDefault="0061091D" w:rsidP="0061091D">
      <w:pPr>
        <w:numPr>
          <w:ilvl w:val="0"/>
          <w:numId w:val="25"/>
        </w:numPr>
        <w:overflowPunct/>
        <w:autoSpaceDE/>
        <w:autoSpaceDN/>
        <w:adjustRightInd/>
        <w:spacing w:before="100" w:beforeAutospacing="1" w:after="100" w:afterAutospacing="1"/>
        <w:jc w:val="both"/>
        <w:rPr>
          <w:ins w:id="2820" w:author="Maciej Maciejewski 2" w:date="2024-01-09T15:02:00Z"/>
          <w:szCs w:val="24"/>
        </w:rPr>
        <w:pPrChange w:id="2821" w:author="Maciej Maciejewski 2" w:date="2024-01-09T15:02:00Z">
          <w:pPr>
            <w:numPr>
              <w:numId w:val="25"/>
            </w:numPr>
            <w:tabs>
              <w:tab w:val="num" w:pos="720"/>
            </w:tabs>
            <w:overflowPunct/>
            <w:autoSpaceDE/>
            <w:autoSpaceDN/>
            <w:adjustRightInd/>
            <w:spacing w:before="100" w:beforeAutospacing="1" w:after="100" w:afterAutospacing="1"/>
            <w:ind w:left="720" w:hanging="360"/>
          </w:pPr>
        </w:pPrChange>
      </w:pPr>
      <w:ins w:id="2822" w:author="Maciej Maciejewski 2" w:date="2024-01-09T15:02:00Z">
        <w:r w:rsidRPr="0061091D">
          <w:rPr>
            <w:b/>
            <w:bCs/>
            <w:szCs w:val="24"/>
          </w:rPr>
          <w:t>Automatyczne Generowanie Prostych Metod:</w:t>
        </w:r>
        <w:r w:rsidRPr="0061091D">
          <w:rPr>
            <w:szCs w:val="24"/>
          </w:rPr>
          <w:t xml:space="preserve"> Spring Data JPA oferuje zestaw gotowych metod, takich jak </w:t>
        </w:r>
        <w:proofErr w:type="spellStart"/>
        <w:r w:rsidRPr="0061091D">
          <w:rPr>
            <w:rFonts w:ascii="Courier New" w:hAnsi="Courier New" w:cs="Courier New"/>
            <w:sz w:val="20"/>
          </w:rPr>
          <w:t>findAll</w:t>
        </w:r>
        <w:proofErr w:type="spellEnd"/>
        <w:r w:rsidRPr="0061091D">
          <w:rPr>
            <w:rFonts w:ascii="Courier New" w:hAnsi="Courier New" w:cs="Courier New"/>
            <w:sz w:val="20"/>
          </w:rPr>
          <w:t>()</w:t>
        </w:r>
        <w:r w:rsidRPr="0061091D">
          <w:rPr>
            <w:szCs w:val="24"/>
          </w:rPr>
          <w:t xml:space="preserve">, </w:t>
        </w:r>
        <w:proofErr w:type="spellStart"/>
        <w:r w:rsidRPr="0061091D">
          <w:rPr>
            <w:rFonts w:ascii="Courier New" w:hAnsi="Courier New" w:cs="Courier New"/>
            <w:sz w:val="20"/>
          </w:rPr>
          <w:t>findById</w:t>
        </w:r>
        <w:proofErr w:type="spellEnd"/>
        <w:r w:rsidRPr="0061091D">
          <w:rPr>
            <w:rFonts w:ascii="Courier New" w:hAnsi="Courier New" w:cs="Courier New"/>
            <w:sz w:val="20"/>
          </w:rPr>
          <w:t>()</w:t>
        </w:r>
        <w:r w:rsidRPr="0061091D">
          <w:rPr>
            <w:szCs w:val="24"/>
          </w:rPr>
          <w:t xml:space="preserve">, </w:t>
        </w:r>
        <w:proofErr w:type="spellStart"/>
        <w:r w:rsidRPr="0061091D">
          <w:rPr>
            <w:rFonts w:ascii="Courier New" w:hAnsi="Courier New" w:cs="Courier New"/>
            <w:sz w:val="20"/>
          </w:rPr>
          <w:t>save</w:t>
        </w:r>
        <w:proofErr w:type="spellEnd"/>
        <w:r w:rsidRPr="0061091D">
          <w:rPr>
            <w:rFonts w:ascii="Courier New" w:hAnsi="Courier New" w:cs="Courier New"/>
            <w:sz w:val="20"/>
          </w:rPr>
          <w:t>()</w:t>
        </w:r>
        <w:r w:rsidRPr="0061091D">
          <w:rPr>
            <w:szCs w:val="24"/>
          </w:rPr>
          <w:t xml:space="preserve">, co znacznie przyspiesza pracę z danymi. Te metody są automatycznie dostępne w repozytoriach, które rozszerzają interfejsy Spring Data JPA, np. </w:t>
        </w:r>
        <w:proofErr w:type="spellStart"/>
        <w:r w:rsidRPr="0061091D">
          <w:rPr>
            <w:rFonts w:ascii="Courier New" w:hAnsi="Courier New" w:cs="Courier New"/>
            <w:sz w:val="20"/>
          </w:rPr>
          <w:t>CrudRepository</w:t>
        </w:r>
        <w:proofErr w:type="spellEnd"/>
        <w:r w:rsidRPr="0061091D">
          <w:rPr>
            <w:szCs w:val="24"/>
          </w:rPr>
          <w:t xml:space="preserve"> lub </w:t>
        </w:r>
        <w:proofErr w:type="spellStart"/>
        <w:r w:rsidRPr="0061091D">
          <w:rPr>
            <w:rFonts w:ascii="Courier New" w:hAnsi="Courier New" w:cs="Courier New"/>
            <w:sz w:val="20"/>
          </w:rPr>
          <w:t>JpaRepository</w:t>
        </w:r>
        <w:proofErr w:type="spellEnd"/>
        <w:r w:rsidRPr="0061091D">
          <w:rPr>
            <w:szCs w:val="24"/>
          </w:rPr>
          <w:t>.</w:t>
        </w:r>
      </w:ins>
    </w:p>
    <w:p w14:paraId="2F09C11C" w14:textId="77777777" w:rsidR="0061091D" w:rsidRPr="0061091D" w:rsidRDefault="0061091D" w:rsidP="0061091D">
      <w:pPr>
        <w:numPr>
          <w:ilvl w:val="0"/>
          <w:numId w:val="25"/>
        </w:numPr>
        <w:overflowPunct/>
        <w:autoSpaceDE/>
        <w:autoSpaceDN/>
        <w:adjustRightInd/>
        <w:spacing w:before="100" w:beforeAutospacing="1" w:after="100" w:afterAutospacing="1"/>
        <w:jc w:val="both"/>
        <w:rPr>
          <w:ins w:id="2823" w:author="Maciej Maciejewski 2" w:date="2024-01-09T15:02:00Z"/>
          <w:szCs w:val="24"/>
        </w:rPr>
        <w:pPrChange w:id="2824" w:author="Maciej Maciejewski 2" w:date="2024-01-09T15:02:00Z">
          <w:pPr>
            <w:numPr>
              <w:numId w:val="25"/>
            </w:numPr>
            <w:tabs>
              <w:tab w:val="num" w:pos="720"/>
            </w:tabs>
            <w:overflowPunct/>
            <w:autoSpaceDE/>
            <w:autoSpaceDN/>
            <w:adjustRightInd/>
            <w:spacing w:before="100" w:beforeAutospacing="1" w:after="100" w:afterAutospacing="1"/>
            <w:ind w:left="720" w:hanging="360"/>
          </w:pPr>
        </w:pPrChange>
      </w:pPr>
      <w:ins w:id="2825" w:author="Maciej Maciejewski 2" w:date="2024-01-09T15:02:00Z">
        <w:r w:rsidRPr="0061091D">
          <w:rPr>
            <w:b/>
            <w:bCs/>
            <w:szCs w:val="24"/>
          </w:rPr>
          <w:t>Definiowanie Własnych Zapytań:</w:t>
        </w:r>
        <w:r w:rsidRPr="0061091D">
          <w:rPr>
            <w:szCs w:val="24"/>
          </w:rPr>
          <w:t xml:space="preserve"> Oprócz standardowych metod, Spring </w:t>
        </w:r>
        <w:proofErr w:type="spellStart"/>
        <w:r w:rsidRPr="0061091D">
          <w:rPr>
            <w:szCs w:val="24"/>
          </w:rPr>
          <w:t>Boot</w:t>
        </w:r>
        <w:proofErr w:type="spellEnd"/>
        <w:r w:rsidRPr="0061091D">
          <w:rPr>
            <w:szCs w:val="24"/>
          </w:rPr>
          <w:t xml:space="preserve"> umożliwia tworzenie własnych zapytań SQL lub JPQL. Można to zrobić za pomocą adnotacji </w:t>
        </w:r>
        <w:r w:rsidRPr="0061091D">
          <w:rPr>
            <w:rFonts w:ascii="Courier New" w:hAnsi="Courier New" w:cs="Courier New"/>
            <w:sz w:val="20"/>
          </w:rPr>
          <w:t>@Query</w:t>
        </w:r>
        <w:r w:rsidRPr="0061091D">
          <w:rPr>
            <w:szCs w:val="24"/>
          </w:rPr>
          <w:t>, która pozwala na określenie niestandardowego zapytania dla danej metody w repozytorium.</w:t>
        </w:r>
      </w:ins>
    </w:p>
    <w:p w14:paraId="64E52B4A" w14:textId="7F15E6B8" w:rsidR="005F78C6" w:rsidRPr="005F78C6" w:rsidRDefault="0061091D" w:rsidP="005F78C6">
      <w:pPr>
        <w:numPr>
          <w:ilvl w:val="0"/>
          <w:numId w:val="25"/>
        </w:numPr>
        <w:overflowPunct/>
        <w:autoSpaceDE/>
        <w:autoSpaceDN/>
        <w:adjustRightInd/>
        <w:spacing w:before="100" w:beforeAutospacing="1" w:after="100" w:afterAutospacing="1"/>
        <w:jc w:val="both"/>
        <w:rPr>
          <w:ins w:id="2826" w:author="Maciej Maciejewski 2" w:date="2024-01-09T15:02:00Z"/>
          <w:szCs w:val="24"/>
        </w:rPr>
        <w:pPrChange w:id="2827" w:author="Maciej Maciejewski 2" w:date="2024-01-09T15:18:00Z">
          <w:pPr>
            <w:numPr>
              <w:numId w:val="25"/>
            </w:numPr>
            <w:tabs>
              <w:tab w:val="num" w:pos="720"/>
            </w:tabs>
            <w:overflowPunct/>
            <w:autoSpaceDE/>
            <w:autoSpaceDN/>
            <w:adjustRightInd/>
            <w:spacing w:before="100" w:beforeAutospacing="1" w:after="100" w:afterAutospacing="1"/>
            <w:ind w:left="720" w:hanging="360"/>
          </w:pPr>
        </w:pPrChange>
      </w:pPr>
      <w:ins w:id="2828" w:author="Maciej Maciejewski 2" w:date="2024-01-09T15:02:00Z">
        <w:r w:rsidRPr="0061091D">
          <w:rPr>
            <w:b/>
            <w:bCs/>
            <w:szCs w:val="24"/>
          </w:rPr>
          <w:t xml:space="preserve">Integracja z Mechanizmami </w:t>
        </w:r>
        <w:proofErr w:type="spellStart"/>
        <w:r w:rsidRPr="0061091D">
          <w:rPr>
            <w:b/>
            <w:bCs/>
            <w:szCs w:val="24"/>
          </w:rPr>
          <w:t>Springa</w:t>
        </w:r>
        <w:proofErr w:type="spellEnd"/>
        <w:r w:rsidRPr="0061091D">
          <w:rPr>
            <w:b/>
            <w:bCs/>
            <w:szCs w:val="24"/>
          </w:rPr>
          <w:t>:</w:t>
        </w:r>
        <w:r w:rsidRPr="0061091D">
          <w:rPr>
            <w:szCs w:val="24"/>
          </w:rPr>
          <w:t xml:space="preserve"> Repozytoria integrują się z resztą ekosystemu Spring, w tym z transakcjami, </w:t>
        </w:r>
        <w:proofErr w:type="spellStart"/>
        <w:r w:rsidRPr="0061091D">
          <w:rPr>
            <w:szCs w:val="24"/>
          </w:rPr>
          <w:t>cachowaniem</w:t>
        </w:r>
        <w:proofErr w:type="spellEnd"/>
        <w:r w:rsidRPr="0061091D">
          <w:rPr>
            <w:szCs w:val="24"/>
          </w:rPr>
          <w:t xml:space="preserve"> i bezpieczeństwem, co zapewnia spójność i niezawodność operacji danych.</w:t>
        </w:r>
      </w:ins>
    </w:p>
    <w:tbl>
      <w:tblPr>
        <w:tblStyle w:val="Tabela-Siatka"/>
        <w:tblW w:w="0" w:type="auto"/>
        <w:tblLook w:val="04A0" w:firstRow="1" w:lastRow="0" w:firstColumn="1" w:lastColumn="0" w:noHBand="0" w:noVBand="1"/>
        <w:tblPrChange w:id="2829" w:author="Maciej Maciejewski 2" w:date="2024-01-09T14:49:00Z">
          <w:tblPr>
            <w:tblStyle w:val="Tabela-Siatka"/>
            <w:tblW w:w="0" w:type="auto"/>
            <w:tblLook w:val="04A0" w:firstRow="1" w:lastRow="0" w:firstColumn="1" w:lastColumn="0" w:noHBand="0" w:noVBand="1"/>
          </w:tblPr>
        </w:tblPrChange>
      </w:tblPr>
      <w:tblGrid>
        <w:gridCol w:w="313"/>
        <w:gridCol w:w="8749"/>
        <w:tblGridChange w:id="2830">
          <w:tblGrid>
            <w:gridCol w:w="4531"/>
            <w:gridCol w:w="4531"/>
          </w:tblGrid>
        </w:tblGridChange>
      </w:tblGrid>
      <w:tr w:rsidR="003848ED" w:rsidRPr="003848ED" w14:paraId="523DD5DF" w14:textId="77777777" w:rsidTr="003848ED">
        <w:trPr>
          <w:ins w:id="2831" w:author="Maciej Maciejewski 2" w:date="2024-01-09T14:48:00Z"/>
        </w:trPr>
        <w:tc>
          <w:tcPr>
            <w:tcW w:w="236" w:type="dxa"/>
            <w:tcPrChange w:id="2832" w:author="Maciej Maciejewski 2" w:date="2024-01-09T14:49:00Z">
              <w:tcPr>
                <w:tcW w:w="4531" w:type="dxa"/>
              </w:tcPr>
            </w:tcPrChange>
          </w:tcPr>
          <w:p w14:paraId="7127A20B" w14:textId="77777777" w:rsidR="003848ED" w:rsidRPr="003848ED" w:rsidRDefault="003848ED" w:rsidP="003848ED">
            <w:pPr>
              <w:ind w:firstLine="0"/>
              <w:jc w:val="both"/>
              <w:rPr>
                <w:ins w:id="2833" w:author="Maciej Maciejewski 2" w:date="2024-01-09T14:50:00Z"/>
                <w:rFonts w:ascii="Courier New" w:hAnsi="Courier New" w:cs="Courier New"/>
                <w:sz w:val="16"/>
                <w:szCs w:val="16"/>
                <w:rPrChange w:id="2834" w:author="Maciej Maciejewski 2" w:date="2024-01-09T14:50:00Z">
                  <w:rPr>
                    <w:ins w:id="2835" w:author="Maciej Maciejewski 2" w:date="2024-01-09T14:50:00Z"/>
                    <w:rFonts w:ascii="Courier New" w:hAnsi="Courier New" w:cs="Courier New"/>
                    <w:sz w:val="20"/>
                  </w:rPr>
                </w:rPrChange>
              </w:rPr>
            </w:pPr>
            <w:ins w:id="2836" w:author="Maciej Maciejewski 2" w:date="2024-01-09T14:50:00Z">
              <w:r w:rsidRPr="003848ED">
                <w:rPr>
                  <w:rFonts w:ascii="Courier New" w:hAnsi="Courier New" w:cs="Courier New"/>
                  <w:sz w:val="16"/>
                  <w:szCs w:val="16"/>
                  <w:rPrChange w:id="2837" w:author="Maciej Maciejewski 2" w:date="2024-01-09T14:50:00Z">
                    <w:rPr>
                      <w:rFonts w:ascii="Courier New" w:hAnsi="Courier New" w:cs="Courier New"/>
                      <w:sz w:val="20"/>
                    </w:rPr>
                  </w:rPrChange>
                </w:rPr>
                <w:t>1</w:t>
              </w:r>
            </w:ins>
          </w:p>
          <w:p w14:paraId="188086CB" w14:textId="77777777" w:rsidR="003848ED" w:rsidRPr="003848ED" w:rsidRDefault="003848ED" w:rsidP="003848ED">
            <w:pPr>
              <w:ind w:firstLine="0"/>
              <w:jc w:val="both"/>
              <w:rPr>
                <w:ins w:id="2838" w:author="Maciej Maciejewski 2" w:date="2024-01-09T14:50:00Z"/>
                <w:rFonts w:ascii="Courier New" w:hAnsi="Courier New" w:cs="Courier New"/>
                <w:sz w:val="16"/>
                <w:szCs w:val="16"/>
                <w:rPrChange w:id="2839" w:author="Maciej Maciejewski 2" w:date="2024-01-09T14:50:00Z">
                  <w:rPr>
                    <w:ins w:id="2840" w:author="Maciej Maciejewski 2" w:date="2024-01-09T14:50:00Z"/>
                    <w:rFonts w:ascii="Courier New" w:hAnsi="Courier New" w:cs="Courier New"/>
                    <w:sz w:val="20"/>
                  </w:rPr>
                </w:rPrChange>
              </w:rPr>
            </w:pPr>
            <w:ins w:id="2841" w:author="Maciej Maciejewski 2" w:date="2024-01-09T14:50:00Z">
              <w:r w:rsidRPr="003848ED">
                <w:rPr>
                  <w:rFonts w:ascii="Courier New" w:hAnsi="Courier New" w:cs="Courier New"/>
                  <w:sz w:val="16"/>
                  <w:szCs w:val="16"/>
                  <w:rPrChange w:id="2842" w:author="Maciej Maciejewski 2" w:date="2024-01-09T14:50:00Z">
                    <w:rPr>
                      <w:rFonts w:ascii="Courier New" w:hAnsi="Courier New" w:cs="Courier New"/>
                      <w:sz w:val="20"/>
                    </w:rPr>
                  </w:rPrChange>
                </w:rPr>
                <w:t>2</w:t>
              </w:r>
            </w:ins>
          </w:p>
          <w:p w14:paraId="15BFEAE5" w14:textId="77777777" w:rsidR="003848ED" w:rsidRPr="003848ED" w:rsidRDefault="003848ED" w:rsidP="003848ED">
            <w:pPr>
              <w:ind w:firstLine="0"/>
              <w:jc w:val="both"/>
              <w:rPr>
                <w:ins w:id="2843" w:author="Maciej Maciejewski 2" w:date="2024-01-09T14:50:00Z"/>
                <w:rFonts w:ascii="Courier New" w:hAnsi="Courier New" w:cs="Courier New"/>
                <w:sz w:val="16"/>
                <w:szCs w:val="16"/>
                <w:rPrChange w:id="2844" w:author="Maciej Maciejewski 2" w:date="2024-01-09T14:50:00Z">
                  <w:rPr>
                    <w:ins w:id="2845" w:author="Maciej Maciejewski 2" w:date="2024-01-09T14:50:00Z"/>
                    <w:rFonts w:ascii="Courier New" w:hAnsi="Courier New" w:cs="Courier New"/>
                    <w:sz w:val="20"/>
                  </w:rPr>
                </w:rPrChange>
              </w:rPr>
            </w:pPr>
            <w:ins w:id="2846" w:author="Maciej Maciejewski 2" w:date="2024-01-09T14:50:00Z">
              <w:r w:rsidRPr="003848ED">
                <w:rPr>
                  <w:rFonts w:ascii="Courier New" w:hAnsi="Courier New" w:cs="Courier New"/>
                  <w:sz w:val="16"/>
                  <w:szCs w:val="16"/>
                  <w:rPrChange w:id="2847" w:author="Maciej Maciejewski 2" w:date="2024-01-09T14:50:00Z">
                    <w:rPr>
                      <w:rFonts w:ascii="Courier New" w:hAnsi="Courier New" w:cs="Courier New"/>
                      <w:sz w:val="20"/>
                    </w:rPr>
                  </w:rPrChange>
                </w:rPr>
                <w:t>3</w:t>
              </w:r>
            </w:ins>
          </w:p>
          <w:p w14:paraId="7EA3222A" w14:textId="77777777" w:rsidR="003848ED" w:rsidRPr="003848ED" w:rsidRDefault="003848ED" w:rsidP="003848ED">
            <w:pPr>
              <w:ind w:firstLine="0"/>
              <w:jc w:val="both"/>
              <w:rPr>
                <w:ins w:id="2848" w:author="Maciej Maciejewski 2" w:date="2024-01-09T14:50:00Z"/>
                <w:rFonts w:ascii="Courier New" w:hAnsi="Courier New" w:cs="Courier New"/>
                <w:sz w:val="16"/>
                <w:szCs w:val="16"/>
                <w:rPrChange w:id="2849" w:author="Maciej Maciejewski 2" w:date="2024-01-09T14:50:00Z">
                  <w:rPr>
                    <w:ins w:id="2850" w:author="Maciej Maciejewski 2" w:date="2024-01-09T14:50:00Z"/>
                    <w:rFonts w:ascii="Courier New" w:hAnsi="Courier New" w:cs="Courier New"/>
                    <w:sz w:val="20"/>
                  </w:rPr>
                </w:rPrChange>
              </w:rPr>
            </w:pPr>
            <w:ins w:id="2851" w:author="Maciej Maciejewski 2" w:date="2024-01-09T14:50:00Z">
              <w:r w:rsidRPr="003848ED">
                <w:rPr>
                  <w:rFonts w:ascii="Courier New" w:hAnsi="Courier New" w:cs="Courier New"/>
                  <w:sz w:val="16"/>
                  <w:szCs w:val="16"/>
                  <w:rPrChange w:id="2852" w:author="Maciej Maciejewski 2" w:date="2024-01-09T14:50:00Z">
                    <w:rPr>
                      <w:rFonts w:ascii="Courier New" w:hAnsi="Courier New" w:cs="Courier New"/>
                      <w:sz w:val="20"/>
                    </w:rPr>
                  </w:rPrChange>
                </w:rPr>
                <w:t>4</w:t>
              </w:r>
            </w:ins>
          </w:p>
          <w:p w14:paraId="53629054" w14:textId="77777777" w:rsidR="003848ED" w:rsidRPr="003848ED" w:rsidRDefault="003848ED" w:rsidP="003848ED">
            <w:pPr>
              <w:ind w:firstLine="0"/>
              <w:jc w:val="both"/>
              <w:rPr>
                <w:ins w:id="2853" w:author="Maciej Maciejewski 2" w:date="2024-01-09T14:50:00Z"/>
                <w:rFonts w:ascii="Courier New" w:hAnsi="Courier New" w:cs="Courier New"/>
                <w:sz w:val="16"/>
                <w:szCs w:val="16"/>
                <w:rPrChange w:id="2854" w:author="Maciej Maciejewski 2" w:date="2024-01-09T14:50:00Z">
                  <w:rPr>
                    <w:ins w:id="2855" w:author="Maciej Maciejewski 2" w:date="2024-01-09T14:50:00Z"/>
                    <w:rFonts w:ascii="Courier New" w:hAnsi="Courier New" w:cs="Courier New"/>
                    <w:sz w:val="20"/>
                  </w:rPr>
                </w:rPrChange>
              </w:rPr>
            </w:pPr>
            <w:ins w:id="2856" w:author="Maciej Maciejewski 2" w:date="2024-01-09T14:50:00Z">
              <w:r w:rsidRPr="003848ED">
                <w:rPr>
                  <w:rFonts w:ascii="Courier New" w:hAnsi="Courier New" w:cs="Courier New"/>
                  <w:sz w:val="16"/>
                  <w:szCs w:val="16"/>
                  <w:rPrChange w:id="2857" w:author="Maciej Maciejewski 2" w:date="2024-01-09T14:50:00Z">
                    <w:rPr>
                      <w:rFonts w:ascii="Courier New" w:hAnsi="Courier New" w:cs="Courier New"/>
                      <w:sz w:val="20"/>
                    </w:rPr>
                  </w:rPrChange>
                </w:rPr>
                <w:t>5</w:t>
              </w:r>
            </w:ins>
          </w:p>
          <w:p w14:paraId="0747D616" w14:textId="77777777" w:rsidR="003848ED" w:rsidRPr="003848ED" w:rsidRDefault="003848ED" w:rsidP="003848ED">
            <w:pPr>
              <w:ind w:firstLine="0"/>
              <w:jc w:val="both"/>
              <w:rPr>
                <w:ins w:id="2858" w:author="Maciej Maciejewski 2" w:date="2024-01-09T14:50:00Z"/>
                <w:rFonts w:ascii="Courier New" w:hAnsi="Courier New" w:cs="Courier New"/>
                <w:sz w:val="16"/>
                <w:szCs w:val="16"/>
                <w:rPrChange w:id="2859" w:author="Maciej Maciejewski 2" w:date="2024-01-09T14:50:00Z">
                  <w:rPr>
                    <w:ins w:id="2860" w:author="Maciej Maciejewski 2" w:date="2024-01-09T14:50:00Z"/>
                    <w:rFonts w:ascii="Courier New" w:hAnsi="Courier New" w:cs="Courier New"/>
                    <w:sz w:val="20"/>
                  </w:rPr>
                </w:rPrChange>
              </w:rPr>
            </w:pPr>
            <w:ins w:id="2861" w:author="Maciej Maciejewski 2" w:date="2024-01-09T14:50:00Z">
              <w:r w:rsidRPr="003848ED">
                <w:rPr>
                  <w:rFonts w:ascii="Courier New" w:hAnsi="Courier New" w:cs="Courier New"/>
                  <w:sz w:val="16"/>
                  <w:szCs w:val="16"/>
                  <w:rPrChange w:id="2862" w:author="Maciej Maciejewski 2" w:date="2024-01-09T14:50:00Z">
                    <w:rPr>
                      <w:rFonts w:ascii="Courier New" w:hAnsi="Courier New" w:cs="Courier New"/>
                      <w:sz w:val="20"/>
                    </w:rPr>
                  </w:rPrChange>
                </w:rPr>
                <w:t>6</w:t>
              </w:r>
            </w:ins>
          </w:p>
          <w:p w14:paraId="38495C6F" w14:textId="5BD98F92" w:rsidR="003848ED" w:rsidRPr="003848ED" w:rsidRDefault="003848ED" w:rsidP="003848ED">
            <w:pPr>
              <w:ind w:firstLine="0"/>
              <w:jc w:val="both"/>
              <w:rPr>
                <w:ins w:id="2863" w:author="Maciej Maciejewski 2" w:date="2024-01-09T14:48:00Z"/>
                <w:rFonts w:ascii="Courier New" w:hAnsi="Courier New" w:cs="Courier New"/>
                <w:sz w:val="16"/>
                <w:szCs w:val="16"/>
                <w:rPrChange w:id="2864" w:author="Maciej Maciejewski 2" w:date="2024-01-09T14:50:00Z">
                  <w:rPr>
                    <w:ins w:id="2865" w:author="Maciej Maciejewski 2" w:date="2024-01-09T14:48:00Z"/>
                    <w:lang w:eastAsia="ja-JP"/>
                  </w:rPr>
                </w:rPrChange>
              </w:rPr>
              <w:pPrChange w:id="2866" w:author="Maciej Maciejewski 2" w:date="2024-01-09T14:50:00Z">
                <w:pPr>
                  <w:pStyle w:val="NormalnyWeb"/>
                  <w:ind w:firstLine="0"/>
                  <w:jc w:val="both"/>
                </w:pPr>
              </w:pPrChange>
            </w:pPr>
            <w:ins w:id="2867" w:author="Maciej Maciejewski 2" w:date="2024-01-09T14:50:00Z">
              <w:r w:rsidRPr="003848ED">
                <w:rPr>
                  <w:rFonts w:ascii="Courier New" w:hAnsi="Courier New" w:cs="Courier New"/>
                  <w:sz w:val="16"/>
                  <w:szCs w:val="16"/>
                  <w:rPrChange w:id="2868" w:author="Maciej Maciejewski 2" w:date="2024-01-09T14:50:00Z">
                    <w:rPr>
                      <w:rFonts w:ascii="Courier New" w:hAnsi="Courier New" w:cs="Courier New"/>
                      <w:sz w:val="20"/>
                      <w:szCs w:val="20"/>
                    </w:rPr>
                  </w:rPrChange>
                </w:rPr>
                <w:t>7</w:t>
              </w:r>
            </w:ins>
          </w:p>
        </w:tc>
        <w:tc>
          <w:tcPr>
            <w:tcW w:w="8826" w:type="dxa"/>
            <w:tcPrChange w:id="2869" w:author="Maciej Maciejewski 2" w:date="2024-01-09T14:49:00Z">
              <w:tcPr>
                <w:tcW w:w="4531" w:type="dxa"/>
              </w:tcPr>
            </w:tcPrChange>
          </w:tcPr>
          <w:p w14:paraId="01723378" w14:textId="0D6F898F" w:rsidR="00026D07" w:rsidRPr="00026D07" w:rsidRDefault="00026D07" w:rsidP="00026D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firstLine="0"/>
              <w:rPr>
                <w:ins w:id="2870" w:author="Maciej Maciejewski 2" w:date="2024-01-09T14:54:00Z"/>
                <w:rFonts w:ascii="Courier New" w:hAnsi="Courier New" w:cs="Courier New"/>
                <w:color w:val="080808"/>
                <w:sz w:val="16"/>
                <w:szCs w:val="16"/>
                <w:lang w:val="en-US"/>
                <w:rPrChange w:id="2871" w:author="Maciej Maciejewski 2" w:date="2024-01-09T14:54:00Z">
                  <w:rPr>
                    <w:ins w:id="2872" w:author="Maciej Maciejewski 2" w:date="2024-01-09T14:54:00Z"/>
                    <w:rFonts w:ascii="Courier New" w:hAnsi="Courier New" w:cs="Courier New"/>
                    <w:color w:val="080808"/>
                    <w:sz w:val="20"/>
                  </w:rPr>
                </w:rPrChange>
              </w:rPr>
            </w:pPr>
            <w:ins w:id="2873" w:author="Maciej Maciejewski 2" w:date="2024-01-09T14:54:00Z">
              <w:r w:rsidRPr="00026D07">
                <w:rPr>
                  <w:rFonts w:ascii="Courier New" w:hAnsi="Courier New" w:cs="Courier New"/>
                  <w:color w:val="0033B3"/>
                  <w:sz w:val="16"/>
                  <w:szCs w:val="16"/>
                  <w:lang w:val="en-US"/>
                  <w:rPrChange w:id="2874" w:author="Maciej Maciejewski 2" w:date="2024-01-09T14:54:00Z">
                    <w:rPr>
                      <w:rFonts w:ascii="Courier New" w:hAnsi="Courier New" w:cs="Courier New"/>
                      <w:color w:val="0033B3"/>
                      <w:sz w:val="20"/>
                    </w:rPr>
                  </w:rPrChange>
                </w:rPr>
                <w:t xml:space="preserve">public interface </w:t>
              </w:r>
              <w:proofErr w:type="spellStart"/>
              <w:r w:rsidRPr="00026D07">
                <w:rPr>
                  <w:rFonts w:ascii="Courier New" w:hAnsi="Courier New" w:cs="Courier New"/>
                  <w:color w:val="000000"/>
                  <w:sz w:val="16"/>
                  <w:szCs w:val="16"/>
                  <w:lang w:val="en-US"/>
                  <w:rPrChange w:id="2875" w:author="Maciej Maciejewski 2" w:date="2024-01-09T14:54:00Z">
                    <w:rPr>
                      <w:rFonts w:ascii="Courier New" w:hAnsi="Courier New" w:cs="Courier New"/>
                      <w:color w:val="000000"/>
                      <w:sz w:val="20"/>
                    </w:rPr>
                  </w:rPrChange>
                </w:rPr>
                <w:t>PaymentRepository</w:t>
              </w:r>
              <w:proofErr w:type="spellEnd"/>
              <w:r w:rsidRPr="00026D07">
                <w:rPr>
                  <w:rFonts w:ascii="Courier New" w:hAnsi="Courier New" w:cs="Courier New"/>
                  <w:color w:val="000000"/>
                  <w:sz w:val="16"/>
                  <w:szCs w:val="16"/>
                  <w:lang w:val="en-US"/>
                  <w:rPrChange w:id="2876" w:author="Maciej Maciejewski 2" w:date="2024-01-09T14:54:00Z">
                    <w:rPr>
                      <w:rFonts w:ascii="Courier New" w:hAnsi="Courier New" w:cs="Courier New"/>
                      <w:color w:val="000000"/>
                      <w:sz w:val="20"/>
                    </w:rPr>
                  </w:rPrChange>
                </w:rPr>
                <w:t xml:space="preserve"> </w:t>
              </w:r>
              <w:r w:rsidRPr="00026D07">
                <w:rPr>
                  <w:rFonts w:ascii="Courier New" w:hAnsi="Courier New" w:cs="Courier New"/>
                  <w:color w:val="0033B3"/>
                  <w:sz w:val="16"/>
                  <w:szCs w:val="16"/>
                  <w:lang w:val="en-US"/>
                  <w:rPrChange w:id="2877" w:author="Maciej Maciejewski 2" w:date="2024-01-09T14:54:00Z">
                    <w:rPr>
                      <w:rFonts w:ascii="Courier New" w:hAnsi="Courier New" w:cs="Courier New"/>
                      <w:color w:val="0033B3"/>
                      <w:sz w:val="20"/>
                    </w:rPr>
                  </w:rPrChange>
                </w:rPr>
                <w:t xml:space="preserve">extends </w:t>
              </w:r>
              <w:proofErr w:type="spellStart"/>
              <w:r w:rsidRPr="00026D07">
                <w:rPr>
                  <w:rFonts w:ascii="Courier New" w:hAnsi="Courier New" w:cs="Courier New"/>
                  <w:color w:val="000000"/>
                  <w:sz w:val="16"/>
                  <w:szCs w:val="16"/>
                  <w:lang w:val="en-US"/>
                  <w:rPrChange w:id="2878" w:author="Maciej Maciejewski 2" w:date="2024-01-09T14:54:00Z">
                    <w:rPr>
                      <w:rFonts w:ascii="Courier New" w:hAnsi="Courier New" w:cs="Courier New"/>
                      <w:color w:val="000000"/>
                      <w:sz w:val="20"/>
                    </w:rPr>
                  </w:rPrChange>
                </w:rPr>
                <w:t>JpaRepository</w:t>
              </w:r>
              <w:proofErr w:type="spellEnd"/>
              <w:r w:rsidRPr="00026D07">
                <w:rPr>
                  <w:rFonts w:ascii="Courier New" w:hAnsi="Courier New" w:cs="Courier New"/>
                  <w:color w:val="080808"/>
                  <w:sz w:val="16"/>
                  <w:szCs w:val="16"/>
                  <w:lang w:val="en-US"/>
                  <w:rPrChange w:id="2879" w:author="Maciej Maciejewski 2" w:date="2024-01-09T14:54:00Z">
                    <w:rPr>
                      <w:rFonts w:ascii="Courier New" w:hAnsi="Courier New" w:cs="Courier New"/>
                      <w:color w:val="080808"/>
                      <w:sz w:val="20"/>
                    </w:rPr>
                  </w:rPrChange>
                </w:rPr>
                <w:t>&lt;</w:t>
              </w:r>
              <w:r w:rsidRPr="00026D07">
                <w:rPr>
                  <w:rFonts w:ascii="Courier New" w:hAnsi="Courier New" w:cs="Courier New"/>
                  <w:color w:val="000000"/>
                  <w:sz w:val="16"/>
                  <w:szCs w:val="16"/>
                  <w:lang w:val="en-US"/>
                  <w:rPrChange w:id="2880" w:author="Maciej Maciejewski 2" w:date="2024-01-09T14:54:00Z">
                    <w:rPr>
                      <w:rFonts w:ascii="Courier New" w:hAnsi="Courier New" w:cs="Courier New"/>
                      <w:color w:val="000000"/>
                      <w:sz w:val="20"/>
                    </w:rPr>
                  </w:rPrChange>
                </w:rPr>
                <w:t>Payment</w:t>
              </w:r>
              <w:r w:rsidRPr="00026D07">
                <w:rPr>
                  <w:rFonts w:ascii="Courier New" w:hAnsi="Courier New" w:cs="Courier New"/>
                  <w:color w:val="080808"/>
                  <w:sz w:val="16"/>
                  <w:szCs w:val="16"/>
                  <w:lang w:val="en-US"/>
                  <w:rPrChange w:id="2881" w:author="Maciej Maciejewski 2" w:date="2024-01-09T14:54:00Z">
                    <w:rPr>
                      <w:rFonts w:ascii="Courier New" w:hAnsi="Courier New" w:cs="Courier New"/>
                      <w:color w:val="080808"/>
                      <w:sz w:val="20"/>
                    </w:rPr>
                  </w:rPrChange>
                </w:rPr>
                <w:t xml:space="preserve">, </w:t>
              </w:r>
              <w:r w:rsidRPr="00026D07">
                <w:rPr>
                  <w:rFonts w:ascii="Courier New" w:hAnsi="Courier New" w:cs="Courier New"/>
                  <w:color w:val="000000"/>
                  <w:sz w:val="16"/>
                  <w:szCs w:val="16"/>
                  <w:lang w:val="en-US"/>
                  <w:rPrChange w:id="2882" w:author="Maciej Maciejewski 2" w:date="2024-01-09T14:54:00Z">
                    <w:rPr>
                      <w:rFonts w:ascii="Courier New" w:hAnsi="Courier New" w:cs="Courier New"/>
                      <w:color w:val="000000"/>
                      <w:sz w:val="20"/>
                    </w:rPr>
                  </w:rPrChange>
                </w:rPr>
                <w:t>Long</w:t>
              </w:r>
              <w:r w:rsidRPr="00026D07">
                <w:rPr>
                  <w:rFonts w:ascii="Courier New" w:hAnsi="Courier New" w:cs="Courier New"/>
                  <w:color w:val="080808"/>
                  <w:sz w:val="16"/>
                  <w:szCs w:val="16"/>
                  <w:lang w:val="en-US"/>
                  <w:rPrChange w:id="2883" w:author="Maciej Maciejewski 2" w:date="2024-01-09T14:54:00Z">
                    <w:rPr>
                      <w:rFonts w:ascii="Courier New" w:hAnsi="Courier New" w:cs="Courier New"/>
                      <w:color w:val="080808"/>
                      <w:sz w:val="20"/>
                    </w:rPr>
                  </w:rPrChange>
                </w:rPr>
                <w:t>&gt; {</w:t>
              </w:r>
              <w:r w:rsidRPr="00026D07">
                <w:rPr>
                  <w:rFonts w:ascii="Courier New" w:hAnsi="Courier New" w:cs="Courier New"/>
                  <w:color w:val="080808"/>
                  <w:sz w:val="16"/>
                  <w:szCs w:val="16"/>
                  <w:lang w:val="en-US"/>
                  <w:rPrChange w:id="2884" w:author="Maciej Maciejewski 2" w:date="2024-01-09T14:54:00Z">
                    <w:rPr>
                      <w:rFonts w:ascii="Courier New" w:hAnsi="Courier New" w:cs="Courier New"/>
                      <w:color w:val="080808"/>
                      <w:sz w:val="20"/>
                    </w:rPr>
                  </w:rPrChange>
                </w:rPr>
                <w:br/>
                <w:t xml:space="preserve">    </w:t>
              </w:r>
              <w:r w:rsidRPr="00026D07">
                <w:rPr>
                  <w:rFonts w:ascii="Courier New" w:hAnsi="Courier New" w:cs="Courier New"/>
                  <w:color w:val="9E880D"/>
                  <w:sz w:val="16"/>
                  <w:szCs w:val="16"/>
                  <w:lang w:val="en-US"/>
                  <w:rPrChange w:id="2885" w:author="Maciej Maciejewski 2" w:date="2024-01-09T14:54:00Z">
                    <w:rPr>
                      <w:rFonts w:ascii="Courier New" w:hAnsi="Courier New" w:cs="Courier New"/>
                      <w:color w:val="9E880D"/>
                      <w:sz w:val="20"/>
                    </w:rPr>
                  </w:rPrChange>
                </w:rPr>
                <w:t>@Query</w:t>
              </w:r>
              <w:r w:rsidRPr="00026D07">
                <w:rPr>
                  <w:rFonts w:ascii="Courier New" w:hAnsi="Courier New" w:cs="Courier New"/>
                  <w:color w:val="080808"/>
                  <w:sz w:val="16"/>
                  <w:szCs w:val="16"/>
                  <w:lang w:val="en-US"/>
                  <w:rPrChange w:id="2886" w:author="Maciej Maciejewski 2" w:date="2024-01-09T14:54:00Z">
                    <w:rPr>
                      <w:rFonts w:ascii="Courier New" w:hAnsi="Courier New" w:cs="Courier New"/>
                      <w:color w:val="080808"/>
                      <w:sz w:val="20"/>
                    </w:rPr>
                  </w:rPrChange>
                </w:rPr>
                <w:t xml:space="preserve">(value = </w:t>
              </w:r>
              <w:r w:rsidRPr="00026D07">
                <w:rPr>
                  <w:rFonts w:ascii="Courier New" w:hAnsi="Courier New" w:cs="Courier New"/>
                  <w:color w:val="067D17"/>
                  <w:sz w:val="16"/>
                  <w:szCs w:val="16"/>
                  <w:lang w:val="en-US"/>
                  <w:rPrChange w:id="2887" w:author="Maciej Maciejewski 2" w:date="2024-01-09T14:54:00Z">
                    <w:rPr>
                      <w:rFonts w:ascii="Courier New" w:hAnsi="Courier New" w:cs="Courier New"/>
                      <w:color w:val="067D17"/>
                      <w:sz w:val="20"/>
                    </w:rPr>
                  </w:rPrChange>
                </w:rPr>
                <w:t xml:space="preserve">"SELECT * FROM payments where </w:t>
              </w:r>
              <w:proofErr w:type="spellStart"/>
              <w:r w:rsidRPr="00026D07">
                <w:rPr>
                  <w:rFonts w:ascii="Courier New" w:hAnsi="Courier New" w:cs="Courier New"/>
                  <w:color w:val="067D17"/>
                  <w:sz w:val="16"/>
                  <w:szCs w:val="16"/>
                  <w:lang w:val="en-US"/>
                  <w:rPrChange w:id="2888" w:author="Maciej Maciejewski 2" w:date="2024-01-09T14:54:00Z">
                    <w:rPr>
                      <w:rFonts w:ascii="Courier New" w:hAnsi="Courier New" w:cs="Courier New"/>
                      <w:color w:val="067D17"/>
                      <w:sz w:val="20"/>
                    </w:rPr>
                  </w:rPrChange>
                </w:rPr>
                <w:t>project_id</w:t>
              </w:r>
              <w:proofErr w:type="spellEnd"/>
              <w:r w:rsidRPr="00026D07">
                <w:rPr>
                  <w:rFonts w:ascii="Courier New" w:hAnsi="Courier New" w:cs="Courier New"/>
                  <w:color w:val="067D17"/>
                  <w:sz w:val="16"/>
                  <w:szCs w:val="16"/>
                  <w:lang w:val="en-US"/>
                  <w:rPrChange w:id="2889" w:author="Maciej Maciejewski 2" w:date="2024-01-09T14:54:00Z">
                    <w:rPr>
                      <w:rFonts w:ascii="Courier New" w:hAnsi="Courier New" w:cs="Courier New"/>
                      <w:color w:val="067D17"/>
                      <w:sz w:val="20"/>
                    </w:rPr>
                  </w:rPrChange>
                </w:rPr>
                <w:t xml:space="preserve"> = (SELECT </w:t>
              </w:r>
              <w:proofErr w:type="spellStart"/>
              <w:r w:rsidRPr="00026D07">
                <w:rPr>
                  <w:rFonts w:ascii="Courier New" w:hAnsi="Courier New" w:cs="Courier New"/>
                  <w:color w:val="067D17"/>
                  <w:sz w:val="16"/>
                  <w:szCs w:val="16"/>
                  <w:lang w:val="en-US"/>
                  <w:rPrChange w:id="2890" w:author="Maciej Maciejewski 2" w:date="2024-01-09T14:54:00Z">
                    <w:rPr>
                      <w:rFonts w:ascii="Courier New" w:hAnsi="Courier New" w:cs="Courier New"/>
                      <w:color w:val="067D17"/>
                      <w:sz w:val="20"/>
                    </w:rPr>
                  </w:rPrChange>
                </w:rPr>
                <w:t>project_id</w:t>
              </w:r>
              <w:proofErr w:type="spellEnd"/>
              <w:r w:rsidRPr="00026D07">
                <w:rPr>
                  <w:rFonts w:ascii="Courier New" w:hAnsi="Courier New" w:cs="Courier New"/>
                  <w:color w:val="067D17"/>
                  <w:sz w:val="16"/>
                  <w:szCs w:val="16"/>
                  <w:lang w:val="en-US"/>
                  <w:rPrChange w:id="2891" w:author="Maciej Maciejewski 2" w:date="2024-01-09T14:54:00Z">
                    <w:rPr>
                      <w:rFonts w:ascii="Courier New" w:hAnsi="Courier New" w:cs="Courier New"/>
                      <w:color w:val="067D17"/>
                      <w:sz w:val="20"/>
                    </w:rPr>
                  </w:rPrChange>
                </w:rPr>
                <w:t xml:space="preserve"> FROM projects WHERE </w:t>
              </w:r>
              <w:proofErr w:type="spellStart"/>
              <w:r w:rsidRPr="00026D07">
                <w:rPr>
                  <w:rFonts w:ascii="Courier New" w:hAnsi="Courier New" w:cs="Courier New"/>
                  <w:color w:val="067D17"/>
                  <w:sz w:val="16"/>
                  <w:szCs w:val="16"/>
                  <w:lang w:val="en-US"/>
                  <w:rPrChange w:id="2892" w:author="Maciej Maciejewski 2" w:date="2024-01-09T14:54:00Z">
                    <w:rPr>
                      <w:rFonts w:ascii="Courier New" w:hAnsi="Courier New" w:cs="Courier New"/>
                      <w:color w:val="067D17"/>
                      <w:sz w:val="20"/>
                    </w:rPr>
                  </w:rPrChange>
                </w:rPr>
                <w:t>project_name</w:t>
              </w:r>
              <w:proofErr w:type="spellEnd"/>
              <w:r w:rsidRPr="00026D07">
                <w:rPr>
                  <w:rFonts w:ascii="Courier New" w:hAnsi="Courier New" w:cs="Courier New"/>
                  <w:color w:val="067D17"/>
                  <w:sz w:val="16"/>
                  <w:szCs w:val="16"/>
                  <w:lang w:val="en-US"/>
                  <w:rPrChange w:id="2893" w:author="Maciej Maciejewski 2" w:date="2024-01-09T14:54:00Z">
                    <w:rPr>
                      <w:rFonts w:ascii="Courier New" w:hAnsi="Courier New" w:cs="Courier New"/>
                      <w:color w:val="067D17"/>
                      <w:sz w:val="20"/>
                    </w:rPr>
                  </w:rPrChange>
                </w:rPr>
                <w:t xml:space="preserve">=?1) and " </w:t>
              </w:r>
              <w:r w:rsidRPr="00026D07">
                <w:rPr>
                  <w:rFonts w:ascii="Courier New" w:hAnsi="Courier New" w:cs="Courier New"/>
                  <w:color w:val="080808"/>
                  <w:sz w:val="16"/>
                  <w:szCs w:val="16"/>
                  <w:lang w:val="en-US"/>
                  <w:rPrChange w:id="2894" w:author="Maciej Maciejewski 2" w:date="2024-01-09T14:54:00Z">
                    <w:rPr>
                      <w:rFonts w:ascii="Courier New" w:hAnsi="Courier New" w:cs="Courier New"/>
                      <w:color w:val="080808"/>
                      <w:sz w:val="20"/>
                    </w:rPr>
                  </w:rPrChange>
                </w:rPr>
                <w:t>+</w:t>
              </w:r>
              <w:r w:rsidRPr="00026D07">
                <w:rPr>
                  <w:rFonts w:ascii="Courier New" w:hAnsi="Courier New" w:cs="Courier New"/>
                  <w:color w:val="080808"/>
                  <w:sz w:val="16"/>
                  <w:szCs w:val="16"/>
                  <w:lang w:val="en-US"/>
                  <w:rPrChange w:id="2895" w:author="Maciej Maciejewski 2" w:date="2024-01-09T14:54:00Z">
                    <w:rPr>
                      <w:rFonts w:ascii="Courier New" w:hAnsi="Courier New" w:cs="Courier New"/>
                      <w:color w:val="080808"/>
                      <w:sz w:val="20"/>
                    </w:rPr>
                  </w:rPrChange>
                </w:rPr>
                <w:br/>
                <w:t xml:space="preserve">            </w:t>
              </w:r>
              <w:r w:rsidRPr="00026D07">
                <w:rPr>
                  <w:rFonts w:ascii="Courier New" w:hAnsi="Courier New" w:cs="Courier New"/>
                  <w:color w:val="067D17"/>
                  <w:sz w:val="16"/>
                  <w:szCs w:val="16"/>
                  <w:lang w:val="en-US"/>
                  <w:rPrChange w:id="2896" w:author="Maciej Maciejewski 2" w:date="2024-01-09T14:54:00Z">
                    <w:rPr>
                      <w:rFonts w:ascii="Courier New" w:hAnsi="Courier New" w:cs="Courier New"/>
                      <w:color w:val="067D17"/>
                      <w:sz w:val="20"/>
                    </w:rPr>
                  </w:rPrChange>
                </w:rPr>
                <w:t>"</w:t>
              </w:r>
              <w:proofErr w:type="spellStart"/>
              <w:r w:rsidRPr="00026D07">
                <w:rPr>
                  <w:rFonts w:ascii="Courier New" w:hAnsi="Courier New" w:cs="Courier New"/>
                  <w:color w:val="067D17"/>
                  <w:sz w:val="16"/>
                  <w:szCs w:val="16"/>
                  <w:lang w:val="en-US"/>
                  <w:rPrChange w:id="2897" w:author="Maciej Maciejewski 2" w:date="2024-01-09T14:54:00Z">
                    <w:rPr>
                      <w:rFonts w:ascii="Courier New" w:hAnsi="Courier New" w:cs="Courier New"/>
                      <w:color w:val="067D17"/>
                      <w:sz w:val="20"/>
                    </w:rPr>
                  </w:rPrChange>
                </w:rPr>
                <w:t>user_id</w:t>
              </w:r>
              <w:proofErr w:type="spellEnd"/>
              <w:r w:rsidRPr="00026D07">
                <w:rPr>
                  <w:rFonts w:ascii="Courier New" w:hAnsi="Courier New" w:cs="Courier New"/>
                  <w:color w:val="067D17"/>
                  <w:sz w:val="16"/>
                  <w:szCs w:val="16"/>
                  <w:lang w:val="en-US"/>
                  <w:rPrChange w:id="2898" w:author="Maciej Maciejewski 2" w:date="2024-01-09T14:54:00Z">
                    <w:rPr>
                      <w:rFonts w:ascii="Courier New" w:hAnsi="Courier New" w:cs="Courier New"/>
                      <w:color w:val="067D17"/>
                      <w:sz w:val="20"/>
                    </w:rPr>
                  </w:rPrChange>
                </w:rPr>
                <w:t xml:space="preserve">=(select </w:t>
              </w:r>
              <w:proofErr w:type="spellStart"/>
              <w:r w:rsidRPr="00026D07">
                <w:rPr>
                  <w:rFonts w:ascii="Courier New" w:hAnsi="Courier New" w:cs="Courier New"/>
                  <w:color w:val="067D17"/>
                  <w:sz w:val="16"/>
                  <w:szCs w:val="16"/>
                  <w:lang w:val="en-US"/>
                  <w:rPrChange w:id="2899" w:author="Maciej Maciejewski 2" w:date="2024-01-09T14:54:00Z">
                    <w:rPr>
                      <w:rFonts w:ascii="Courier New" w:hAnsi="Courier New" w:cs="Courier New"/>
                      <w:color w:val="067D17"/>
                      <w:sz w:val="20"/>
                    </w:rPr>
                  </w:rPrChange>
                </w:rPr>
                <w:t>user_id</w:t>
              </w:r>
              <w:proofErr w:type="spellEnd"/>
              <w:r w:rsidRPr="00026D07">
                <w:rPr>
                  <w:rFonts w:ascii="Courier New" w:hAnsi="Courier New" w:cs="Courier New"/>
                  <w:color w:val="067D17"/>
                  <w:sz w:val="16"/>
                  <w:szCs w:val="16"/>
                  <w:lang w:val="en-US"/>
                  <w:rPrChange w:id="2900" w:author="Maciej Maciejewski 2" w:date="2024-01-09T14:54:00Z">
                    <w:rPr>
                      <w:rFonts w:ascii="Courier New" w:hAnsi="Courier New" w:cs="Courier New"/>
                      <w:color w:val="067D17"/>
                      <w:sz w:val="20"/>
                    </w:rPr>
                  </w:rPrChange>
                </w:rPr>
                <w:t xml:space="preserve"> from users where </w:t>
              </w:r>
              <w:proofErr w:type="spellStart"/>
              <w:r w:rsidRPr="00026D07">
                <w:rPr>
                  <w:rFonts w:ascii="Courier New" w:hAnsi="Courier New" w:cs="Courier New"/>
                  <w:color w:val="067D17"/>
                  <w:sz w:val="16"/>
                  <w:szCs w:val="16"/>
                  <w:lang w:val="en-US"/>
                  <w:rPrChange w:id="2901" w:author="Maciej Maciejewski 2" w:date="2024-01-09T14:54:00Z">
                    <w:rPr>
                      <w:rFonts w:ascii="Courier New" w:hAnsi="Courier New" w:cs="Courier New"/>
                      <w:color w:val="067D17"/>
                      <w:sz w:val="20"/>
                    </w:rPr>
                  </w:rPrChange>
                </w:rPr>
                <w:t>user_name</w:t>
              </w:r>
              <w:proofErr w:type="spellEnd"/>
              <w:r w:rsidRPr="00026D07">
                <w:rPr>
                  <w:rFonts w:ascii="Courier New" w:hAnsi="Courier New" w:cs="Courier New"/>
                  <w:color w:val="067D17"/>
                  <w:sz w:val="16"/>
                  <w:szCs w:val="16"/>
                  <w:lang w:val="en-US"/>
                  <w:rPrChange w:id="2902" w:author="Maciej Maciejewski 2" w:date="2024-01-09T14:54:00Z">
                    <w:rPr>
                      <w:rFonts w:ascii="Courier New" w:hAnsi="Courier New" w:cs="Courier New"/>
                      <w:color w:val="067D17"/>
                      <w:sz w:val="20"/>
                    </w:rPr>
                  </w:rPrChange>
                </w:rPr>
                <w:t xml:space="preserve"> = ?2)"</w:t>
              </w:r>
              <w:r w:rsidRPr="00026D07">
                <w:rPr>
                  <w:rFonts w:ascii="Courier New" w:hAnsi="Courier New" w:cs="Courier New"/>
                  <w:color w:val="080808"/>
                  <w:sz w:val="16"/>
                  <w:szCs w:val="16"/>
                  <w:lang w:val="en-US"/>
                  <w:rPrChange w:id="2903" w:author="Maciej Maciejewski 2" w:date="2024-01-09T14:54:00Z">
                    <w:rPr>
                      <w:rFonts w:ascii="Courier New" w:hAnsi="Courier New" w:cs="Courier New"/>
                      <w:color w:val="080808"/>
                      <w:sz w:val="20"/>
                    </w:rPr>
                  </w:rPrChange>
                </w:rPr>
                <w:t>,</w:t>
              </w:r>
              <w:proofErr w:type="spellStart"/>
              <w:r w:rsidRPr="00026D07">
                <w:rPr>
                  <w:rFonts w:ascii="Courier New" w:hAnsi="Courier New" w:cs="Courier New"/>
                  <w:color w:val="080808"/>
                  <w:sz w:val="16"/>
                  <w:szCs w:val="16"/>
                  <w:lang w:val="en-US"/>
                  <w:rPrChange w:id="2904" w:author="Maciej Maciejewski 2" w:date="2024-01-09T14:54:00Z">
                    <w:rPr>
                      <w:rFonts w:ascii="Courier New" w:hAnsi="Courier New" w:cs="Courier New"/>
                      <w:color w:val="080808"/>
                      <w:sz w:val="20"/>
                    </w:rPr>
                  </w:rPrChange>
                </w:rPr>
                <w:t>nativeQuery</w:t>
              </w:r>
              <w:proofErr w:type="spellEnd"/>
              <w:r w:rsidRPr="00026D07">
                <w:rPr>
                  <w:rFonts w:ascii="Courier New" w:hAnsi="Courier New" w:cs="Courier New"/>
                  <w:color w:val="080808"/>
                  <w:sz w:val="16"/>
                  <w:szCs w:val="16"/>
                  <w:lang w:val="en-US"/>
                  <w:rPrChange w:id="2905" w:author="Maciej Maciejewski 2" w:date="2024-01-09T14:54:00Z">
                    <w:rPr>
                      <w:rFonts w:ascii="Courier New" w:hAnsi="Courier New" w:cs="Courier New"/>
                      <w:color w:val="080808"/>
                      <w:sz w:val="20"/>
                    </w:rPr>
                  </w:rPrChange>
                </w:rPr>
                <w:t xml:space="preserve"> = </w:t>
              </w:r>
              <w:r w:rsidRPr="00026D07">
                <w:rPr>
                  <w:rFonts w:ascii="Courier New" w:hAnsi="Courier New" w:cs="Courier New"/>
                  <w:color w:val="0033B3"/>
                  <w:sz w:val="16"/>
                  <w:szCs w:val="16"/>
                  <w:lang w:val="en-US"/>
                  <w:rPrChange w:id="2906" w:author="Maciej Maciejewski 2" w:date="2024-01-09T14:54:00Z">
                    <w:rPr>
                      <w:rFonts w:ascii="Courier New" w:hAnsi="Courier New" w:cs="Courier New"/>
                      <w:color w:val="0033B3"/>
                      <w:sz w:val="20"/>
                    </w:rPr>
                  </w:rPrChange>
                </w:rPr>
                <w:t>true</w:t>
              </w:r>
              <w:r w:rsidRPr="00026D07">
                <w:rPr>
                  <w:rFonts w:ascii="Courier New" w:hAnsi="Courier New" w:cs="Courier New"/>
                  <w:color w:val="080808"/>
                  <w:sz w:val="16"/>
                  <w:szCs w:val="16"/>
                  <w:lang w:val="en-US"/>
                  <w:rPrChange w:id="2907" w:author="Maciej Maciejewski 2" w:date="2024-01-09T14:54:00Z">
                    <w:rPr>
                      <w:rFonts w:ascii="Courier New" w:hAnsi="Courier New" w:cs="Courier New"/>
                      <w:color w:val="080808"/>
                      <w:sz w:val="20"/>
                    </w:rPr>
                  </w:rPrChange>
                </w:rPr>
                <w:t>)</w:t>
              </w:r>
              <w:r w:rsidRPr="00026D07">
                <w:rPr>
                  <w:rFonts w:ascii="Courier New" w:hAnsi="Courier New" w:cs="Courier New"/>
                  <w:color w:val="080808"/>
                  <w:sz w:val="16"/>
                  <w:szCs w:val="16"/>
                  <w:lang w:val="en-US"/>
                  <w:rPrChange w:id="2908" w:author="Maciej Maciejewski 2" w:date="2024-01-09T14:54:00Z">
                    <w:rPr>
                      <w:rFonts w:ascii="Courier New" w:hAnsi="Courier New" w:cs="Courier New"/>
                      <w:color w:val="080808"/>
                      <w:sz w:val="20"/>
                    </w:rPr>
                  </w:rPrChange>
                </w:rPr>
                <w:br/>
                <w:t xml:space="preserve">    </w:t>
              </w:r>
              <w:r w:rsidRPr="00026D07">
                <w:rPr>
                  <w:rFonts w:ascii="Courier New" w:hAnsi="Courier New" w:cs="Courier New"/>
                  <w:color w:val="000000"/>
                  <w:sz w:val="16"/>
                  <w:szCs w:val="16"/>
                  <w:lang w:val="en-US"/>
                  <w:rPrChange w:id="2909" w:author="Maciej Maciejewski 2" w:date="2024-01-09T14:54:00Z">
                    <w:rPr>
                      <w:rFonts w:ascii="Courier New" w:hAnsi="Courier New" w:cs="Courier New"/>
                      <w:color w:val="000000"/>
                      <w:sz w:val="20"/>
                    </w:rPr>
                  </w:rPrChange>
                </w:rPr>
                <w:t>List</w:t>
              </w:r>
              <w:r w:rsidRPr="00026D07">
                <w:rPr>
                  <w:rFonts w:ascii="Courier New" w:hAnsi="Courier New" w:cs="Courier New"/>
                  <w:color w:val="080808"/>
                  <w:sz w:val="16"/>
                  <w:szCs w:val="16"/>
                  <w:lang w:val="en-US"/>
                  <w:rPrChange w:id="2910" w:author="Maciej Maciejewski 2" w:date="2024-01-09T14:54:00Z">
                    <w:rPr>
                      <w:rFonts w:ascii="Courier New" w:hAnsi="Courier New" w:cs="Courier New"/>
                      <w:color w:val="080808"/>
                      <w:sz w:val="20"/>
                    </w:rPr>
                  </w:rPrChange>
                </w:rPr>
                <w:t>&lt;</w:t>
              </w:r>
              <w:r w:rsidRPr="00026D07">
                <w:rPr>
                  <w:rFonts w:ascii="Courier New" w:hAnsi="Courier New" w:cs="Courier New"/>
                  <w:color w:val="000000"/>
                  <w:sz w:val="16"/>
                  <w:szCs w:val="16"/>
                  <w:lang w:val="en-US"/>
                  <w:rPrChange w:id="2911" w:author="Maciej Maciejewski 2" w:date="2024-01-09T14:54:00Z">
                    <w:rPr>
                      <w:rFonts w:ascii="Courier New" w:hAnsi="Courier New" w:cs="Courier New"/>
                      <w:color w:val="000000"/>
                      <w:sz w:val="20"/>
                    </w:rPr>
                  </w:rPrChange>
                </w:rPr>
                <w:t>Payment</w:t>
              </w:r>
              <w:r w:rsidRPr="00026D07">
                <w:rPr>
                  <w:rFonts w:ascii="Courier New" w:hAnsi="Courier New" w:cs="Courier New"/>
                  <w:color w:val="080808"/>
                  <w:sz w:val="16"/>
                  <w:szCs w:val="16"/>
                  <w:lang w:val="en-US"/>
                  <w:rPrChange w:id="2912" w:author="Maciej Maciejewski 2" w:date="2024-01-09T14:54:00Z">
                    <w:rPr>
                      <w:rFonts w:ascii="Courier New" w:hAnsi="Courier New" w:cs="Courier New"/>
                      <w:color w:val="080808"/>
                      <w:sz w:val="20"/>
                    </w:rPr>
                  </w:rPrChange>
                </w:rPr>
                <w:t xml:space="preserve">&gt; </w:t>
              </w:r>
              <w:proofErr w:type="spellStart"/>
              <w:r w:rsidRPr="00026D07">
                <w:rPr>
                  <w:rFonts w:ascii="Courier New" w:hAnsi="Courier New" w:cs="Courier New"/>
                  <w:color w:val="00627A"/>
                  <w:sz w:val="16"/>
                  <w:szCs w:val="16"/>
                  <w:lang w:val="en-US"/>
                  <w:rPrChange w:id="2913" w:author="Maciej Maciejewski 2" w:date="2024-01-09T14:54:00Z">
                    <w:rPr>
                      <w:rFonts w:ascii="Courier New" w:hAnsi="Courier New" w:cs="Courier New"/>
                      <w:color w:val="00627A"/>
                      <w:sz w:val="20"/>
                    </w:rPr>
                  </w:rPrChange>
                </w:rPr>
                <w:t>getPaymentForProjectByUser</w:t>
              </w:r>
              <w:proofErr w:type="spellEnd"/>
              <w:r w:rsidRPr="00026D07">
                <w:rPr>
                  <w:rFonts w:ascii="Courier New" w:hAnsi="Courier New" w:cs="Courier New"/>
                  <w:color w:val="080808"/>
                  <w:sz w:val="16"/>
                  <w:szCs w:val="16"/>
                  <w:lang w:val="en-US"/>
                  <w:rPrChange w:id="2914" w:author="Maciej Maciejewski 2" w:date="2024-01-09T14:54:00Z">
                    <w:rPr>
                      <w:rFonts w:ascii="Courier New" w:hAnsi="Courier New" w:cs="Courier New"/>
                      <w:color w:val="080808"/>
                      <w:sz w:val="20"/>
                    </w:rPr>
                  </w:rPrChange>
                </w:rPr>
                <w:t>(</w:t>
              </w:r>
              <w:r w:rsidRPr="00026D07">
                <w:rPr>
                  <w:rFonts w:ascii="Courier New" w:hAnsi="Courier New" w:cs="Courier New"/>
                  <w:color w:val="000000"/>
                  <w:sz w:val="16"/>
                  <w:szCs w:val="16"/>
                  <w:lang w:val="en-US"/>
                  <w:rPrChange w:id="2915" w:author="Maciej Maciejewski 2" w:date="2024-01-09T14:54:00Z">
                    <w:rPr>
                      <w:rFonts w:ascii="Courier New" w:hAnsi="Courier New" w:cs="Courier New"/>
                      <w:color w:val="000000"/>
                      <w:sz w:val="20"/>
                    </w:rPr>
                  </w:rPrChange>
                </w:rPr>
                <w:t xml:space="preserve">String </w:t>
              </w:r>
              <w:proofErr w:type="spellStart"/>
              <w:r w:rsidRPr="00026D07">
                <w:rPr>
                  <w:rFonts w:ascii="Courier New" w:hAnsi="Courier New" w:cs="Courier New"/>
                  <w:color w:val="080808"/>
                  <w:sz w:val="16"/>
                  <w:szCs w:val="16"/>
                  <w:lang w:val="en-US"/>
                  <w:rPrChange w:id="2916" w:author="Maciej Maciejewski 2" w:date="2024-01-09T14:54:00Z">
                    <w:rPr>
                      <w:rFonts w:ascii="Courier New" w:hAnsi="Courier New" w:cs="Courier New"/>
                      <w:color w:val="080808"/>
                      <w:sz w:val="20"/>
                    </w:rPr>
                  </w:rPrChange>
                </w:rPr>
                <w:t>projectName,</w:t>
              </w:r>
              <w:r w:rsidRPr="00026D07">
                <w:rPr>
                  <w:rFonts w:ascii="Courier New" w:hAnsi="Courier New" w:cs="Courier New"/>
                  <w:color w:val="000000"/>
                  <w:sz w:val="16"/>
                  <w:szCs w:val="16"/>
                  <w:lang w:val="en-US"/>
                  <w:rPrChange w:id="2917" w:author="Maciej Maciejewski 2" w:date="2024-01-09T14:54:00Z">
                    <w:rPr>
                      <w:rFonts w:ascii="Courier New" w:hAnsi="Courier New" w:cs="Courier New"/>
                      <w:color w:val="000000"/>
                      <w:sz w:val="20"/>
                    </w:rPr>
                  </w:rPrChange>
                </w:rPr>
                <w:t>String</w:t>
              </w:r>
              <w:proofErr w:type="spellEnd"/>
              <w:r w:rsidRPr="00026D07">
                <w:rPr>
                  <w:rFonts w:ascii="Courier New" w:hAnsi="Courier New" w:cs="Courier New"/>
                  <w:color w:val="000000"/>
                  <w:sz w:val="16"/>
                  <w:szCs w:val="16"/>
                  <w:lang w:val="en-US"/>
                  <w:rPrChange w:id="2918" w:author="Maciej Maciejewski 2" w:date="2024-01-09T14:54:00Z">
                    <w:rPr>
                      <w:rFonts w:ascii="Courier New" w:hAnsi="Courier New" w:cs="Courier New"/>
                      <w:color w:val="000000"/>
                      <w:sz w:val="20"/>
                    </w:rPr>
                  </w:rPrChange>
                </w:rPr>
                <w:t xml:space="preserve"> </w:t>
              </w:r>
              <w:proofErr w:type="spellStart"/>
              <w:r w:rsidRPr="00026D07">
                <w:rPr>
                  <w:rFonts w:ascii="Courier New" w:hAnsi="Courier New" w:cs="Courier New"/>
                  <w:color w:val="080808"/>
                  <w:sz w:val="16"/>
                  <w:szCs w:val="16"/>
                  <w:lang w:val="en-US"/>
                  <w:rPrChange w:id="2919" w:author="Maciej Maciejewski 2" w:date="2024-01-09T14:54:00Z">
                    <w:rPr>
                      <w:rFonts w:ascii="Courier New" w:hAnsi="Courier New" w:cs="Courier New"/>
                      <w:color w:val="080808"/>
                      <w:sz w:val="20"/>
                    </w:rPr>
                  </w:rPrChange>
                </w:rPr>
                <w:t>userName</w:t>
              </w:r>
              <w:proofErr w:type="spellEnd"/>
              <w:r w:rsidRPr="00026D07">
                <w:rPr>
                  <w:rFonts w:ascii="Courier New" w:hAnsi="Courier New" w:cs="Courier New"/>
                  <w:color w:val="080808"/>
                  <w:sz w:val="16"/>
                  <w:szCs w:val="16"/>
                  <w:lang w:val="en-US"/>
                  <w:rPrChange w:id="2920" w:author="Maciej Maciejewski 2" w:date="2024-01-09T14:54:00Z">
                    <w:rPr>
                      <w:rFonts w:ascii="Courier New" w:hAnsi="Courier New" w:cs="Courier New"/>
                      <w:color w:val="080808"/>
                      <w:sz w:val="20"/>
                    </w:rPr>
                  </w:rPrChange>
                </w:rPr>
                <w:t>);</w:t>
              </w:r>
            </w:ins>
          </w:p>
          <w:p w14:paraId="716BDE58" w14:textId="6D3BF4F3" w:rsidR="003848ED" w:rsidRPr="003848ED" w:rsidRDefault="00026D07" w:rsidP="003848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firstLine="0"/>
              <w:rPr>
                <w:ins w:id="2921" w:author="Maciej Maciejewski 2" w:date="2024-01-09T14:48:00Z"/>
                <w:rFonts w:ascii="Courier New" w:hAnsi="Courier New" w:cs="Courier New"/>
                <w:color w:val="080808"/>
                <w:sz w:val="16"/>
                <w:szCs w:val="16"/>
                <w:lang w:val="en-US"/>
                <w:rPrChange w:id="2922" w:author="Maciej Maciejewski 2" w:date="2024-01-09T14:50:00Z">
                  <w:rPr>
                    <w:ins w:id="2923" w:author="Maciej Maciejewski 2" w:date="2024-01-09T14:48:00Z"/>
                    <w:lang w:eastAsia="ja-JP"/>
                  </w:rPr>
                </w:rPrChange>
              </w:rPr>
              <w:pPrChange w:id="2924" w:author="Maciej Maciejewski 2" w:date="2024-01-09T14:50:00Z">
                <w:pPr>
                  <w:pStyle w:val="NormalnyWeb"/>
                  <w:ind w:firstLine="0"/>
                  <w:jc w:val="both"/>
                </w:pPr>
              </w:pPrChange>
            </w:pPr>
            <w:ins w:id="2925" w:author="Maciej Maciejewski 2" w:date="2024-01-09T14:53:00Z">
              <w:r w:rsidRPr="00026D07">
                <w:rPr>
                  <w:rFonts w:ascii="Courier New" w:hAnsi="Courier New" w:cs="Courier New"/>
                  <w:color w:val="080808"/>
                  <w:sz w:val="16"/>
                  <w:szCs w:val="16"/>
                  <w:lang w:val="en-US"/>
                  <w:rPrChange w:id="2926" w:author="Maciej Maciejewski 2" w:date="2024-01-09T14:54:00Z">
                    <w:rPr>
                      <w:rFonts w:ascii="Courier New" w:hAnsi="Courier New" w:cs="Courier New"/>
                      <w:color w:val="080808"/>
                      <w:sz w:val="20"/>
                    </w:rPr>
                  </w:rPrChange>
                </w:rPr>
                <w:t>);</w:t>
              </w:r>
            </w:ins>
          </w:p>
        </w:tc>
      </w:tr>
    </w:tbl>
    <w:p w14:paraId="2B65AA6C" w14:textId="0981F51C" w:rsidR="003848ED" w:rsidRPr="002B36D4" w:rsidRDefault="002B36D4" w:rsidP="002B36D4">
      <w:pPr>
        <w:pStyle w:val="NormalnyWeb"/>
        <w:ind w:firstLine="708"/>
        <w:jc w:val="center"/>
        <w:rPr>
          <w:ins w:id="2927" w:author="Maciej Maciejewski 2" w:date="2024-01-09T14:38:00Z"/>
          <w:sz w:val="20"/>
          <w:szCs w:val="20"/>
          <w:lang w:eastAsia="ja-JP"/>
          <w:rPrChange w:id="2928" w:author="Maciej Maciejewski 2" w:date="2024-01-09T15:12:00Z">
            <w:rPr>
              <w:ins w:id="2929" w:author="Maciej Maciejewski 2" w:date="2024-01-09T14:38:00Z"/>
              <w:lang w:eastAsia="ja-JP"/>
            </w:rPr>
          </w:rPrChange>
        </w:rPr>
        <w:pPrChange w:id="2930" w:author="Maciej Maciejewski 2" w:date="2024-01-09T15:12:00Z">
          <w:pPr>
            <w:pStyle w:val="NormalnyWeb"/>
            <w:jc w:val="both"/>
          </w:pPr>
        </w:pPrChange>
      </w:pPr>
      <w:ins w:id="2931" w:author="Maciej Maciejewski 2" w:date="2024-01-09T15:12:00Z">
        <w:r w:rsidRPr="002B36D4">
          <w:rPr>
            <w:sz w:val="20"/>
            <w:szCs w:val="20"/>
            <w:lang w:eastAsia="ja-JP"/>
            <w:rPrChange w:id="2932" w:author="Maciej Maciejewski 2" w:date="2024-01-09T15:12:00Z">
              <w:rPr>
                <w:lang w:eastAsia="ja-JP"/>
              </w:rPr>
            </w:rPrChange>
          </w:rPr>
          <w:t>r</w:t>
        </w:r>
      </w:ins>
      <w:ins w:id="2933" w:author="Maciej Maciejewski 2" w:date="2024-01-09T15:11:00Z">
        <w:r w:rsidRPr="002B36D4">
          <w:rPr>
            <w:sz w:val="20"/>
            <w:szCs w:val="20"/>
            <w:lang w:eastAsia="ja-JP"/>
            <w:rPrChange w:id="2934" w:author="Maciej Maciejewski 2" w:date="2024-01-09T15:12:00Z">
              <w:rPr>
                <w:lang w:val="en-US" w:eastAsia="ja-JP"/>
              </w:rPr>
            </w:rPrChange>
          </w:rPr>
          <w:t>ys 5.</w:t>
        </w:r>
      </w:ins>
      <w:ins w:id="2935" w:author="Maciej Maciejewski 2" w:date="2024-01-09T15:12:00Z">
        <w:r w:rsidRPr="002B36D4">
          <w:rPr>
            <w:sz w:val="20"/>
            <w:szCs w:val="20"/>
            <w:lang w:eastAsia="ja-JP"/>
            <w:rPrChange w:id="2936" w:author="Maciej Maciejewski 2" w:date="2024-01-09T15:12:00Z">
              <w:rPr>
                <w:lang w:val="en-US" w:eastAsia="ja-JP"/>
              </w:rPr>
            </w:rPrChange>
          </w:rPr>
          <w:t>8 Przykład repozytorium z wła</w:t>
        </w:r>
        <w:r w:rsidRPr="002B36D4">
          <w:rPr>
            <w:sz w:val="20"/>
            <w:szCs w:val="20"/>
            <w:lang w:eastAsia="ja-JP"/>
            <w:rPrChange w:id="2937" w:author="Maciej Maciejewski 2" w:date="2024-01-09T15:12:00Z">
              <w:rPr>
                <w:lang w:eastAsia="ja-JP"/>
              </w:rPr>
            </w:rPrChange>
          </w:rPr>
          <w:t>snym zapytaniem</w:t>
        </w:r>
      </w:ins>
    </w:p>
    <w:p w14:paraId="5E11596A" w14:textId="47C6E12C" w:rsidR="007D33B5" w:rsidRPr="007D33B5" w:rsidRDefault="007D33B5">
      <w:pPr>
        <w:pStyle w:val="NormalnyWeb"/>
        <w:jc w:val="both"/>
        <w:rPr>
          <w:ins w:id="2938" w:author="Maciej Maciejewski" w:date="2024-01-07T19:54:00Z"/>
          <w:lang w:eastAsia="ja-JP"/>
        </w:rPr>
        <w:pPrChange w:id="2939" w:author="Maciej Maciejewski" w:date="2024-01-08T21:07:00Z">
          <w:pPr>
            <w:pStyle w:val="NormalnyWeb"/>
          </w:pPr>
        </w:pPrChange>
      </w:pPr>
      <w:ins w:id="2940" w:author="Maciej Maciejewski" w:date="2024-01-07T19:54:00Z">
        <w:r w:rsidRPr="007D33B5">
          <w:rPr>
            <w:lang w:eastAsia="ja-JP"/>
          </w:rPr>
          <w:lastRenderedPageBreak/>
          <w:t xml:space="preserve">Pakiet </w:t>
        </w:r>
        <w:r w:rsidRPr="007D33B5">
          <w:rPr>
            <w:rFonts w:ascii="Courier New" w:hAnsi="Courier New" w:cs="Courier New"/>
            <w:sz w:val="20"/>
            <w:szCs w:val="20"/>
            <w:lang w:eastAsia="ja-JP"/>
          </w:rPr>
          <w:t>Error</w:t>
        </w:r>
        <w:r w:rsidRPr="007D33B5">
          <w:rPr>
            <w:lang w:eastAsia="ja-JP"/>
          </w:rPr>
          <w:t xml:space="preserve"> jest przeznaczony do obsługi błędów w aplikacji, zapewniając odpowiednią reakcję na wyjątki i nieoczekiwane sytuacje. Z kolei pakiet </w:t>
        </w:r>
        <w:proofErr w:type="spellStart"/>
        <w:r w:rsidRPr="007D33B5">
          <w:rPr>
            <w:rFonts w:ascii="Courier New" w:hAnsi="Courier New" w:cs="Courier New"/>
            <w:sz w:val="20"/>
            <w:szCs w:val="20"/>
            <w:lang w:eastAsia="ja-JP"/>
          </w:rPr>
          <w:t>Config</w:t>
        </w:r>
        <w:proofErr w:type="spellEnd"/>
        <w:r w:rsidRPr="007D33B5">
          <w:rPr>
            <w:lang w:eastAsia="ja-JP"/>
          </w:rPr>
          <w:t xml:space="preserve"> zawiera klasy konfiguracyjne, takie jak </w:t>
        </w:r>
        <w:proofErr w:type="spellStart"/>
        <w:r w:rsidRPr="007D33B5">
          <w:rPr>
            <w:rFonts w:ascii="Courier New" w:hAnsi="Courier New" w:cs="Courier New"/>
            <w:sz w:val="20"/>
            <w:szCs w:val="20"/>
            <w:lang w:eastAsia="ja-JP"/>
          </w:rPr>
          <w:t>CorsConfiguration</w:t>
        </w:r>
        <w:proofErr w:type="spellEnd"/>
        <w:r w:rsidRPr="007D33B5">
          <w:rPr>
            <w:lang w:eastAsia="ja-JP"/>
          </w:rPr>
          <w:t>, która zarządza zasadami Cross-</w:t>
        </w:r>
        <w:proofErr w:type="spellStart"/>
        <w:r w:rsidRPr="007D33B5">
          <w:rPr>
            <w:lang w:eastAsia="ja-JP"/>
          </w:rPr>
          <w:t>Origin</w:t>
        </w:r>
        <w:proofErr w:type="spellEnd"/>
        <w:r w:rsidRPr="007D33B5">
          <w:rPr>
            <w:lang w:eastAsia="ja-JP"/>
          </w:rPr>
          <w:t xml:space="preserve"> Resource </w:t>
        </w:r>
        <w:proofErr w:type="spellStart"/>
        <w:r w:rsidRPr="007D33B5">
          <w:rPr>
            <w:lang w:eastAsia="ja-JP"/>
          </w:rPr>
          <w:t>Sharing</w:t>
        </w:r>
        <w:proofErr w:type="spellEnd"/>
        <w:r>
          <w:rPr>
            <w:lang w:eastAsia="ja-JP"/>
          </w:rPr>
          <w:t xml:space="preserve"> (CORS)</w:t>
        </w:r>
        <w:r w:rsidRPr="007D33B5">
          <w:rPr>
            <w:lang w:eastAsia="ja-JP"/>
          </w:rPr>
          <w:t xml:space="preserve">, oraz </w:t>
        </w:r>
        <w:proofErr w:type="spellStart"/>
        <w:r w:rsidRPr="007D33B5">
          <w:rPr>
            <w:rFonts w:ascii="Courier New" w:hAnsi="Courier New" w:cs="Courier New"/>
            <w:sz w:val="20"/>
            <w:szCs w:val="20"/>
            <w:lang w:eastAsia="ja-JP"/>
          </w:rPr>
          <w:t>PayPalConfiguration</w:t>
        </w:r>
        <w:proofErr w:type="spellEnd"/>
        <w:r w:rsidRPr="007D33B5">
          <w:rPr>
            <w:lang w:eastAsia="ja-JP"/>
          </w:rPr>
          <w:t xml:space="preserve">, odpowiedzialna za konfigurację integracji z </w:t>
        </w:r>
        <w:proofErr w:type="spellStart"/>
        <w:r w:rsidRPr="007D33B5">
          <w:rPr>
            <w:lang w:eastAsia="ja-JP"/>
          </w:rPr>
          <w:t>PayPal</w:t>
        </w:r>
        <w:proofErr w:type="spellEnd"/>
        <w:r w:rsidRPr="007D33B5">
          <w:rPr>
            <w:lang w:eastAsia="ja-JP"/>
          </w:rPr>
          <w:t>.</w:t>
        </w:r>
      </w:ins>
    </w:p>
    <w:p w14:paraId="5AA012FE" w14:textId="77777777" w:rsidR="007D33B5" w:rsidRPr="007D33B5" w:rsidRDefault="007D33B5">
      <w:pPr>
        <w:overflowPunct/>
        <w:autoSpaceDE/>
        <w:autoSpaceDN/>
        <w:adjustRightInd/>
        <w:spacing w:before="100" w:beforeAutospacing="1" w:after="100" w:afterAutospacing="1"/>
        <w:ind w:firstLine="708"/>
        <w:jc w:val="both"/>
        <w:rPr>
          <w:ins w:id="2941" w:author="Maciej Maciejewski" w:date="2024-01-07T19:54:00Z"/>
          <w:szCs w:val="24"/>
          <w:lang w:eastAsia="ja-JP"/>
        </w:rPr>
        <w:pPrChange w:id="2942" w:author="Maciej Maciejewski" w:date="2024-01-08T21:07:00Z">
          <w:pPr>
            <w:overflowPunct/>
            <w:autoSpaceDE/>
            <w:autoSpaceDN/>
            <w:adjustRightInd/>
            <w:spacing w:before="100" w:beforeAutospacing="1" w:after="100" w:afterAutospacing="1"/>
            <w:ind w:firstLine="0"/>
          </w:pPr>
        </w:pPrChange>
      </w:pPr>
      <w:ins w:id="2943" w:author="Maciej Maciejewski" w:date="2024-01-07T19:54:00Z">
        <w:r w:rsidRPr="007D33B5">
          <w:rPr>
            <w:szCs w:val="24"/>
            <w:lang w:eastAsia="ja-JP"/>
          </w:rPr>
          <w:t xml:space="preserve">Podsumowując, działanie aplikacji serwerowej można opisać w następujący sposób: gdy na jeden z </w:t>
        </w:r>
        <w:proofErr w:type="spellStart"/>
        <w:r w:rsidRPr="007D33B5">
          <w:rPr>
            <w:szCs w:val="24"/>
            <w:lang w:eastAsia="ja-JP"/>
          </w:rPr>
          <w:t>endpointów</w:t>
        </w:r>
        <w:proofErr w:type="spellEnd"/>
        <w:r w:rsidRPr="007D33B5">
          <w:rPr>
            <w:szCs w:val="24"/>
            <w:lang w:eastAsia="ja-JP"/>
          </w:rPr>
          <w:t xml:space="preserve"> zdefiniowanych w kontrolerach przychodzi zapytanie spełniające określone kryteria, uruchamiana jest funkcja serwisu, która pobiera i przetwarza dane. Następnie, za pomocą </w:t>
        </w:r>
        <w:proofErr w:type="spellStart"/>
        <w:r w:rsidRPr="007D33B5">
          <w:rPr>
            <w:szCs w:val="24"/>
            <w:lang w:eastAsia="ja-JP"/>
          </w:rPr>
          <w:t>mappera</w:t>
        </w:r>
        <w:proofErr w:type="spellEnd"/>
        <w:r w:rsidRPr="007D33B5">
          <w:rPr>
            <w:szCs w:val="24"/>
            <w:lang w:eastAsia="ja-JP"/>
          </w:rPr>
          <w:t xml:space="preserve">, dane są transformowane na odpowiedni format, a wynik operacji jest zwracany jako odpowiedź na zapytanie do </w:t>
        </w:r>
        <w:proofErr w:type="spellStart"/>
        <w:r w:rsidRPr="007D33B5">
          <w:rPr>
            <w:szCs w:val="24"/>
            <w:lang w:eastAsia="ja-JP"/>
          </w:rPr>
          <w:t>frontendu</w:t>
        </w:r>
        <w:proofErr w:type="spellEnd"/>
        <w:r w:rsidRPr="007D33B5">
          <w:rPr>
            <w:szCs w:val="24"/>
            <w:lang w:eastAsia="ja-JP"/>
          </w:rPr>
          <w:t>. Ta struktura pozwala na efektywne i uporządkowane przetwarzanie zapytań, co jest kluczowe dla płynnego działania aplikacji.</w:t>
        </w:r>
      </w:ins>
    </w:p>
    <w:p w14:paraId="23852ADC" w14:textId="4A059229" w:rsidR="00A250D2" w:rsidRDefault="00A250D2" w:rsidP="009F0104">
      <w:pPr>
        <w:ind w:firstLine="0"/>
        <w:jc w:val="both"/>
        <w:rPr>
          <w:ins w:id="2944" w:author="Maciej Maciejewski" w:date="2024-01-08T18:49:00Z"/>
          <w:b/>
          <w:bCs/>
          <w:sz w:val="28"/>
          <w:szCs w:val="28"/>
        </w:rPr>
      </w:pPr>
      <w:ins w:id="2945" w:author="Maciej Maciejewski" w:date="2024-01-05T18:44:00Z">
        <w:r w:rsidRPr="00A250D2">
          <w:rPr>
            <w:b/>
            <w:bCs/>
            <w:sz w:val="28"/>
            <w:szCs w:val="28"/>
            <w:rPrChange w:id="2946" w:author="Maciej Maciejewski" w:date="2024-01-05T18:46:00Z">
              <w:rPr>
                <w:szCs w:val="24"/>
              </w:rPr>
            </w:rPrChange>
          </w:rPr>
          <w:t xml:space="preserve">5.1.2 Architektura po stronie </w:t>
        </w:r>
        <w:proofErr w:type="spellStart"/>
        <w:r w:rsidRPr="00A250D2">
          <w:rPr>
            <w:b/>
            <w:bCs/>
            <w:sz w:val="28"/>
            <w:szCs w:val="28"/>
            <w:rPrChange w:id="2947" w:author="Maciej Maciejewski" w:date="2024-01-05T18:46:00Z">
              <w:rPr>
                <w:szCs w:val="24"/>
              </w:rPr>
            </w:rPrChange>
          </w:rPr>
          <w:t>frontendu</w:t>
        </w:r>
      </w:ins>
      <w:proofErr w:type="spellEnd"/>
    </w:p>
    <w:p w14:paraId="7F523A94" w14:textId="77777777" w:rsidR="00066B95" w:rsidRDefault="00066B95" w:rsidP="009F0104">
      <w:pPr>
        <w:ind w:firstLine="0"/>
        <w:jc w:val="both"/>
        <w:rPr>
          <w:ins w:id="2948" w:author="Maciej Maciejewski" w:date="2024-01-08T18:49:00Z"/>
          <w:b/>
          <w:bCs/>
          <w:sz w:val="28"/>
          <w:szCs w:val="28"/>
        </w:rPr>
      </w:pPr>
    </w:p>
    <w:p w14:paraId="2DD1FFC1" w14:textId="52086646" w:rsidR="00B95811" w:rsidRDefault="00066B95" w:rsidP="007D33B5">
      <w:pPr>
        <w:ind w:firstLine="0"/>
        <w:jc w:val="both"/>
        <w:rPr>
          <w:ins w:id="2949" w:author="Maciej Maciejewski" w:date="2024-01-08T19:19:00Z"/>
        </w:rPr>
      </w:pPr>
      <w:ins w:id="2950" w:author="Maciej Maciejewski" w:date="2024-01-08T18:49:00Z">
        <w:r>
          <w:rPr>
            <w:b/>
            <w:bCs/>
            <w:sz w:val="28"/>
            <w:szCs w:val="28"/>
          </w:rPr>
          <w:tab/>
        </w:r>
        <w:r w:rsidRPr="00066B95">
          <w:rPr>
            <w:szCs w:val="24"/>
            <w:rPrChange w:id="2951" w:author="Maciej Maciejewski" w:date="2024-01-08T18:49:00Z">
              <w:rPr>
                <w:b/>
                <w:bCs/>
                <w:sz w:val="28"/>
                <w:szCs w:val="28"/>
              </w:rPr>
            </w:rPrChange>
          </w:rPr>
          <w:t xml:space="preserve">Architektura </w:t>
        </w:r>
        <w:r>
          <w:rPr>
            <w:szCs w:val="24"/>
          </w:rPr>
          <w:t xml:space="preserve">po stronie </w:t>
        </w:r>
        <w:proofErr w:type="spellStart"/>
        <w:r>
          <w:rPr>
            <w:szCs w:val="24"/>
          </w:rPr>
          <w:t>frontendu</w:t>
        </w:r>
        <w:proofErr w:type="spellEnd"/>
        <w:r>
          <w:rPr>
            <w:szCs w:val="24"/>
          </w:rPr>
          <w:t xml:space="preserve"> </w:t>
        </w:r>
      </w:ins>
      <w:ins w:id="2952" w:author="Maciej Maciejewski" w:date="2024-01-08T18:50:00Z">
        <w:r>
          <w:rPr>
            <w:szCs w:val="24"/>
          </w:rPr>
          <w:t xml:space="preserve">jest stosunkowo mniej skomplikowana niż po stronie </w:t>
        </w:r>
        <w:proofErr w:type="spellStart"/>
        <w:r>
          <w:rPr>
            <w:szCs w:val="24"/>
          </w:rPr>
          <w:t>backendu</w:t>
        </w:r>
      </w:ins>
      <w:proofErr w:type="spellEnd"/>
      <w:ins w:id="2953" w:author="Maciej Maciejewski" w:date="2024-01-08T19:04:00Z">
        <w:r w:rsidR="007410D2">
          <w:rPr>
            <w:szCs w:val="24"/>
          </w:rPr>
          <w:t>, jest tak w dużej mierze dzięki</w:t>
        </w:r>
      </w:ins>
      <w:ins w:id="2954" w:author="Maciej Maciejewski" w:date="2024-01-08T19:08:00Z">
        <w:r w:rsidR="007410D2">
          <w:rPr>
            <w:szCs w:val="24"/>
          </w:rPr>
          <w:t xml:space="preserve"> narzędziu</w:t>
        </w:r>
      </w:ins>
      <w:ins w:id="2955" w:author="Maciej Maciejewski" w:date="2024-01-08T19:04:00Z">
        <w:r w:rsidR="007410D2">
          <w:rPr>
            <w:szCs w:val="24"/>
          </w:rPr>
          <w:t xml:space="preserve"> </w:t>
        </w:r>
        <w:proofErr w:type="spellStart"/>
        <w:r w:rsidR="007410D2">
          <w:rPr>
            <w:szCs w:val="24"/>
          </w:rPr>
          <w:t>n</w:t>
        </w:r>
      </w:ins>
      <w:ins w:id="2956" w:author="Maciej Maciejewski" w:date="2024-01-08T19:07:00Z">
        <w:r w:rsidR="007410D2">
          <w:rPr>
            <w:szCs w:val="24"/>
          </w:rPr>
          <w:t>g</w:t>
        </w:r>
      </w:ins>
      <w:proofErr w:type="spellEnd"/>
      <w:ins w:id="2957" w:author="Maciej Maciejewski" w:date="2024-01-08T19:08:00Z">
        <w:r w:rsidR="007410D2">
          <w:rPr>
            <w:szCs w:val="24"/>
          </w:rPr>
          <w:t xml:space="preserve">. </w:t>
        </w:r>
        <w:proofErr w:type="spellStart"/>
        <w:r w:rsidR="007410D2">
          <w:rPr>
            <w:szCs w:val="24"/>
          </w:rPr>
          <w:t>Ng</w:t>
        </w:r>
        <w:proofErr w:type="spellEnd"/>
        <w:r w:rsidR="007410D2" w:rsidRPr="007410D2">
          <w:t xml:space="preserve"> </w:t>
        </w:r>
        <w:r w:rsidR="007410D2">
          <w:t>jest skrótem od "</w:t>
        </w:r>
        <w:proofErr w:type="spellStart"/>
        <w:r w:rsidR="007410D2">
          <w:t>Angular</w:t>
        </w:r>
        <w:proofErr w:type="spellEnd"/>
        <w:r w:rsidR="007410D2">
          <w:t xml:space="preserve">" i odnosi się do narzędzia wiersza poleceń (CLI – </w:t>
        </w:r>
        <w:proofErr w:type="spellStart"/>
        <w:r w:rsidR="007410D2">
          <w:t>Command</w:t>
        </w:r>
        <w:proofErr w:type="spellEnd"/>
        <w:r w:rsidR="007410D2">
          <w:t xml:space="preserve"> Line Interface) </w:t>
        </w:r>
        <w:proofErr w:type="spellStart"/>
        <w:r w:rsidR="007410D2">
          <w:t>Angulara</w:t>
        </w:r>
      </w:ins>
      <w:proofErr w:type="spellEnd"/>
      <w:ins w:id="2958" w:author="Maciej Maciejewski" w:date="2024-01-08T19:09:00Z">
        <w:r w:rsidR="007410D2">
          <w:t xml:space="preserve">, pozwala </w:t>
        </w:r>
      </w:ins>
      <w:ins w:id="2959" w:author="Maciej Maciejewski" w:date="2024-01-08T19:10:00Z">
        <w:r w:rsidR="007410D2">
          <w:t>ono łatwo tworzyć projekty, dodawać do niego nowe elementy oraz symulować lokalny serwer na którym aplikacja może być testowana.</w:t>
        </w:r>
      </w:ins>
    </w:p>
    <w:p w14:paraId="4D21DC97" w14:textId="77777777" w:rsidR="00B95811" w:rsidRPr="00B95811" w:rsidRDefault="00B95811">
      <w:pPr>
        <w:overflowPunct/>
        <w:autoSpaceDE/>
        <w:autoSpaceDN/>
        <w:adjustRightInd/>
        <w:spacing w:before="100" w:beforeAutospacing="1" w:after="100" w:afterAutospacing="1"/>
        <w:ind w:firstLine="360"/>
        <w:jc w:val="both"/>
        <w:rPr>
          <w:ins w:id="2960" w:author="Maciej Maciejewski" w:date="2024-01-08T19:19:00Z"/>
          <w:szCs w:val="24"/>
          <w:lang w:eastAsia="ja-JP"/>
        </w:rPr>
        <w:pPrChange w:id="2961" w:author="Maciej Maciejewski" w:date="2024-01-08T21:06:00Z">
          <w:pPr>
            <w:overflowPunct/>
            <w:autoSpaceDE/>
            <w:autoSpaceDN/>
            <w:adjustRightInd/>
            <w:spacing w:before="100" w:beforeAutospacing="1" w:after="100" w:afterAutospacing="1"/>
            <w:ind w:firstLine="0"/>
          </w:pPr>
        </w:pPrChange>
      </w:pPr>
      <w:ins w:id="2962" w:author="Maciej Maciejewski" w:date="2024-01-08T19:19:00Z">
        <w:r w:rsidRPr="00B95811">
          <w:rPr>
            <w:szCs w:val="24"/>
            <w:lang w:eastAsia="ja-JP"/>
          </w:rPr>
          <w:t xml:space="preserve">Oto kilka kluczowych funkcji, które </w:t>
        </w:r>
        <w:proofErr w:type="spellStart"/>
        <w:r w:rsidRPr="009F0104">
          <w:rPr>
            <w:szCs w:val="24"/>
            <w:lang w:eastAsia="ja-JP"/>
            <w:rPrChange w:id="2963" w:author="Maciej Maciejewski" w:date="2024-01-08T21:05:00Z">
              <w:rPr>
                <w:rFonts w:ascii="Courier New" w:hAnsi="Courier New" w:cs="Courier New"/>
                <w:sz w:val="20"/>
                <w:lang w:eastAsia="ja-JP"/>
              </w:rPr>
            </w:rPrChange>
          </w:rPr>
          <w:t>ng</w:t>
        </w:r>
        <w:proofErr w:type="spellEnd"/>
        <w:r w:rsidRPr="00B95811">
          <w:rPr>
            <w:szCs w:val="24"/>
            <w:lang w:eastAsia="ja-JP"/>
          </w:rPr>
          <w:t xml:space="preserve"> (</w:t>
        </w:r>
        <w:proofErr w:type="spellStart"/>
        <w:r w:rsidRPr="00B95811">
          <w:rPr>
            <w:szCs w:val="24"/>
            <w:lang w:eastAsia="ja-JP"/>
          </w:rPr>
          <w:t>Angular</w:t>
        </w:r>
        <w:proofErr w:type="spellEnd"/>
        <w:r w:rsidRPr="00B95811">
          <w:rPr>
            <w:szCs w:val="24"/>
            <w:lang w:eastAsia="ja-JP"/>
          </w:rPr>
          <w:t xml:space="preserve"> CLI) oferuje:</w:t>
        </w:r>
      </w:ins>
    </w:p>
    <w:p w14:paraId="271876CE" w14:textId="77777777" w:rsidR="00B95811" w:rsidRPr="00B95811" w:rsidRDefault="00B95811">
      <w:pPr>
        <w:numPr>
          <w:ilvl w:val="0"/>
          <w:numId w:val="19"/>
        </w:numPr>
        <w:overflowPunct/>
        <w:autoSpaceDE/>
        <w:autoSpaceDN/>
        <w:adjustRightInd/>
        <w:spacing w:before="100" w:beforeAutospacing="1" w:after="100" w:afterAutospacing="1"/>
        <w:jc w:val="both"/>
        <w:rPr>
          <w:ins w:id="2964" w:author="Maciej Maciejewski" w:date="2024-01-08T19:19:00Z"/>
          <w:szCs w:val="24"/>
          <w:lang w:eastAsia="ja-JP"/>
        </w:rPr>
        <w:pPrChange w:id="2965" w:author="Maciej Maciejewski" w:date="2024-01-08T21:06:00Z">
          <w:pPr>
            <w:numPr>
              <w:numId w:val="19"/>
            </w:numPr>
            <w:tabs>
              <w:tab w:val="num" w:pos="720"/>
            </w:tabs>
            <w:overflowPunct/>
            <w:autoSpaceDE/>
            <w:autoSpaceDN/>
            <w:adjustRightInd/>
            <w:spacing w:before="100" w:beforeAutospacing="1" w:after="100" w:afterAutospacing="1"/>
            <w:ind w:left="720" w:hanging="360"/>
          </w:pPr>
        </w:pPrChange>
      </w:pPr>
      <w:ins w:id="2966" w:author="Maciej Maciejewski" w:date="2024-01-08T19:19:00Z">
        <w:r w:rsidRPr="00B95811">
          <w:rPr>
            <w:b/>
            <w:bCs/>
            <w:szCs w:val="24"/>
            <w:lang w:eastAsia="ja-JP"/>
          </w:rPr>
          <w:t>Tworzenie Nowego Projektu:</w:t>
        </w:r>
        <w:r w:rsidRPr="00B95811">
          <w:rPr>
            <w:szCs w:val="24"/>
            <w:lang w:eastAsia="ja-JP"/>
          </w:rPr>
          <w:t xml:space="preserve"> Polecenie </w:t>
        </w:r>
        <w:proofErr w:type="spellStart"/>
        <w:r w:rsidRPr="00B95811">
          <w:rPr>
            <w:rFonts w:ascii="Courier New" w:hAnsi="Courier New" w:cs="Courier New"/>
            <w:sz w:val="20"/>
            <w:lang w:eastAsia="ja-JP"/>
          </w:rPr>
          <w:t>ng</w:t>
        </w:r>
        <w:proofErr w:type="spellEnd"/>
        <w:r w:rsidRPr="00B95811">
          <w:rPr>
            <w:rFonts w:ascii="Courier New" w:hAnsi="Courier New" w:cs="Courier New"/>
            <w:sz w:val="20"/>
            <w:lang w:eastAsia="ja-JP"/>
          </w:rPr>
          <w:t xml:space="preserve"> </w:t>
        </w:r>
        <w:proofErr w:type="spellStart"/>
        <w:r w:rsidRPr="00B95811">
          <w:rPr>
            <w:rFonts w:ascii="Courier New" w:hAnsi="Courier New" w:cs="Courier New"/>
            <w:sz w:val="20"/>
            <w:lang w:eastAsia="ja-JP"/>
          </w:rPr>
          <w:t>new</w:t>
        </w:r>
        <w:proofErr w:type="spellEnd"/>
        <w:r w:rsidRPr="00B95811">
          <w:rPr>
            <w:szCs w:val="24"/>
            <w:lang w:eastAsia="ja-JP"/>
          </w:rPr>
          <w:t xml:space="preserve"> pozwala na stworzenie nowego projektu </w:t>
        </w:r>
        <w:proofErr w:type="spellStart"/>
        <w:r w:rsidRPr="00B95811">
          <w:rPr>
            <w:szCs w:val="24"/>
            <w:lang w:eastAsia="ja-JP"/>
          </w:rPr>
          <w:t>Angular</w:t>
        </w:r>
        <w:proofErr w:type="spellEnd"/>
        <w:r w:rsidRPr="00B95811">
          <w:rPr>
            <w:szCs w:val="24"/>
            <w:lang w:eastAsia="ja-JP"/>
          </w:rPr>
          <w:t xml:space="preserve"> od podstaw. Generuje ono wszystkie niezbędne pliki, strukturę katalogów oraz konfigurację podstawową.</w:t>
        </w:r>
      </w:ins>
    </w:p>
    <w:p w14:paraId="70929087" w14:textId="77777777" w:rsidR="00B95811" w:rsidRPr="00B95811" w:rsidRDefault="00B95811">
      <w:pPr>
        <w:numPr>
          <w:ilvl w:val="0"/>
          <w:numId w:val="19"/>
        </w:numPr>
        <w:overflowPunct/>
        <w:autoSpaceDE/>
        <w:autoSpaceDN/>
        <w:adjustRightInd/>
        <w:spacing w:before="100" w:beforeAutospacing="1" w:after="100" w:afterAutospacing="1"/>
        <w:jc w:val="both"/>
        <w:rPr>
          <w:ins w:id="2967" w:author="Maciej Maciejewski" w:date="2024-01-08T19:19:00Z"/>
          <w:szCs w:val="24"/>
          <w:lang w:eastAsia="ja-JP"/>
        </w:rPr>
        <w:pPrChange w:id="2968" w:author="Maciej Maciejewski" w:date="2024-01-08T21:06:00Z">
          <w:pPr>
            <w:numPr>
              <w:numId w:val="19"/>
            </w:numPr>
            <w:tabs>
              <w:tab w:val="num" w:pos="720"/>
            </w:tabs>
            <w:overflowPunct/>
            <w:autoSpaceDE/>
            <w:autoSpaceDN/>
            <w:adjustRightInd/>
            <w:spacing w:before="100" w:beforeAutospacing="1" w:after="100" w:afterAutospacing="1"/>
            <w:ind w:left="720" w:hanging="360"/>
          </w:pPr>
        </w:pPrChange>
      </w:pPr>
      <w:ins w:id="2969" w:author="Maciej Maciejewski" w:date="2024-01-08T19:19:00Z">
        <w:r w:rsidRPr="00B95811">
          <w:rPr>
            <w:b/>
            <w:bCs/>
            <w:szCs w:val="24"/>
            <w:lang w:eastAsia="ja-JP"/>
          </w:rPr>
          <w:t>Generowanie Komponentów i Usług:</w:t>
        </w:r>
        <w:r w:rsidRPr="00B95811">
          <w:rPr>
            <w:szCs w:val="24"/>
            <w:lang w:eastAsia="ja-JP"/>
          </w:rPr>
          <w:t xml:space="preserve"> </w:t>
        </w:r>
        <w:proofErr w:type="spellStart"/>
        <w:r w:rsidRPr="00B95811">
          <w:rPr>
            <w:szCs w:val="24"/>
            <w:lang w:eastAsia="ja-JP"/>
          </w:rPr>
          <w:t>Angular</w:t>
        </w:r>
        <w:proofErr w:type="spellEnd"/>
        <w:r w:rsidRPr="00B95811">
          <w:rPr>
            <w:szCs w:val="24"/>
            <w:lang w:eastAsia="ja-JP"/>
          </w:rPr>
          <w:t xml:space="preserve"> CLI umożliwia generowanie różnych części aplikacji, takich jak komponenty (</w:t>
        </w:r>
        <w:proofErr w:type="spellStart"/>
        <w:r w:rsidRPr="00B95811">
          <w:rPr>
            <w:rFonts w:ascii="Courier New" w:hAnsi="Courier New" w:cs="Courier New"/>
            <w:sz w:val="20"/>
            <w:lang w:eastAsia="ja-JP"/>
          </w:rPr>
          <w:t>ng</w:t>
        </w:r>
        <w:proofErr w:type="spellEnd"/>
        <w:r w:rsidRPr="00B95811">
          <w:rPr>
            <w:rFonts w:ascii="Courier New" w:hAnsi="Courier New" w:cs="Courier New"/>
            <w:sz w:val="20"/>
            <w:lang w:eastAsia="ja-JP"/>
          </w:rPr>
          <w:t xml:space="preserve"> </w:t>
        </w:r>
        <w:proofErr w:type="spellStart"/>
        <w:r w:rsidRPr="00B95811">
          <w:rPr>
            <w:rFonts w:ascii="Courier New" w:hAnsi="Courier New" w:cs="Courier New"/>
            <w:sz w:val="20"/>
            <w:lang w:eastAsia="ja-JP"/>
          </w:rPr>
          <w:t>generate</w:t>
        </w:r>
        <w:proofErr w:type="spellEnd"/>
        <w:r w:rsidRPr="00B95811">
          <w:rPr>
            <w:rFonts w:ascii="Courier New" w:hAnsi="Courier New" w:cs="Courier New"/>
            <w:sz w:val="20"/>
            <w:lang w:eastAsia="ja-JP"/>
          </w:rPr>
          <w:t xml:space="preserve"> component</w:t>
        </w:r>
        <w:r w:rsidRPr="00B95811">
          <w:rPr>
            <w:szCs w:val="24"/>
            <w:lang w:eastAsia="ja-JP"/>
          </w:rPr>
          <w:t>), usługi (</w:t>
        </w:r>
        <w:proofErr w:type="spellStart"/>
        <w:r w:rsidRPr="00B95811">
          <w:rPr>
            <w:rFonts w:ascii="Courier New" w:hAnsi="Courier New" w:cs="Courier New"/>
            <w:sz w:val="20"/>
            <w:lang w:eastAsia="ja-JP"/>
          </w:rPr>
          <w:t>ng</w:t>
        </w:r>
        <w:proofErr w:type="spellEnd"/>
        <w:r w:rsidRPr="00B95811">
          <w:rPr>
            <w:rFonts w:ascii="Courier New" w:hAnsi="Courier New" w:cs="Courier New"/>
            <w:sz w:val="20"/>
            <w:lang w:eastAsia="ja-JP"/>
          </w:rPr>
          <w:t xml:space="preserve"> </w:t>
        </w:r>
        <w:proofErr w:type="spellStart"/>
        <w:r w:rsidRPr="00B95811">
          <w:rPr>
            <w:rFonts w:ascii="Courier New" w:hAnsi="Courier New" w:cs="Courier New"/>
            <w:sz w:val="20"/>
            <w:lang w:eastAsia="ja-JP"/>
          </w:rPr>
          <w:t>generate</w:t>
        </w:r>
        <w:proofErr w:type="spellEnd"/>
        <w:r w:rsidRPr="00B95811">
          <w:rPr>
            <w:rFonts w:ascii="Courier New" w:hAnsi="Courier New" w:cs="Courier New"/>
            <w:sz w:val="20"/>
            <w:lang w:eastAsia="ja-JP"/>
          </w:rPr>
          <w:t xml:space="preserve"> service</w:t>
        </w:r>
        <w:r w:rsidRPr="00B95811">
          <w:rPr>
            <w:szCs w:val="24"/>
            <w:lang w:eastAsia="ja-JP"/>
          </w:rPr>
          <w:t>), dyrektywy, moduły itp., co znacząco przyspiesza proces tworzenia aplikacji.</w:t>
        </w:r>
      </w:ins>
    </w:p>
    <w:p w14:paraId="3D9E34EF" w14:textId="2E8613CA" w:rsidR="007410D2" w:rsidRPr="00E217DE" w:rsidRDefault="00B95811">
      <w:pPr>
        <w:numPr>
          <w:ilvl w:val="0"/>
          <w:numId w:val="19"/>
        </w:numPr>
        <w:overflowPunct/>
        <w:autoSpaceDE/>
        <w:autoSpaceDN/>
        <w:adjustRightInd/>
        <w:spacing w:before="100" w:beforeAutospacing="1" w:after="100" w:afterAutospacing="1"/>
        <w:jc w:val="both"/>
        <w:rPr>
          <w:ins w:id="2970" w:author="Maciej Maciejewski" w:date="2024-01-08T19:11:00Z"/>
          <w:szCs w:val="24"/>
          <w:lang w:eastAsia="ja-JP"/>
          <w:rPrChange w:id="2971" w:author="Maciej Maciejewski" w:date="2024-01-08T19:33:00Z">
            <w:rPr>
              <w:ins w:id="2972" w:author="Maciej Maciejewski" w:date="2024-01-08T19:11:00Z"/>
            </w:rPr>
          </w:rPrChange>
        </w:rPr>
        <w:pPrChange w:id="2973" w:author="Maciej Maciejewski" w:date="2024-01-08T21:06:00Z">
          <w:pPr>
            <w:ind w:firstLine="0"/>
            <w:jc w:val="both"/>
          </w:pPr>
        </w:pPrChange>
      </w:pPr>
      <w:ins w:id="2974" w:author="Maciej Maciejewski" w:date="2024-01-08T19:19:00Z">
        <w:r w:rsidRPr="00B95811">
          <w:rPr>
            <w:b/>
            <w:bCs/>
            <w:szCs w:val="24"/>
            <w:lang w:eastAsia="ja-JP"/>
          </w:rPr>
          <w:t>Budowanie i Uruchamianie Aplikacji:</w:t>
        </w:r>
        <w:r w:rsidRPr="00B95811">
          <w:rPr>
            <w:szCs w:val="24"/>
            <w:lang w:eastAsia="ja-JP"/>
          </w:rPr>
          <w:t xml:space="preserve"> Za pomocą polecenia </w:t>
        </w:r>
        <w:proofErr w:type="spellStart"/>
        <w:r w:rsidRPr="00B95811">
          <w:rPr>
            <w:rFonts w:ascii="Courier New" w:hAnsi="Courier New" w:cs="Courier New"/>
            <w:sz w:val="20"/>
            <w:lang w:eastAsia="ja-JP"/>
          </w:rPr>
          <w:t>ng</w:t>
        </w:r>
        <w:proofErr w:type="spellEnd"/>
        <w:r w:rsidRPr="00B95811">
          <w:rPr>
            <w:rFonts w:ascii="Courier New" w:hAnsi="Courier New" w:cs="Courier New"/>
            <w:sz w:val="20"/>
            <w:lang w:eastAsia="ja-JP"/>
          </w:rPr>
          <w:t xml:space="preserve"> </w:t>
        </w:r>
        <w:proofErr w:type="spellStart"/>
        <w:r w:rsidRPr="00B95811">
          <w:rPr>
            <w:rFonts w:ascii="Courier New" w:hAnsi="Courier New" w:cs="Courier New"/>
            <w:sz w:val="20"/>
            <w:lang w:eastAsia="ja-JP"/>
          </w:rPr>
          <w:t>serve</w:t>
        </w:r>
        <w:proofErr w:type="spellEnd"/>
        <w:r w:rsidRPr="00B95811">
          <w:rPr>
            <w:szCs w:val="24"/>
            <w:lang w:eastAsia="ja-JP"/>
          </w:rPr>
          <w:t xml:space="preserve">, można uruchomić lokalny serwer deweloperski, który automatycznie odświeża aplikację przy zmianie kodu. Polecenie </w:t>
        </w:r>
        <w:proofErr w:type="spellStart"/>
        <w:r w:rsidRPr="00B95811">
          <w:rPr>
            <w:rFonts w:ascii="Courier New" w:hAnsi="Courier New" w:cs="Courier New"/>
            <w:sz w:val="20"/>
            <w:lang w:eastAsia="ja-JP"/>
          </w:rPr>
          <w:t>ng</w:t>
        </w:r>
        <w:proofErr w:type="spellEnd"/>
        <w:r w:rsidRPr="00B95811">
          <w:rPr>
            <w:rFonts w:ascii="Courier New" w:hAnsi="Courier New" w:cs="Courier New"/>
            <w:sz w:val="20"/>
            <w:lang w:eastAsia="ja-JP"/>
          </w:rPr>
          <w:t xml:space="preserve"> </w:t>
        </w:r>
        <w:proofErr w:type="spellStart"/>
        <w:r w:rsidRPr="00B95811">
          <w:rPr>
            <w:rFonts w:ascii="Courier New" w:hAnsi="Courier New" w:cs="Courier New"/>
            <w:sz w:val="20"/>
            <w:lang w:eastAsia="ja-JP"/>
          </w:rPr>
          <w:t>build</w:t>
        </w:r>
        <w:proofErr w:type="spellEnd"/>
        <w:r w:rsidRPr="00B95811">
          <w:rPr>
            <w:szCs w:val="24"/>
            <w:lang w:eastAsia="ja-JP"/>
          </w:rPr>
          <w:t xml:space="preserve"> służy do budowania aplikacji</w:t>
        </w:r>
      </w:ins>
    </w:p>
    <w:p w14:paraId="057CB3F5" w14:textId="3757DB2F" w:rsidR="00E217DE" w:rsidRPr="00E217DE" w:rsidRDefault="007410D2">
      <w:pPr>
        <w:pStyle w:val="NormalnyWeb"/>
        <w:jc w:val="both"/>
        <w:rPr>
          <w:ins w:id="2975" w:author="Maciej Maciejewski" w:date="2024-01-08T19:33:00Z"/>
          <w:lang w:eastAsia="ja-JP"/>
        </w:rPr>
        <w:pPrChange w:id="2976" w:author="Maciej Maciejewski" w:date="2024-01-08T21:06:00Z">
          <w:pPr>
            <w:pStyle w:val="NormalnyWeb"/>
          </w:pPr>
        </w:pPrChange>
      </w:pPr>
      <w:ins w:id="2977" w:author="Maciej Maciejewski" w:date="2024-01-08T19:11:00Z">
        <w:r>
          <w:t xml:space="preserve">Budowa projektu w </w:t>
        </w:r>
        <w:proofErr w:type="spellStart"/>
        <w:r>
          <w:t>Anularze</w:t>
        </w:r>
        <w:proofErr w:type="spellEnd"/>
        <w:r>
          <w:t xml:space="preserve"> dzieli się</w:t>
        </w:r>
      </w:ins>
      <w:ins w:id="2978" w:author="Maciej Maciejewski" w:date="2024-01-08T18:50:00Z">
        <w:r w:rsidR="00066B95">
          <w:t xml:space="preserve"> </w:t>
        </w:r>
      </w:ins>
      <w:ins w:id="2979" w:author="Maciej Maciejewski" w:date="2024-01-08T19:12:00Z">
        <w:r>
          <w:t xml:space="preserve">w dużej mierze na dwie części, część konfiguracyjną </w:t>
        </w:r>
      </w:ins>
      <w:ins w:id="2980" w:author="Maciej Maciejewski" w:date="2024-01-08T19:33:00Z">
        <w:r w:rsidR="00E217DE" w:rsidRPr="00E217DE">
          <w:rPr>
            <w:lang w:eastAsia="ja-JP"/>
          </w:rPr>
          <w:t>i część deweloperską.</w:t>
        </w:r>
      </w:ins>
    </w:p>
    <w:p w14:paraId="1C1078E6" w14:textId="77777777" w:rsidR="00E217DE" w:rsidRPr="00E217DE" w:rsidRDefault="00E217DE">
      <w:pPr>
        <w:overflowPunct/>
        <w:autoSpaceDE/>
        <w:autoSpaceDN/>
        <w:adjustRightInd/>
        <w:spacing w:before="100" w:beforeAutospacing="1" w:after="100" w:afterAutospacing="1"/>
        <w:ind w:firstLine="708"/>
        <w:jc w:val="both"/>
        <w:rPr>
          <w:ins w:id="2981" w:author="Maciej Maciejewski" w:date="2024-01-08T19:33:00Z"/>
          <w:szCs w:val="24"/>
          <w:lang w:eastAsia="ja-JP"/>
        </w:rPr>
        <w:pPrChange w:id="2982" w:author="Maciej Maciejewski" w:date="2024-01-08T21:06:00Z">
          <w:pPr>
            <w:overflowPunct/>
            <w:autoSpaceDE/>
            <w:autoSpaceDN/>
            <w:adjustRightInd/>
            <w:spacing w:before="100" w:beforeAutospacing="1" w:after="100" w:afterAutospacing="1"/>
            <w:ind w:firstLine="0"/>
          </w:pPr>
        </w:pPrChange>
      </w:pPr>
      <w:ins w:id="2983" w:author="Maciej Maciejewski" w:date="2024-01-08T19:33:00Z">
        <w:r w:rsidRPr="00E217DE">
          <w:rPr>
            <w:szCs w:val="24"/>
            <w:lang w:eastAsia="ja-JP"/>
          </w:rPr>
          <w:t xml:space="preserve">Część konfiguracyjna obejmuje ustawienia narzędzi takich jak </w:t>
        </w:r>
        <w:proofErr w:type="spellStart"/>
        <w:r w:rsidRPr="00E217DE">
          <w:rPr>
            <w:szCs w:val="24"/>
            <w:lang w:eastAsia="ja-JP"/>
          </w:rPr>
          <w:t>Webpack</w:t>
        </w:r>
        <w:proofErr w:type="spellEnd"/>
        <w:r w:rsidRPr="00E217DE">
          <w:rPr>
            <w:szCs w:val="24"/>
            <w:lang w:eastAsia="ja-JP"/>
          </w:rPr>
          <w:t xml:space="preserve"> i </w:t>
        </w:r>
        <w:proofErr w:type="spellStart"/>
        <w:r w:rsidRPr="00E217DE">
          <w:rPr>
            <w:szCs w:val="24"/>
            <w:lang w:eastAsia="ja-JP"/>
          </w:rPr>
          <w:t>TypeScript</w:t>
        </w:r>
        <w:proofErr w:type="spellEnd"/>
        <w:r w:rsidRPr="00E217DE">
          <w:rPr>
            <w:szCs w:val="24"/>
            <w:lang w:eastAsia="ja-JP"/>
          </w:rPr>
          <w:t xml:space="preserve">, które są kluczowe dla działania aplikacji. W przypadku </w:t>
        </w:r>
        <w:proofErr w:type="spellStart"/>
        <w:r w:rsidRPr="00E217DE">
          <w:rPr>
            <w:szCs w:val="24"/>
            <w:lang w:eastAsia="ja-JP"/>
          </w:rPr>
          <w:t>Angulara</w:t>
        </w:r>
        <w:proofErr w:type="spellEnd"/>
        <w:r w:rsidRPr="00E217DE">
          <w:rPr>
            <w:szCs w:val="24"/>
            <w:lang w:eastAsia="ja-JP"/>
          </w:rPr>
          <w:t xml:space="preserve">, wiele z tych konfiguracji jest zarządzanych automatycznie przez </w:t>
        </w:r>
        <w:proofErr w:type="spellStart"/>
        <w:r w:rsidRPr="00E217DE">
          <w:rPr>
            <w:szCs w:val="24"/>
            <w:lang w:eastAsia="ja-JP"/>
          </w:rPr>
          <w:t>Angular</w:t>
        </w:r>
        <w:proofErr w:type="spellEnd"/>
        <w:r w:rsidRPr="00E217DE">
          <w:rPr>
            <w:szCs w:val="24"/>
            <w:lang w:eastAsia="ja-JP"/>
          </w:rPr>
          <w:t xml:space="preserve"> CLI, co znacznie ułatwia pracę programisty.</w:t>
        </w:r>
      </w:ins>
    </w:p>
    <w:p w14:paraId="3EFAE08D" w14:textId="77777777" w:rsidR="00E217DE" w:rsidDel="005F78C6" w:rsidRDefault="00E217DE" w:rsidP="009F0104">
      <w:pPr>
        <w:overflowPunct/>
        <w:autoSpaceDE/>
        <w:autoSpaceDN/>
        <w:adjustRightInd/>
        <w:spacing w:before="100" w:beforeAutospacing="1" w:after="100" w:afterAutospacing="1"/>
        <w:ind w:firstLine="708"/>
        <w:jc w:val="both"/>
        <w:rPr>
          <w:ins w:id="2984" w:author="Maciej Maciejewski" w:date="2024-01-08T19:35:00Z"/>
          <w:del w:id="2985" w:author="Maciej Maciejewski 2" w:date="2024-01-09T15:17:00Z"/>
          <w:szCs w:val="24"/>
          <w:lang w:eastAsia="ja-JP"/>
        </w:rPr>
      </w:pPr>
      <w:ins w:id="2986" w:author="Maciej Maciejewski" w:date="2024-01-08T19:33:00Z">
        <w:r w:rsidRPr="00E217DE">
          <w:rPr>
            <w:szCs w:val="24"/>
            <w:lang w:eastAsia="ja-JP"/>
          </w:rPr>
          <w:t xml:space="preserve">Część deweloperska koncentruje się na tworzeniu komponentów, serwisów, modułów i innych artefaktów, które razem tworzą aplikację. Komponenty w </w:t>
        </w:r>
        <w:proofErr w:type="spellStart"/>
        <w:r w:rsidRPr="00E217DE">
          <w:rPr>
            <w:szCs w:val="24"/>
            <w:lang w:eastAsia="ja-JP"/>
          </w:rPr>
          <w:t>Angularze</w:t>
        </w:r>
        <w:proofErr w:type="spellEnd"/>
        <w:r w:rsidRPr="00E217DE">
          <w:rPr>
            <w:szCs w:val="24"/>
            <w:lang w:eastAsia="ja-JP"/>
          </w:rPr>
          <w:t xml:space="preserve"> zawierają logikę, szablony i style, które definiują, jak poszczególne części aplikacji są wyświetlane i jak działają. Serwisy umożliwiają współdzielenie logiki biznesowej między komponentami. Moduły zaś grupują powiązane funkcjonalności i pomagają w organizacji aplikacji.</w:t>
        </w:r>
      </w:ins>
    </w:p>
    <w:p w14:paraId="0FA5EF7A" w14:textId="77777777" w:rsidR="00E217DE" w:rsidRDefault="00E217DE" w:rsidP="005F78C6">
      <w:pPr>
        <w:overflowPunct/>
        <w:autoSpaceDE/>
        <w:autoSpaceDN/>
        <w:adjustRightInd/>
        <w:spacing w:before="100" w:beforeAutospacing="1" w:after="100" w:afterAutospacing="1"/>
        <w:ind w:firstLine="708"/>
        <w:jc w:val="both"/>
        <w:rPr>
          <w:ins w:id="2987" w:author="Maciej Maciejewski" w:date="2024-01-08T19:35:00Z"/>
          <w:szCs w:val="24"/>
          <w:lang w:eastAsia="ja-JP"/>
        </w:rPr>
      </w:pPr>
    </w:p>
    <w:p w14:paraId="5E241A71" w14:textId="4FED3613" w:rsidR="00E217DE" w:rsidRDefault="00E217DE" w:rsidP="00E217DE">
      <w:pPr>
        <w:overflowPunct/>
        <w:autoSpaceDE/>
        <w:autoSpaceDN/>
        <w:adjustRightInd/>
        <w:spacing w:before="100" w:beforeAutospacing="1" w:after="100" w:afterAutospacing="1"/>
        <w:ind w:firstLine="708"/>
        <w:jc w:val="center"/>
        <w:rPr>
          <w:ins w:id="2988" w:author="Maciej Maciejewski" w:date="2024-01-08T19:36:00Z"/>
          <w:szCs w:val="24"/>
          <w:lang w:eastAsia="ja-JP"/>
        </w:rPr>
      </w:pPr>
      <w:ins w:id="2989" w:author="Maciej Maciejewski" w:date="2024-01-08T19:35:00Z">
        <w:r w:rsidRPr="00E217DE">
          <w:rPr>
            <w:noProof/>
            <w:szCs w:val="24"/>
            <w:lang w:eastAsia="ja-JP"/>
          </w:rPr>
          <w:lastRenderedPageBreak/>
          <w:drawing>
            <wp:inline distT="0" distB="0" distL="0" distR="0" wp14:anchorId="5A406798" wp14:editId="22745FE9">
              <wp:extent cx="1971950" cy="2810267"/>
              <wp:effectExtent l="0" t="0" r="9525" b="9525"/>
              <wp:docPr id="760438827" name="Obraz 1" descr="Obraz zawierający tekst, zrzut ekranu, Czcionk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438827" name="Obraz 1" descr="Obraz zawierający tekst, zrzut ekranu, Czcionka, design&#10;&#10;Opis wygenerowany automatycznie"/>
                      <pic:cNvPicPr/>
                    </pic:nvPicPr>
                    <pic:blipFill>
                      <a:blip r:embed="rId27"/>
                      <a:stretch>
                        <a:fillRect/>
                      </a:stretch>
                    </pic:blipFill>
                    <pic:spPr>
                      <a:xfrm>
                        <a:off x="0" y="0"/>
                        <a:ext cx="1971950" cy="2810267"/>
                      </a:xfrm>
                      <a:prstGeom prst="rect">
                        <a:avLst/>
                      </a:prstGeom>
                    </pic:spPr>
                  </pic:pic>
                </a:graphicData>
              </a:graphic>
            </wp:inline>
          </w:drawing>
        </w:r>
      </w:ins>
    </w:p>
    <w:p w14:paraId="49E2D0E1" w14:textId="0E2CE7C8" w:rsidR="00E217DE" w:rsidDel="005F78C6" w:rsidRDefault="00E217DE" w:rsidP="009F0104">
      <w:pPr>
        <w:overflowPunct/>
        <w:autoSpaceDE/>
        <w:autoSpaceDN/>
        <w:adjustRightInd/>
        <w:spacing w:before="100" w:beforeAutospacing="1" w:after="100" w:afterAutospacing="1"/>
        <w:ind w:firstLine="708"/>
        <w:jc w:val="center"/>
        <w:rPr>
          <w:ins w:id="2990" w:author="Maciej Maciejewski" w:date="2024-01-08T21:07:00Z"/>
          <w:del w:id="2991" w:author="Maciej Maciejewski 2" w:date="2024-01-09T15:17:00Z"/>
          <w:sz w:val="20"/>
        </w:rPr>
      </w:pPr>
      <w:ins w:id="2992" w:author="Maciej Maciejewski" w:date="2024-01-08T19:36:00Z">
        <w:r w:rsidRPr="00E217DE">
          <w:rPr>
            <w:sz w:val="20"/>
            <w:lang w:eastAsia="ja-JP"/>
            <w:rPrChange w:id="2993" w:author="Maciej Maciejewski" w:date="2024-01-08T19:36:00Z">
              <w:rPr>
                <w:szCs w:val="24"/>
                <w:lang w:eastAsia="ja-JP"/>
              </w:rPr>
            </w:rPrChange>
          </w:rPr>
          <w:t>rys 5.</w:t>
        </w:r>
        <w:del w:id="2994" w:author="Maciej Maciejewski 2" w:date="2024-01-09T15:12:00Z">
          <w:r w:rsidRPr="00E217DE" w:rsidDel="002B36D4">
            <w:rPr>
              <w:sz w:val="20"/>
              <w:lang w:eastAsia="ja-JP"/>
              <w:rPrChange w:id="2995" w:author="Maciej Maciejewski" w:date="2024-01-08T19:36:00Z">
                <w:rPr>
                  <w:szCs w:val="24"/>
                  <w:lang w:eastAsia="ja-JP"/>
                </w:rPr>
              </w:rPrChange>
            </w:rPr>
            <w:delText>8</w:delText>
          </w:r>
        </w:del>
      </w:ins>
      <w:ins w:id="2996" w:author="Maciej Maciejewski 2" w:date="2024-01-09T15:12:00Z">
        <w:r w:rsidR="002B36D4">
          <w:rPr>
            <w:sz w:val="20"/>
            <w:lang w:eastAsia="ja-JP"/>
          </w:rPr>
          <w:t>9</w:t>
        </w:r>
      </w:ins>
      <w:ins w:id="2997" w:author="Maciej Maciejewski" w:date="2024-01-08T19:36:00Z">
        <w:r w:rsidRPr="00E217DE">
          <w:rPr>
            <w:sz w:val="20"/>
            <w:lang w:eastAsia="ja-JP"/>
            <w:rPrChange w:id="2998" w:author="Maciej Maciejewski" w:date="2024-01-08T19:36:00Z">
              <w:rPr>
                <w:szCs w:val="24"/>
                <w:lang w:eastAsia="ja-JP"/>
              </w:rPr>
            </w:rPrChange>
          </w:rPr>
          <w:t xml:space="preserve"> </w:t>
        </w:r>
        <w:r w:rsidRPr="00E217DE">
          <w:rPr>
            <w:sz w:val="20"/>
          </w:rPr>
          <w:t xml:space="preserve">Struktura projektu w </w:t>
        </w:r>
        <w:proofErr w:type="spellStart"/>
        <w:r w:rsidRPr="00E217DE">
          <w:rPr>
            <w:sz w:val="20"/>
          </w:rPr>
          <w:t>Angularze</w:t>
        </w:r>
      </w:ins>
      <w:proofErr w:type="spellEnd"/>
    </w:p>
    <w:p w14:paraId="1E26A533" w14:textId="77777777" w:rsidR="009F0104" w:rsidRDefault="009F0104" w:rsidP="005F78C6">
      <w:pPr>
        <w:overflowPunct/>
        <w:autoSpaceDE/>
        <w:autoSpaceDN/>
        <w:adjustRightInd/>
        <w:spacing w:before="100" w:beforeAutospacing="1" w:after="100" w:afterAutospacing="1"/>
        <w:ind w:firstLine="708"/>
        <w:jc w:val="center"/>
        <w:rPr>
          <w:ins w:id="2999" w:author="Maciej Maciejewski" w:date="2024-01-08T19:36:00Z"/>
          <w:sz w:val="20"/>
        </w:rPr>
      </w:pPr>
    </w:p>
    <w:p w14:paraId="60C34C72" w14:textId="15FACF90" w:rsidR="00FE5977" w:rsidRPr="00FE5977" w:rsidRDefault="00FE5977" w:rsidP="004546F0">
      <w:pPr>
        <w:overflowPunct/>
        <w:autoSpaceDE/>
        <w:autoSpaceDN/>
        <w:adjustRightInd/>
        <w:spacing w:before="100" w:beforeAutospacing="1" w:after="100" w:afterAutospacing="1"/>
        <w:ind w:firstLine="360"/>
        <w:jc w:val="both"/>
        <w:rPr>
          <w:ins w:id="3000" w:author="Maciej Maciejewski" w:date="2024-01-08T21:03:00Z"/>
          <w:szCs w:val="24"/>
          <w:lang w:eastAsia="ja-JP"/>
        </w:rPr>
        <w:pPrChange w:id="3001" w:author="Maciej Maciejewski 2" w:date="2024-01-09T13:49:00Z">
          <w:pPr>
            <w:overflowPunct/>
            <w:autoSpaceDE/>
            <w:autoSpaceDN/>
            <w:adjustRightInd/>
            <w:spacing w:before="100" w:beforeAutospacing="1" w:after="100" w:afterAutospacing="1"/>
            <w:ind w:firstLine="0"/>
          </w:pPr>
        </w:pPrChange>
      </w:pPr>
      <w:ins w:id="3002" w:author="Maciej Maciejewski" w:date="2024-01-08T21:03:00Z">
        <w:r w:rsidRPr="00FE5977">
          <w:rPr>
            <w:szCs w:val="24"/>
            <w:lang w:eastAsia="ja-JP"/>
          </w:rPr>
          <w:t xml:space="preserve">W projektach </w:t>
        </w:r>
        <w:proofErr w:type="spellStart"/>
        <w:r w:rsidRPr="00FE5977">
          <w:rPr>
            <w:szCs w:val="24"/>
            <w:lang w:eastAsia="ja-JP"/>
          </w:rPr>
          <w:t>Angular</w:t>
        </w:r>
        <w:proofErr w:type="spellEnd"/>
        <w:r w:rsidRPr="00FE5977">
          <w:rPr>
            <w:szCs w:val="24"/>
            <w:lang w:eastAsia="ja-JP"/>
          </w:rPr>
          <w:t>, część konfiguracyjna jest zarządzana głównie przez kilka kluczowych plików. Oto te, które zwykle odgrywają najważniejszą rolę</w:t>
        </w:r>
      </w:ins>
      <w:ins w:id="3003" w:author="Maciej Maciejewski" w:date="2024-01-08T21:06:00Z">
        <w:r w:rsidR="009F0104">
          <w:rPr>
            <w:szCs w:val="24"/>
            <w:lang w:eastAsia="ja-JP"/>
          </w:rPr>
          <w:t xml:space="preserve"> w projekcie</w:t>
        </w:r>
      </w:ins>
      <w:ins w:id="3004" w:author="Maciej Maciejewski" w:date="2024-01-08T21:03:00Z">
        <w:r w:rsidRPr="00FE5977">
          <w:rPr>
            <w:szCs w:val="24"/>
            <w:lang w:eastAsia="ja-JP"/>
          </w:rPr>
          <w:t>:</w:t>
        </w:r>
      </w:ins>
    </w:p>
    <w:p w14:paraId="3F589871" w14:textId="77777777" w:rsidR="00FE5977" w:rsidRPr="00FE5977" w:rsidRDefault="00FE5977" w:rsidP="004546F0">
      <w:pPr>
        <w:numPr>
          <w:ilvl w:val="0"/>
          <w:numId w:val="20"/>
        </w:numPr>
        <w:overflowPunct/>
        <w:autoSpaceDE/>
        <w:autoSpaceDN/>
        <w:adjustRightInd/>
        <w:spacing w:before="100" w:beforeAutospacing="1" w:after="100" w:afterAutospacing="1"/>
        <w:jc w:val="both"/>
        <w:rPr>
          <w:ins w:id="3005" w:author="Maciej Maciejewski" w:date="2024-01-08T21:03:00Z"/>
          <w:szCs w:val="24"/>
          <w:lang w:eastAsia="ja-JP"/>
        </w:rPr>
        <w:pPrChange w:id="3006" w:author="Maciej Maciejewski 2" w:date="2024-01-09T13:49:00Z">
          <w:pPr>
            <w:numPr>
              <w:numId w:val="20"/>
            </w:numPr>
            <w:tabs>
              <w:tab w:val="num" w:pos="720"/>
            </w:tabs>
            <w:overflowPunct/>
            <w:autoSpaceDE/>
            <w:autoSpaceDN/>
            <w:adjustRightInd/>
            <w:spacing w:before="100" w:beforeAutospacing="1" w:after="100" w:afterAutospacing="1"/>
            <w:ind w:left="720" w:hanging="360"/>
          </w:pPr>
        </w:pPrChange>
      </w:pPr>
      <w:proofErr w:type="spellStart"/>
      <w:ins w:id="3007" w:author="Maciej Maciejewski" w:date="2024-01-08T21:03:00Z">
        <w:r w:rsidRPr="00FE5977">
          <w:rPr>
            <w:b/>
            <w:bCs/>
            <w:szCs w:val="24"/>
            <w:lang w:eastAsia="ja-JP"/>
            <w:rPrChange w:id="3008" w:author="Maciej Maciejewski" w:date="2024-01-08T21:03:00Z">
              <w:rPr>
                <w:rFonts w:ascii="Courier New" w:hAnsi="Courier New" w:cs="Courier New"/>
                <w:b/>
                <w:bCs/>
                <w:sz w:val="20"/>
                <w:lang w:eastAsia="ja-JP"/>
              </w:rPr>
            </w:rPrChange>
          </w:rPr>
          <w:t>angular.json</w:t>
        </w:r>
        <w:proofErr w:type="spellEnd"/>
        <w:r w:rsidRPr="00FE5977">
          <w:rPr>
            <w:szCs w:val="24"/>
            <w:lang w:eastAsia="ja-JP"/>
          </w:rPr>
          <w:t xml:space="preserve">: Ten plik jest centralnym miejscem konfiguracji dla </w:t>
        </w:r>
        <w:proofErr w:type="spellStart"/>
        <w:r w:rsidRPr="00FE5977">
          <w:rPr>
            <w:szCs w:val="24"/>
            <w:lang w:eastAsia="ja-JP"/>
          </w:rPr>
          <w:t>Angular</w:t>
        </w:r>
        <w:proofErr w:type="spellEnd"/>
        <w:r w:rsidRPr="00FE5977">
          <w:rPr>
            <w:szCs w:val="24"/>
            <w:lang w:eastAsia="ja-JP"/>
          </w:rPr>
          <w:t xml:space="preserve"> CLI. Określa szczegóły projektu, opcje budowania, testowania, oraz inne konfiguracje związane z różnymi aspektami projektu </w:t>
        </w:r>
        <w:proofErr w:type="spellStart"/>
        <w:r w:rsidRPr="00FE5977">
          <w:rPr>
            <w:szCs w:val="24"/>
            <w:lang w:eastAsia="ja-JP"/>
          </w:rPr>
          <w:t>Angular</w:t>
        </w:r>
        <w:proofErr w:type="spellEnd"/>
        <w:r w:rsidRPr="00FE5977">
          <w:rPr>
            <w:szCs w:val="24"/>
            <w:lang w:eastAsia="ja-JP"/>
          </w:rPr>
          <w:t>.</w:t>
        </w:r>
      </w:ins>
    </w:p>
    <w:p w14:paraId="44DCF786" w14:textId="77777777" w:rsidR="00FE5977" w:rsidRPr="00FE5977" w:rsidRDefault="00FE5977" w:rsidP="004546F0">
      <w:pPr>
        <w:numPr>
          <w:ilvl w:val="0"/>
          <w:numId w:val="20"/>
        </w:numPr>
        <w:overflowPunct/>
        <w:autoSpaceDE/>
        <w:autoSpaceDN/>
        <w:adjustRightInd/>
        <w:spacing w:before="100" w:beforeAutospacing="1" w:after="100" w:afterAutospacing="1"/>
        <w:jc w:val="both"/>
        <w:rPr>
          <w:ins w:id="3009" w:author="Maciej Maciejewski" w:date="2024-01-08T21:03:00Z"/>
          <w:szCs w:val="24"/>
          <w:lang w:eastAsia="ja-JP"/>
        </w:rPr>
        <w:pPrChange w:id="3010" w:author="Maciej Maciejewski 2" w:date="2024-01-09T13:49:00Z">
          <w:pPr>
            <w:numPr>
              <w:numId w:val="20"/>
            </w:numPr>
            <w:tabs>
              <w:tab w:val="num" w:pos="720"/>
            </w:tabs>
            <w:overflowPunct/>
            <w:autoSpaceDE/>
            <w:autoSpaceDN/>
            <w:adjustRightInd/>
            <w:spacing w:before="100" w:beforeAutospacing="1" w:after="100" w:afterAutospacing="1"/>
            <w:ind w:left="720" w:hanging="360"/>
          </w:pPr>
        </w:pPrChange>
      </w:pPr>
      <w:proofErr w:type="spellStart"/>
      <w:ins w:id="3011" w:author="Maciej Maciejewski" w:date="2024-01-08T21:03:00Z">
        <w:r w:rsidRPr="00FE5977">
          <w:rPr>
            <w:b/>
            <w:bCs/>
            <w:szCs w:val="24"/>
            <w:lang w:eastAsia="ja-JP"/>
            <w:rPrChange w:id="3012" w:author="Maciej Maciejewski" w:date="2024-01-08T21:03:00Z">
              <w:rPr>
                <w:rFonts w:ascii="Courier New" w:hAnsi="Courier New" w:cs="Courier New"/>
                <w:b/>
                <w:bCs/>
                <w:sz w:val="20"/>
                <w:lang w:eastAsia="ja-JP"/>
              </w:rPr>
            </w:rPrChange>
          </w:rPr>
          <w:t>package.json</w:t>
        </w:r>
        <w:proofErr w:type="spellEnd"/>
        <w:r w:rsidRPr="00FE5977">
          <w:rPr>
            <w:szCs w:val="24"/>
            <w:lang w:eastAsia="ja-JP"/>
          </w:rPr>
          <w:t>: Ten plik należy do Node.js i jest używany do określania zależności projektu, skryptów uruchamiających, wersji projektu i innych metadanych. Zawiera również zależności od bibliotek używanych w projekcie.</w:t>
        </w:r>
      </w:ins>
    </w:p>
    <w:p w14:paraId="6C10ACAA" w14:textId="77777777" w:rsidR="00FE5977" w:rsidRPr="00FE5977" w:rsidRDefault="00FE5977" w:rsidP="004546F0">
      <w:pPr>
        <w:numPr>
          <w:ilvl w:val="0"/>
          <w:numId w:val="20"/>
        </w:numPr>
        <w:overflowPunct/>
        <w:autoSpaceDE/>
        <w:autoSpaceDN/>
        <w:adjustRightInd/>
        <w:spacing w:before="100" w:beforeAutospacing="1" w:after="100" w:afterAutospacing="1"/>
        <w:jc w:val="both"/>
        <w:rPr>
          <w:ins w:id="3013" w:author="Maciej Maciejewski" w:date="2024-01-08T21:03:00Z"/>
          <w:szCs w:val="24"/>
          <w:lang w:eastAsia="ja-JP"/>
        </w:rPr>
        <w:pPrChange w:id="3014" w:author="Maciej Maciejewski 2" w:date="2024-01-09T13:49:00Z">
          <w:pPr>
            <w:numPr>
              <w:numId w:val="20"/>
            </w:numPr>
            <w:tabs>
              <w:tab w:val="num" w:pos="720"/>
            </w:tabs>
            <w:overflowPunct/>
            <w:autoSpaceDE/>
            <w:autoSpaceDN/>
            <w:adjustRightInd/>
            <w:spacing w:before="100" w:beforeAutospacing="1" w:after="100" w:afterAutospacing="1"/>
            <w:ind w:left="720" w:hanging="360"/>
          </w:pPr>
        </w:pPrChange>
      </w:pPr>
      <w:proofErr w:type="spellStart"/>
      <w:ins w:id="3015" w:author="Maciej Maciejewski" w:date="2024-01-08T21:03:00Z">
        <w:r w:rsidRPr="00FE5977">
          <w:rPr>
            <w:b/>
            <w:bCs/>
            <w:szCs w:val="24"/>
            <w:lang w:eastAsia="ja-JP"/>
            <w:rPrChange w:id="3016" w:author="Maciej Maciejewski" w:date="2024-01-08T21:03:00Z">
              <w:rPr>
                <w:rFonts w:ascii="Courier New" w:hAnsi="Courier New" w:cs="Courier New"/>
                <w:b/>
                <w:bCs/>
                <w:sz w:val="20"/>
                <w:lang w:eastAsia="ja-JP"/>
              </w:rPr>
            </w:rPrChange>
          </w:rPr>
          <w:t>tsconfig.json</w:t>
        </w:r>
        <w:proofErr w:type="spellEnd"/>
        <w:r w:rsidRPr="00FE5977">
          <w:rPr>
            <w:szCs w:val="24"/>
            <w:lang w:eastAsia="ja-JP"/>
          </w:rPr>
          <w:t xml:space="preserve">: Jest to plik konfiguracyjny </w:t>
        </w:r>
        <w:proofErr w:type="spellStart"/>
        <w:r w:rsidRPr="00FE5977">
          <w:rPr>
            <w:szCs w:val="24"/>
            <w:lang w:eastAsia="ja-JP"/>
          </w:rPr>
          <w:t>TypeScript</w:t>
        </w:r>
        <w:proofErr w:type="spellEnd"/>
        <w:r w:rsidRPr="00FE5977">
          <w:rPr>
            <w:szCs w:val="24"/>
            <w:lang w:eastAsia="ja-JP"/>
          </w:rPr>
          <w:t xml:space="preserve">, który określa, jak kompilator </w:t>
        </w:r>
        <w:proofErr w:type="spellStart"/>
        <w:r w:rsidRPr="00FE5977">
          <w:rPr>
            <w:szCs w:val="24"/>
            <w:lang w:eastAsia="ja-JP"/>
          </w:rPr>
          <w:t>TypeScript</w:t>
        </w:r>
        <w:proofErr w:type="spellEnd"/>
        <w:r w:rsidRPr="00FE5977">
          <w:rPr>
            <w:szCs w:val="24"/>
            <w:lang w:eastAsia="ja-JP"/>
          </w:rPr>
          <w:t xml:space="preserve"> ma przetwarzać pliki TS. Zawiera opcje takie jak target </w:t>
        </w:r>
        <w:proofErr w:type="spellStart"/>
        <w:r w:rsidRPr="00FE5977">
          <w:rPr>
            <w:szCs w:val="24"/>
            <w:lang w:eastAsia="ja-JP"/>
          </w:rPr>
          <w:t>ECMAScript</w:t>
        </w:r>
        <w:proofErr w:type="spellEnd"/>
        <w:r w:rsidRPr="00FE5977">
          <w:rPr>
            <w:szCs w:val="24"/>
            <w:lang w:eastAsia="ja-JP"/>
          </w:rPr>
          <w:t>, moduły, ścieżki, opcje ścisłości i inne.</w:t>
        </w:r>
      </w:ins>
    </w:p>
    <w:p w14:paraId="56BCDF8E" w14:textId="50DC1CE0" w:rsidR="00FE5977" w:rsidDel="00885A35" w:rsidRDefault="00FE5977" w:rsidP="004546F0">
      <w:pPr>
        <w:numPr>
          <w:ilvl w:val="0"/>
          <w:numId w:val="20"/>
        </w:numPr>
        <w:overflowPunct/>
        <w:autoSpaceDE/>
        <w:autoSpaceDN/>
        <w:adjustRightInd/>
        <w:spacing w:before="100" w:beforeAutospacing="1" w:after="100" w:afterAutospacing="1"/>
        <w:jc w:val="both"/>
        <w:rPr>
          <w:del w:id="3017" w:author="Maciej Maciejewski 2" w:date="2024-01-09T12:40:00Z"/>
          <w:szCs w:val="24"/>
          <w:lang w:eastAsia="ja-JP"/>
        </w:rPr>
        <w:pPrChange w:id="3018" w:author="Maciej Maciejewski 2" w:date="2024-01-09T13:49:00Z">
          <w:pPr>
            <w:numPr>
              <w:numId w:val="20"/>
            </w:numPr>
            <w:tabs>
              <w:tab w:val="num" w:pos="720"/>
            </w:tabs>
            <w:overflowPunct/>
            <w:autoSpaceDE/>
            <w:autoSpaceDN/>
            <w:adjustRightInd/>
            <w:spacing w:before="100" w:beforeAutospacing="1" w:after="100" w:afterAutospacing="1"/>
            <w:ind w:left="720" w:hanging="360"/>
            <w:jc w:val="both"/>
          </w:pPr>
        </w:pPrChange>
      </w:pPr>
      <w:proofErr w:type="spellStart"/>
      <w:ins w:id="3019" w:author="Maciej Maciejewski" w:date="2024-01-08T21:03:00Z">
        <w:r w:rsidRPr="00FE5977">
          <w:rPr>
            <w:b/>
            <w:bCs/>
            <w:szCs w:val="24"/>
            <w:lang w:eastAsia="ja-JP"/>
            <w:rPrChange w:id="3020" w:author="Maciej Maciejewski" w:date="2024-01-08T21:03:00Z">
              <w:rPr>
                <w:rFonts w:ascii="Courier New" w:hAnsi="Courier New" w:cs="Courier New"/>
                <w:b/>
                <w:bCs/>
                <w:sz w:val="20"/>
                <w:lang w:eastAsia="ja-JP"/>
              </w:rPr>
            </w:rPrChange>
          </w:rPr>
          <w:t>src</w:t>
        </w:r>
        <w:proofErr w:type="spellEnd"/>
        <w:r w:rsidRPr="00FE5977">
          <w:rPr>
            <w:b/>
            <w:bCs/>
            <w:szCs w:val="24"/>
            <w:lang w:eastAsia="ja-JP"/>
            <w:rPrChange w:id="3021" w:author="Maciej Maciejewski" w:date="2024-01-08T21:03:00Z">
              <w:rPr>
                <w:rFonts w:ascii="Courier New" w:hAnsi="Courier New" w:cs="Courier New"/>
                <w:b/>
                <w:bCs/>
                <w:sz w:val="20"/>
                <w:lang w:eastAsia="ja-JP"/>
              </w:rPr>
            </w:rPrChange>
          </w:rPr>
          <w:t>/</w:t>
        </w:r>
        <w:proofErr w:type="spellStart"/>
        <w:r w:rsidRPr="00FE5977">
          <w:rPr>
            <w:b/>
            <w:bCs/>
            <w:szCs w:val="24"/>
            <w:lang w:eastAsia="ja-JP"/>
            <w:rPrChange w:id="3022" w:author="Maciej Maciejewski" w:date="2024-01-08T21:03:00Z">
              <w:rPr>
                <w:rFonts w:ascii="Courier New" w:hAnsi="Courier New" w:cs="Courier New"/>
                <w:b/>
                <w:bCs/>
                <w:sz w:val="20"/>
                <w:lang w:eastAsia="ja-JP"/>
              </w:rPr>
            </w:rPrChange>
          </w:rPr>
          <w:t>environments</w:t>
        </w:r>
        <w:proofErr w:type="spellEnd"/>
        <w:r w:rsidRPr="00FE5977">
          <w:rPr>
            <w:b/>
            <w:bCs/>
            <w:szCs w:val="24"/>
            <w:lang w:eastAsia="ja-JP"/>
            <w:rPrChange w:id="3023" w:author="Maciej Maciejewski" w:date="2024-01-08T21:03:00Z">
              <w:rPr>
                <w:rFonts w:ascii="Courier New" w:hAnsi="Courier New" w:cs="Courier New"/>
                <w:b/>
                <w:bCs/>
                <w:sz w:val="20"/>
                <w:lang w:eastAsia="ja-JP"/>
              </w:rPr>
            </w:rPrChange>
          </w:rPr>
          <w:t>/</w:t>
        </w:r>
        <w:proofErr w:type="spellStart"/>
        <w:r w:rsidRPr="00FE5977">
          <w:rPr>
            <w:b/>
            <w:bCs/>
            <w:szCs w:val="24"/>
            <w:lang w:eastAsia="ja-JP"/>
            <w:rPrChange w:id="3024" w:author="Maciej Maciejewski" w:date="2024-01-08T21:03:00Z">
              <w:rPr>
                <w:rFonts w:ascii="Courier New" w:hAnsi="Courier New" w:cs="Courier New"/>
                <w:b/>
                <w:bCs/>
                <w:sz w:val="20"/>
                <w:lang w:eastAsia="ja-JP"/>
              </w:rPr>
            </w:rPrChange>
          </w:rPr>
          <w:t>environment.ts</w:t>
        </w:r>
        <w:proofErr w:type="spellEnd"/>
        <w:r w:rsidRPr="00FE5977">
          <w:rPr>
            <w:szCs w:val="24"/>
            <w:lang w:eastAsia="ja-JP"/>
          </w:rPr>
          <w:t>: W tych plikach znajdują się konfiguracje specyficzne dla środowiska, takie jak URL do API w produkcji i w środowisku deweloperskim. Pozwalają one na łatwe przełączanie między różnymi ustawieniami w zależności od środowiska, w którym działa aplikacja.</w:t>
        </w:r>
      </w:ins>
    </w:p>
    <w:p w14:paraId="09F10E7B" w14:textId="77777777" w:rsidR="00885A35" w:rsidRDefault="00885A35" w:rsidP="004546F0">
      <w:pPr>
        <w:numPr>
          <w:ilvl w:val="0"/>
          <w:numId w:val="20"/>
        </w:numPr>
        <w:overflowPunct/>
        <w:autoSpaceDE/>
        <w:autoSpaceDN/>
        <w:adjustRightInd/>
        <w:spacing w:before="100" w:beforeAutospacing="1" w:after="100" w:afterAutospacing="1"/>
        <w:jc w:val="both"/>
        <w:rPr>
          <w:ins w:id="3025" w:author="Maciej Maciejewski 2" w:date="2024-01-09T12:40:00Z"/>
          <w:szCs w:val="24"/>
          <w:lang w:eastAsia="ja-JP"/>
        </w:rPr>
        <w:pPrChange w:id="3026" w:author="Maciej Maciejewski 2" w:date="2024-01-09T13:49:00Z">
          <w:pPr>
            <w:numPr>
              <w:numId w:val="20"/>
            </w:numPr>
            <w:tabs>
              <w:tab w:val="num" w:pos="720"/>
            </w:tabs>
            <w:overflowPunct/>
            <w:autoSpaceDE/>
            <w:autoSpaceDN/>
            <w:adjustRightInd/>
            <w:spacing w:before="100" w:beforeAutospacing="1" w:after="100" w:afterAutospacing="1"/>
            <w:ind w:left="720" w:hanging="360"/>
          </w:pPr>
        </w:pPrChange>
      </w:pPr>
    </w:p>
    <w:p w14:paraId="5EAF66E1" w14:textId="77777777" w:rsidR="009F0104" w:rsidRPr="00885A35" w:rsidDel="00885A35" w:rsidRDefault="009F0104" w:rsidP="004546F0">
      <w:pPr>
        <w:overflowPunct/>
        <w:autoSpaceDE/>
        <w:autoSpaceDN/>
        <w:adjustRightInd/>
        <w:spacing w:before="100" w:beforeAutospacing="1" w:after="100" w:afterAutospacing="1"/>
        <w:jc w:val="both"/>
        <w:rPr>
          <w:del w:id="3027" w:author="Maciej Maciejewski 2" w:date="2024-01-09T12:30:00Z"/>
          <w:szCs w:val="24"/>
          <w:lang w:eastAsia="ja-JP"/>
        </w:rPr>
        <w:pPrChange w:id="3028" w:author="Maciej Maciejewski 2" w:date="2024-01-09T13:49:00Z">
          <w:pPr>
            <w:overflowPunct/>
            <w:autoSpaceDE/>
            <w:autoSpaceDN/>
            <w:adjustRightInd/>
            <w:spacing w:before="100" w:beforeAutospacing="1" w:after="100" w:afterAutospacing="1"/>
            <w:ind w:firstLine="0"/>
            <w:jc w:val="both"/>
          </w:pPr>
        </w:pPrChange>
      </w:pPr>
    </w:p>
    <w:p w14:paraId="52E7BE55" w14:textId="4AB964B5" w:rsidR="00E217DE" w:rsidRDefault="00885A35" w:rsidP="004546F0">
      <w:pPr>
        <w:overflowPunct/>
        <w:autoSpaceDE/>
        <w:autoSpaceDN/>
        <w:adjustRightInd/>
        <w:spacing w:before="100" w:beforeAutospacing="1" w:after="100" w:afterAutospacing="1"/>
        <w:jc w:val="both"/>
        <w:rPr>
          <w:ins w:id="3029" w:author="Maciej Maciejewski 2" w:date="2024-01-09T12:41:00Z"/>
        </w:rPr>
      </w:pPr>
      <w:ins w:id="3030" w:author="Maciej Maciejewski 2" w:date="2024-01-09T12:40:00Z">
        <w:r>
          <w:t xml:space="preserve">W projekcie </w:t>
        </w:r>
        <w:proofErr w:type="spellStart"/>
        <w:r>
          <w:t>Angular</w:t>
        </w:r>
        <w:proofErr w:type="spellEnd"/>
        <w:r w:rsidR="00663332">
          <w:t>, od strony developerskiej</w:t>
        </w:r>
        <w:r>
          <w:t xml:space="preserve">, istotną rolę odgrywają pliki takie jak </w:t>
        </w:r>
        <w:proofErr w:type="spellStart"/>
        <w:r>
          <w:rPr>
            <w:rStyle w:val="HTML-kod"/>
          </w:rPr>
          <w:t>app.module.ts</w:t>
        </w:r>
        <w:proofErr w:type="spellEnd"/>
        <w:r>
          <w:t xml:space="preserve"> – główny moduł aplikacji, który grupuje komponenty, serwisy, filtry, i inne zależności, oraz </w:t>
        </w:r>
        <w:proofErr w:type="spellStart"/>
        <w:r>
          <w:rPr>
            <w:rStyle w:val="HTML-kod"/>
          </w:rPr>
          <w:t>app-routing.module.ts</w:t>
        </w:r>
        <w:proofErr w:type="spellEnd"/>
        <w:r>
          <w:t>, który definiuje trasy nawigacji w aplikacji</w:t>
        </w:r>
      </w:ins>
      <w:ins w:id="3031" w:author="Maciej Maciejewski 2" w:date="2024-01-09T12:41:00Z">
        <w:r w:rsidR="00663332">
          <w:t xml:space="preserve"> (rys. 5.</w:t>
        </w:r>
      </w:ins>
      <w:ins w:id="3032" w:author="Maciej Maciejewski 2" w:date="2024-01-09T15:13:00Z">
        <w:r w:rsidR="002B36D4">
          <w:t>10</w:t>
        </w:r>
      </w:ins>
      <w:ins w:id="3033" w:author="Maciej Maciejewski 2" w:date="2024-01-09T12:41:00Z">
        <w:r w:rsidR="00663332">
          <w:t>)</w:t>
        </w:r>
      </w:ins>
      <w:ins w:id="3034" w:author="Maciej Maciejewski 2" w:date="2024-01-09T12:40:00Z">
        <w:r>
          <w:t>. Moduł routingu pozwala na konfigurację ścieżek dostępu do różnych komponentów i obsługę nawigacji w aplikacji jednostronicowej (SPA).</w:t>
        </w:r>
      </w:ins>
    </w:p>
    <w:tbl>
      <w:tblPr>
        <w:tblStyle w:val="Tabela-Siatka"/>
        <w:tblW w:w="9493" w:type="dxa"/>
        <w:tblLook w:val="04A0" w:firstRow="1" w:lastRow="0" w:firstColumn="1" w:lastColumn="0" w:noHBand="0" w:noVBand="1"/>
        <w:tblPrChange w:id="3035" w:author="Maciej Maciejewski 2" w:date="2024-01-09T14:26:00Z">
          <w:tblPr>
            <w:tblStyle w:val="Tabela-Siatka"/>
            <w:tblW w:w="8834" w:type="dxa"/>
            <w:tblLook w:val="04A0" w:firstRow="1" w:lastRow="0" w:firstColumn="1" w:lastColumn="0" w:noHBand="0" w:noVBand="1"/>
          </w:tblPr>
        </w:tblPrChange>
      </w:tblPr>
      <w:tblGrid>
        <w:gridCol w:w="409"/>
        <w:gridCol w:w="9338"/>
        <w:tblGridChange w:id="3036">
          <w:tblGrid>
            <w:gridCol w:w="395"/>
            <w:gridCol w:w="8667"/>
          </w:tblGrid>
        </w:tblGridChange>
      </w:tblGrid>
      <w:tr w:rsidR="009D5DF9" w14:paraId="5E8BE5BB" w14:textId="77777777" w:rsidTr="009D5DF9">
        <w:trPr>
          <w:trHeight w:val="2873"/>
          <w:ins w:id="3037" w:author="Maciej Maciejewski 2" w:date="2024-01-09T12:41:00Z"/>
          <w:trPrChange w:id="3038" w:author="Maciej Maciejewski 2" w:date="2024-01-09T14:26:00Z">
            <w:trPr>
              <w:trHeight w:val="5671"/>
            </w:trPr>
          </w:trPrChange>
        </w:trPr>
        <w:tc>
          <w:tcPr>
            <w:tcW w:w="395" w:type="dxa"/>
            <w:tcPrChange w:id="3039" w:author="Maciej Maciejewski 2" w:date="2024-01-09T14:26:00Z">
              <w:tcPr>
                <w:tcW w:w="334" w:type="dxa"/>
              </w:tcPr>
            </w:tcPrChange>
          </w:tcPr>
          <w:p w14:paraId="6C33DAE3" w14:textId="77777777" w:rsidR="00663332" w:rsidRPr="009D5DF9" w:rsidRDefault="00663332" w:rsidP="00663332">
            <w:pPr>
              <w:ind w:firstLine="0"/>
              <w:jc w:val="both"/>
              <w:rPr>
                <w:ins w:id="3040" w:author="Maciej Maciejewski 2" w:date="2024-01-09T12:46:00Z"/>
                <w:rFonts w:ascii="Courier New" w:hAnsi="Courier New" w:cs="Courier New"/>
                <w:sz w:val="16"/>
                <w:szCs w:val="16"/>
                <w:rPrChange w:id="3041" w:author="Maciej Maciejewski 2" w:date="2024-01-09T14:23:00Z">
                  <w:rPr>
                    <w:ins w:id="3042" w:author="Maciej Maciejewski 2" w:date="2024-01-09T12:46:00Z"/>
                    <w:rFonts w:ascii="Courier New" w:hAnsi="Courier New" w:cs="Courier New"/>
                    <w:sz w:val="20"/>
                  </w:rPr>
                </w:rPrChange>
              </w:rPr>
            </w:pPr>
            <w:ins w:id="3043" w:author="Maciej Maciejewski 2" w:date="2024-01-09T12:46:00Z">
              <w:r w:rsidRPr="009D5DF9">
                <w:rPr>
                  <w:rFonts w:ascii="Courier New" w:hAnsi="Courier New" w:cs="Courier New"/>
                  <w:sz w:val="16"/>
                  <w:szCs w:val="16"/>
                  <w:rPrChange w:id="3044" w:author="Maciej Maciejewski 2" w:date="2024-01-09T14:23:00Z">
                    <w:rPr>
                      <w:rFonts w:ascii="Courier New" w:hAnsi="Courier New" w:cs="Courier New"/>
                      <w:sz w:val="20"/>
                    </w:rPr>
                  </w:rPrChange>
                </w:rPr>
                <w:lastRenderedPageBreak/>
                <w:t>1</w:t>
              </w:r>
            </w:ins>
          </w:p>
          <w:p w14:paraId="1C61365F" w14:textId="77777777" w:rsidR="00663332" w:rsidRPr="009D5DF9" w:rsidRDefault="00663332" w:rsidP="00663332">
            <w:pPr>
              <w:ind w:firstLine="0"/>
              <w:jc w:val="both"/>
              <w:rPr>
                <w:ins w:id="3045" w:author="Maciej Maciejewski 2" w:date="2024-01-09T12:46:00Z"/>
                <w:rFonts w:ascii="Courier New" w:hAnsi="Courier New" w:cs="Courier New"/>
                <w:sz w:val="16"/>
                <w:szCs w:val="16"/>
                <w:rPrChange w:id="3046" w:author="Maciej Maciejewski 2" w:date="2024-01-09T14:23:00Z">
                  <w:rPr>
                    <w:ins w:id="3047" w:author="Maciej Maciejewski 2" w:date="2024-01-09T12:46:00Z"/>
                    <w:rFonts w:ascii="Courier New" w:hAnsi="Courier New" w:cs="Courier New"/>
                    <w:sz w:val="20"/>
                  </w:rPr>
                </w:rPrChange>
              </w:rPr>
            </w:pPr>
            <w:ins w:id="3048" w:author="Maciej Maciejewski 2" w:date="2024-01-09T12:46:00Z">
              <w:r w:rsidRPr="009D5DF9">
                <w:rPr>
                  <w:rFonts w:ascii="Courier New" w:hAnsi="Courier New" w:cs="Courier New"/>
                  <w:sz w:val="16"/>
                  <w:szCs w:val="16"/>
                  <w:rPrChange w:id="3049" w:author="Maciej Maciejewski 2" w:date="2024-01-09T14:23:00Z">
                    <w:rPr>
                      <w:rFonts w:ascii="Courier New" w:hAnsi="Courier New" w:cs="Courier New"/>
                      <w:sz w:val="20"/>
                    </w:rPr>
                  </w:rPrChange>
                </w:rPr>
                <w:t>2</w:t>
              </w:r>
            </w:ins>
          </w:p>
          <w:p w14:paraId="586F9062" w14:textId="77777777" w:rsidR="00663332" w:rsidRPr="009D5DF9" w:rsidRDefault="00663332" w:rsidP="00663332">
            <w:pPr>
              <w:ind w:firstLine="0"/>
              <w:jc w:val="both"/>
              <w:rPr>
                <w:ins w:id="3050" w:author="Maciej Maciejewski 2" w:date="2024-01-09T12:46:00Z"/>
                <w:rFonts w:ascii="Courier New" w:hAnsi="Courier New" w:cs="Courier New"/>
                <w:sz w:val="16"/>
                <w:szCs w:val="16"/>
                <w:rPrChange w:id="3051" w:author="Maciej Maciejewski 2" w:date="2024-01-09T14:23:00Z">
                  <w:rPr>
                    <w:ins w:id="3052" w:author="Maciej Maciejewski 2" w:date="2024-01-09T12:46:00Z"/>
                    <w:rFonts w:ascii="Courier New" w:hAnsi="Courier New" w:cs="Courier New"/>
                    <w:sz w:val="20"/>
                  </w:rPr>
                </w:rPrChange>
              </w:rPr>
            </w:pPr>
            <w:ins w:id="3053" w:author="Maciej Maciejewski 2" w:date="2024-01-09T12:46:00Z">
              <w:r w:rsidRPr="009D5DF9">
                <w:rPr>
                  <w:rFonts w:ascii="Courier New" w:hAnsi="Courier New" w:cs="Courier New"/>
                  <w:sz w:val="16"/>
                  <w:szCs w:val="16"/>
                  <w:rPrChange w:id="3054" w:author="Maciej Maciejewski 2" w:date="2024-01-09T14:23:00Z">
                    <w:rPr>
                      <w:rFonts w:ascii="Courier New" w:hAnsi="Courier New" w:cs="Courier New"/>
                      <w:sz w:val="20"/>
                    </w:rPr>
                  </w:rPrChange>
                </w:rPr>
                <w:t>3</w:t>
              </w:r>
            </w:ins>
          </w:p>
          <w:p w14:paraId="4B02F071" w14:textId="77777777" w:rsidR="00663332" w:rsidRPr="009D5DF9" w:rsidRDefault="00663332" w:rsidP="00663332">
            <w:pPr>
              <w:ind w:firstLine="0"/>
              <w:jc w:val="both"/>
              <w:rPr>
                <w:ins w:id="3055" w:author="Maciej Maciejewski 2" w:date="2024-01-09T12:46:00Z"/>
                <w:rFonts w:ascii="Courier New" w:hAnsi="Courier New" w:cs="Courier New"/>
                <w:sz w:val="16"/>
                <w:szCs w:val="16"/>
                <w:rPrChange w:id="3056" w:author="Maciej Maciejewski 2" w:date="2024-01-09T14:23:00Z">
                  <w:rPr>
                    <w:ins w:id="3057" w:author="Maciej Maciejewski 2" w:date="2024-01-09T12:46:00Z"/>
                    <w:rFonts w:ascii="Courier New" w:hAnsi="Courier New" w:cs="Courier New"/>
                    <w:sz w:val="20"/>
                  </w:rPr>
                </w:rPrChange>
              </w:rPr>
            </w:pPr>
            <w:ins w:id="3058" w:author="Maciej Maciejewski 2" w:date="2024-01-09T12:46:00Z">
              <w:r w:rsidRPr="009D5DF9">
                <w:rPr>
                  <w:rFonts w:ascii="Courier New" w:hAnsi="Courier New" w:cs="Courier New"/>
                  <w:sz w:val="16"/>
                  <w:szCs w:val="16"/>
                  <w:rPrChange w:id="3059" w:author="Maciej Maciejewski 2" w:date="2024-01-09T14:23:00Z">
                    <w:rPr>
                      <w:rFonts w:ascii="Courier New" w:hAnsi="Courier New" w:cs="Courier New"/>
                      <w:sz w:val="20"/>
                    </w:rPr>
                  </w:rPrChange>
                </w:rPr>
                <w:t>4</w:t>
              </w:r>
            </w:ins>
          </w:p>
          <w:p w14:paraId="4ACF0E05" w14:textId="77777777" w:rsidR="00663332" w:rsidRPr="009D5DF9" w:rsidRDefault="00663332" w:rsidP="00663332">
            <w:pPr>
              <w:ind w:firstLine="0"/>
              <w:jc w:val="both"/>
              <w:rPr>
                <w:ins w:id="3060" w:author="Maciej Maciejewski 2" w:date="2024-01-09T12:46:00Z"/>
                <w:rFonts w:ascii="Courier New" w:hAnsi="Courier New" w:cs="Courier New"/>
                <w:sz w:val="16"/>
                <w:szCs w:val="16"/>
                <w:rPrChange w:id="3061" w:author="Maciej Maciejewski 2" w:date="2024-01-09T14:23:00Z">
                  <w:rPr>
                    <w:ins w:id="3062" w:author="Maciej Maciejewski 2" w:date="2024-01-09T12:46:00Z"/>
                    <w:rFonts w:ascii="Courier New" w:hAnsi="Courier New" w:cs="Courier New"/>
                    <w:sz w:val="20"/>
                  </w:rPr>
                </w:rPrChange>
              </w:rPr>
            </w:pPr>
            <w:ins w:id="3063" w:author="Maciej Maciejewski 2" w:date="2024-01-09T12:46:00Z">
              <w:r w:rsidRPr="009D5DF9">
                <w:rPr>
                  <w:rFonts w:ascii="Courier New" w:hAnsi="Courier New" w:cs="Courier New"/>
                  <w:sz w:val="16"/>
                  <w:szCs w:val="16"/>
                  <w:rPrChange w:id="3064" w:author="Maciej Maciejewski 2" w:date="2024-01-09T14:23:00Z">
                    <w:rPr>
                      <w:rFonts w:ascii="Courier New" w:hAnsi="Courier New" w:cs="Courier New"/>
                      <w:sz w:val="20"/>
                    </w:rPr>
                  </w:rPrChange>
                </w:rPr>
                <w:t>5</w:t>
              </w:r>
            </w:ins>
          </w:p>
          <w:p w14:paraId="0459B009" w14:textId="77777777" w:rsidR="00663332" w:rsidRPr="009D5DF9" w:rsidRDefault="00663332" w:rsidP="00663332">
            <w:pPr>
              <w:ind w:firstLine="0"/>
              <w:jc w:val="both"/>
              <w:rPr>
                <w:ins w:id="3065" w:author="Maciej Maciejewski 2" w:date="2024-01-09T12:46:00Z"/>
                <w:rFonts w:ascii="Courier New" w:hAnsi="Courier New" w:cs="Courier New"/>
                <w:sz w:val="16"/>
                <w:szCs w:val="16"/>
                <w:rPrChange w:id="3066" w:author="Maciej Maciejewski 2" w:date="2024-01-09T14:23:00Z">
                  <w:rPr>
                    <w:ins w:id="3067" w:author="Maciej Maciejewski 2" w:date="2024-01-09T12:46:00Z"/>
                    <w:rFonts w:ascii="Courier New" w:hAnsi="Courier New" w:cs="Courier New"/>
                    <w:sz w:val="20"/>
                  </w:rPr>
                </w:rPrChange>
              </w:rPr>
            </w:pPr>
            <w:ins w:id="3068" w:author="Maciej Maciejewski 2" w:date="2024-01-09T12:46:00Z">
              <w:r w:rsidRPr="009D5DF9">
                <w:rPr>
                  <w:rFonts w:ascii="Courier New" w:hAnsi="Courier New" w:cs="Courier New"/>
                  <w:sz w:val="16"/>
                  <w:szCs w:val="16"/>
                  <w:rPrChange w:id="3069" w:author="Maciej Maciejewski 2" w:date="2024-01-09T14:23:00Z">
                    <w:rPr>
                      <w:rFonts w:ascii="Courier New" w:hAnsi="Courier New" w:cs="Courier New"/>
                      <w:sz w:val="20"/>
                    </w:rPr>
                  </w:rPrChange>
                </w:rPr>
                <w:t>6</w:t>
              </w:r>
            </w:ins>
          </w:p>
          <w:p w14:paraId="2D4B21A1" w14:textId="77777777" w:rsidR="00663332" w:rsidRPr="009D5DF9" w:rsidRDefault="00663332" w:rsidP="00663332">
            <w:pPr>
              <w:ind w:firstLine="0"/>
              <w:jc w:val="both"/>
              <w:rPr>
                <w:ins w:id="3070" w:author="Maciej Maciejewski 2" w:date="2024-01-09T12:46:00Z"/>
                <w:rFonts w:ascii="Courier New" w:hAnsi="Courier New" w:cs="Courier New"/>
                <w:sz w:val="16"/>
                <w:szCs w:val="16"/>
                <w:rPrChange w:id="3071" w:author="Maciej Maciejewski 2" w:date="2024-01-09T14:23:00Z">
                  <w:rPr>
                    <w:ins w:id="3072" w:author="Maciej Maciejewski 2" w:date="2024-01-09T12:46:00Z"/>
                    <w:rFonts w:ascii="Courier New" w:hAnsi="Courier New" w:cs="Courier New"/>
                    <w:sz w:val="20"/>
                  </w:rPr>
                </w:rPrChange>
              </w:rPr>
            </w:pPr>
            <w:ins w:id="3073" w:author="Maciej Maciejewski 2" w:date="2024-01-09T12:46:00Z">
              <w:r w:rsidRPr="009D5DF9">
                <w:rPr>
                  <w:rFonts w:ascii="Courier New" w:hAnsi="Courier New" w:cs="Courier New"/>
                  <w:sz w:val="16"/>
                  <w:szCs w:val="16"/>
                  <w:rPrChange w:id="3074" w:author="Maciej Maciejewski 2" w:date="2024-01-09T14:23:00Z">
                    <w:rPr>
                      <w:rFonts w:ascii="Courier New" w:hAnsi="Courier New" w:cs="Courier New"/>
                      <w:sz w:val="20"/>
                    </w:rPr>
                  </w:rPrChange>
                </w:rPr>
                <w:t>7</w:t>
              </w:r>
            </w:ins>
          </w:p>
          <w:p w14:paraId="2944B5C2" w14:textId="77777777" w:rsidR="00663332" w:rsidRPr="009D5DF9" w:rsidRDefault="00663332" w:rsidP="00663332">
            <w:pPr>
              <w:ind w:firstLine="0"/>
              <w:jc w:val="both"/>
              <w:rPr>
                <w:ins w:id="3075" w:author="Maciej Maciejewski 2" w:date="2024-01-09T12:46:00Z"/>
                <w:rFonts w:ascii="Courier New" w:hAnsi="Courier New" w:cs="Courier New"/>
                <w:sz w:val="16"/>
                <w:szCs w:val="16"/>
                <w:rPrChange w:id="3076" w:author="Maciej Maciejewski 2" w:date="2024-01-09T14:23:00Z">
                  <w:rPr>
                    <w:ins w:id="3077" w:author="Maciej Maciejewski 2" w:date="2024-01-09T12:46:00Z"/>
                    <w:rFonts w:ascii="Courier New" w:hAnsi="Courier New" w:cs="Courier New"/>
                    <w:sz w:val="20"/>
                  </w:rPr>
                </w:rPrChange>
              </w:rPr>
            </w:pPr>
            <w:ins w:id="3078" w:author="Maciej Maciejewski 2" w:date="2024-01-09T12:46:00Z">
              <w:r w:rsidRPr="009D5DF9">
                <w:rPr>
                  <w:rFonts w:ascii="Courier New" w:hAnsi="Courier New" w:cs="Courier New"/>
                  <w:sz w:val="16"/>
                  <w:szCs w:val="16"/>
                  <w:rPrChange w:id="3079" w:author="Maciej Maciejewski 2" w:date="2024-01-09T14:23:00Z">
                    <w:rPr>
                      <w:rFonts w:ascii="Courier New" w:hAnsi="Courier New" w:cs="Courier New"/>
                      <w:sz w:val="20"/>
                    </w:rPr>
                  </w:rPrChange>
                </w:rPr>
                <w:t>8</w:t>
              </w:r>
            </w:ins>
          </w:p>
          <w:p w14:paraId="213142A9" w14:textId="77777777" w:rsidR="00663332" w:rsidRPr="009D5DF9" w:rsidRDefault="00663332" w:rsidP="00663332">
            <w:pPr>
              <w:ind w:firstLine="0"/>
              <w:jc w:val="both"/>
              <w:rPr>
                <w:ins w:id="3080" w:author="Maciej Maciejewski 2" w:date="2024-01-09T12:46:00Z"/>
                <w:rFonts w:ascii="Courier New" w:hAnsi="Courier New" w:cs="Courier New"/>
                <w:sz w:val="16"/>
                <w:szCs w:val="16"/>
                <w:rPrChange w:id="3081" w:author="Maciej Maciejewski 2" w:date="2024-01-09T14:23:00Z">
                  <w:rPr>
                    <w:ins w:id="3082" w:author="Maciej Maciejewski 2" w:date="2024-01-09T12:46:00Z"/>
                    <w:rFonts w:ascii="Courier New" w:hAnsi="Courier New" w:cs="Courier New"/>
                    <w:sz w:val="20"/>
                  </w:rPr>
                </w:rPrChange>
              </w:rPr>
            </w:pPr>
            <w:ins w:id="3083" w:author="Maciej Maciejewski 2" w:date="2024-01-09T12:46:00Z">
              <w:r w:rsidRPr="009D5DF9">
                <w:rPr>
                  <w:rFonts w:ascii="Courier New" w:hAnsi="Courier New" w:cs="Courier New"/>
                  <w:sz w:val="16"/>
                  <w:szCs w:val="16"/>
                  <w:rPrChange w:id="3084" w:author="Maciej Maciejewski 2" w:date="2024-01-09T14:23:00Z">
                    <w:rPr>
                      <w:rFonts w:ascii="Courier New" w:hAnsi="Courier New" w:cs="Courier New"/>
                      <w:sz w:val="20"/>
                    </w:rPr>
                  </w:rPrChange>
                </w:rPr>
                <w:t>9</w:t>
              </w:r>
            </w:ins>
          </w:p>
          <w:p w14:paraId="3CB8316D" w14:textId="77777777" w:rsidR="00663332" w:rsidRPr="009D5DF9" w:rsidRDefault="00663332" w:rsidP="00663332">
            <w:pPr>
              <w:ind w:firstLine="0"/>
              <w:jc w:val="both"/>
              <w:rPr>
                <w:ins w:id="3085" w:author="Maciej Maciejewski 2" w:date="2024-01-09T12:46:00Z"/>
                <w:rFonts w:ascii="Courier New" w:hAnsi="Courier New" w:cs="Courier New"/>
                <w:sz w:val="16"/>
                <w:szCs w:val="16"/>
                <w:rPrChange w:id="3086" w:author="Maciej Maciejewski 2" w:date="2024-01-09T14:23:00Z">
                  <w:rPr>
                    <w:ins w:id="3087" w:author="Maciej Maciejewski 2" w:date="2024-01-09T12:46:00Z"/>
                    <w:rFonts w:ascii="Courier New" w:hAnsi="Courier New" w:cs="Courier New"/>
                    <w:sz w:val="20"/>
                  </w:rPr>
                </w:rPrChange>
              </w:rPr>
            </w:pPr>
            <w:ins w:id="3088" w:author="Maciej Maciejewski 2" w:date="2024-01-09T12:46:00Z">
              <w:r w:rsidRPr="009D5DF9">
                <w:rPr>
                  <w:rFonts w:ascii="Courier New" w:hAnsi="Courier New" w:cs="Courier New"/>
                  <w:sz w:val="16"/>
                  <w:szCs w:val="16"/>
                  <w:rPrChange w:id="3089" w:author="Maciej Maciejewski 2" w:date="2024-01-09T14:23:00Z">
                    <w:rPr>
                      <w:rFonts w:ascii="Courier New" w:hAnsi="Courier New" w:cs="Courier New"/>
                      <w:sz w:val="20"/>
                    </w:rPr>
                  </w:rPrChange>
                </w:rPr>
                <w:t>10</w:t>
              </w:r>
            </w:ins>
          </w:p>
          <w:p w14:paraId="543762C2" w14:textId="77777777" w:rsidR="00663332" w:rsidRPr="009D5DF9" w:rsidRDefault="00663332" w:rsidP="00663332">
            <w:pPr>
              <w:ind w:firstLine="0"/>
              <w:jc w:val="both"/>
              <w:rPr>
                <w:ins w:id="3090" w:author="Maciej Maciejewski 2" w:date="2024-01-09T12:46:00Z"/>
                <w:rFonts w:ascii="Courier New" w:hAnsi="Courier New" w:cs="Courier New"/>
                <w:sz w:val="16"/>
                <w:szCs w:val="16"/>
                <w:rPrChange w:id="3091" w:author="Maciej Maciejewski 2" w:date="2024-01-09T14:23:00Z">
                  <w:rPr>
                    <w:ins w:id="3092" w:author="Maciej Maciejewski 2" w:date="2024-01-09T12:46:00Z"/>
                    <w:rFonts w:ascii="Courier New" w:hAnsi="Courier New" w:cs="Courier New"/>
                    <w:sz w:val="20"/>
                  </w:rPr>
                </w:rPrChange>
              </w:rPr>
            </w:pPr>
            <w:ins w:id="3093" w:author="Maciej Maciejewski 2" w:date="2024-01-09T12:46:00Z">
              <w:r w:rsidRPr="009D5DF9">
                <w:rPr>
                  <w:rFonts w:ascii="Courier New" w:hAnsi="Courier New" w:cs="Courier New"/>
                  <w:sz w:val="16"/>
                  <w:szCs w:val="16"/>
                  <w:rPrChange w:id="3094" w:author="Maciej Maciejewski 2" w:date="2024-01-09T14:23:00Z">
                    <w:rPr>
                      <w:rFonts w:ascii="Courier New" w:hAnsi="Courier New" w:cs="Courier New"/>
                      <w:sz w:val="20"/>
                    </w:rPr>
                  </w:rPrChange>
                </w:rPr>
                <w:t>11</w:t>
              </w:r>
            </w:ins>
          </w:p>
          <w:p w14:paraId="1A3EDD2A" w14:textId="77777777" w:rsidR="00663332" w:rsidRPr="009D5DF9" w:rsidRDefault="00663332" w:rsidP="00663332">
            <w:pPr>
              <w:ind w:firstLine="0"/>
              <w:jc w:val="both"/>
              <w:rPr>
                <w:ins w:id="3095" w:author="Maciej Maciejewski 2" w:date="2024-01-09T12:46:00Z"/>
                <w:rFonts w:ascii="Courier New" w:hAnsi="Courier New" w:cs="Courier New"/>
                <w:sz w:val="16"/>
                <w:szCs w:val="16"/>
                <w:rPrChange w:id="3096" w:author="Maciej Maciejewski 2" w:date="2024-01-09T14:23:00Z">
                  <w:rPr>
                    <w:ins w:id="3097" w:author="Maciej Maciejewski 2" w:date="2024-01-09T12:46:00Z"/>
                    <w:rFonts w:ascii="Courier New" w:hAnsi="Courier New" w:cs="Courier New"/>
                    <w:sz w:val="20"/>
                  </w:rPr>
                </w:rPrChange>
              </w:rPr>
            </w:pPr>
            <w:ins w:id="3098" w:author="Maciej Maciejewski 2" w:date="2024-01-09T12:46:00Z">
              <w:r w:rsidRPr="009D5DF9">
                <w:rPr>
                  <w:rFonts w:ascii="Courier New" w:hAnsi="Courier New" w:cs="Courier New"/>
                  <w:sz w:val="16"/>
                  <w:szCs w:val="16"/>
                  <w:rPrChange w:id="3099" w:author="Maciej Maciejewski 2" w:date="2024-01-09T14:23:00Z">
                    <w:rPr>
                      <w:rFonts w:ascii="Courier New" w:hAnsi="Courier New" w:cs="Courier New"/>
                      <w:sz w:val="20"/>
                    </w:rPr>
                  </w:rPrChange>
                </w:rPr>
                <w:t>12</w:t>
              </w:r>
            </w:ins>
          </w:p>
          <w:p w14:paraId="1D3B7B58" w14:textId="77777777" w:rsidR="00663332" w:rsidRPr="009D5DF9" w:rsidRDefault="00663332" w:rsidP="00663332">
            <w:pPr>
              <w:ind w:firstLine="0"/>
              <w:jc w:val="both"/>
              <w:rPr>
                <w:ins w:id="3100" w:author="Maciej Maciejewski 2" w:date="2024-01-09T12:46:00Z"/>
                <w:rFonts w:ascii="Courier New" w:hAnsi="Courier New" w:cs="Courier New"/>
                <w:sz w:val="16"/>
                <w:szCs w:val="16"/>
                <w:rPrChange w:id="3101" w:author="Maciej Maciejewski 2" w:date="2024-01-09T14:23:00Z">
                  <w:rPr>
                    <w:ins w:id="3102" w:author="Maciej Maciejewski 2" w:date="2024-01-09T12:46:00Z"/>
                    <w:rFonts w:ascii="Courier New" w:hAnsi="Courier New" w:cs="Courier New"/>
                    <w:sz w:val="20"/>
                  </w:rPr>
                </w:rPrChange>
              </w:rPr>
            </w:pPr>
            <w:ins w:id="3103" w:author="Maciej Maciejewski 2" w:date="2024-01-09T12:46:00Z">
              <w:r w:rsidRPr="009D5DF9">
                <w:rPr>
                  <w:rFonts w:ascii="Courier New" w:hAnsi="Courier New" w:cs="Courier New"/>
                  <w:sz w:val="16"/>
                  <w:szCs w:val="16"/>
                  <w:rPrChange w:id="3104" w:author="Maciej Maciejewski 2" w:date="2024-01-09T14:23:00Z">
                    <w:rPr>
                      <w:rFonts w:ascii="Courier New" w:hAnsi="Courier New" w:cs="Courier New"/>
                      <w:sz w:val="20"/>
                    </w:rPr>
                  </w:rPrChange>
                </w:rPr>
                <w:t>13</w:t>
              </w:r>
            </w:ins>
          </w:p>
          <w:p w14:paraId="741BC2F9" w14:textId="77777777" w:rsidR="00663332" w:rsidRPr="009D5DF9" w:rsidRDefault="00663332" w:rsidP="00663332">
            <w:pPr>
              <w:ind w:firstLine="0"/>
              <w:jc w:val="both"/>
              <w:rPr>
                <w:ins w:id="3105" w:author="Maciej Maciejewski 2" w:date="2024-01-09T12:46:00Z"/>
                <w:rFonts w:ascii="Courier New" w:hAnsi="Courier New" w:cs="Courier New"/>
                <w:sz w:val="16"/>
                <w:szCs w:val="16"/>
                <w:rPrChange w:id="3106" w:author="Maciej Maciejewski 2" w:date="2024-01-09T14:23:00Z">
                  <w:rPr>
                    <w:ins w:id="3107" w:author="Maciej Maciejewski 2" w:date="2024-01-09T12:46:00Z"/>
                    <w:rFonts w:ascii="Courier New" w:hAnsi="Courier New" w:cs="Courier New"/>
                    <w:sz w:val="20"/>
                  </w:rPr>
                </w:rPrChange>
              </w:rPr>
            </w:pPr>
            <w:ins w:id="3108" w:author="Maciej Maciejewski 2" w:date="2024-01-09T12:46:00Z">
              <w:r w:rsidRPr="009D5DF9">
                <w:rPr>
                  <w:rFonts w:ascii="Courier New" w:hAnsi="Courier New" w:cs="Courier New"/>
                  <w:sz w:val="16"/>
                  <w:szCs w:val="16"/>
                  <w:rPrChange w:id="3109" w:author="Maciej Maciejewski 2" w:date="2024-01-09T14:23:00Z">
                    <w:rPr>
                      <w:rFonts w:ascii="Courier New" w:hAnsi="Courier New" w:cs="Courier New"/>
                      <w:sz w:val="20"/>
                    </w:rPr>
                  </w:rPrChange>
                </w:rPr>
                <w:t>14</w:t>
              </w:r>
            </w:ins>
          </w:p>
          <w:p w14:paraId="7A8EF891" w14:textId="77777777" w:rsidR="00663332" w:rsidRPr="009D5DF9" w:rsidRDefault="00663332" w:rsidP="00663332">
            <w:pPr>
              <w:ind w:firstLine="0"/>
              <w:jc w:val="both"/>
              <w:rPr>
                <w:ins w:id="3110" w:author="Maciej Maciejewski 2" w:date="2024-01-09T12:46:00Z"/>
                <w:rFonts w:ascii="Courier New" w:hAnsi="Courier New" w:cs="Courier New"/>
                <w:sz w:val="16"/>
                <w:szCs w:val="16"/>
                <w:rPrChange w:id="3111" w:author="Maciej Maciejewski 2" w:date="2024-01-09T14:23:00Z">
                  <w:rPr>
                    <w:ins w:id="3112" w:author="Maciej Maciejewski 2" w:date="2024-01-09T12:46:00Z"/>
                    <w:rFonts w:ascii="Courier New" w:hAnsi="Courier New" w:cs="Courier New"/>
                    <w:sz w:val="20"/>
                  </w:rPr>
                </w:rPrChange>
              </w:rPr>
            </w:pPr>
            <w:ins w:id="3113" w:author="Maciej Maciejewski 2" w:date="2024-01-09T12:46:00Z">
              <w:r w:rsidRPr="009D5DF9">
                <w:rPr>
                  <w:rFonts w:ascii="Courier New" w:hAnsi="Courier New" w:cs="Courier New"/>
                  <w:sz w:val="16"/>
                  <w:szCs w:val="16"/>
                  <w:rPrChange w:id="3114" w:author="Maciej Maciejewski 2" w:date="2024-01-09T14:23:00Z">
                    <w:rPr>
                      <w:rFonts w:ascii="Courier New" w:hAnsi="Courier New" w:cs="Courier New"/>
                      <w:sz w:val="20"/>
                    </w:rPr>
                  </w:rPrChange>
                </w:rPr>
                <w:t>15</w:t>
              </w:r>
            </w:ins>
          </w:p>
          <w:p w14:paraId="28332880" w14:textId="463840DF" w:rsidR="009D5DF9" w:rsidRPr="009D5DF9" w:rsidRDefault="00663332" w:rsidP="00663332">
            <w:pPr>
              <w:ind w:firstLine="0"/>
              <w:jc w:val="both"/>
              <w:rPr>
                <w:ins w:id="3115" w:author="Maciej Maciejewski 2" w:date="2024-01-09T12:41:00Z"/>
                <w:rFonts w:ascii="Courier New" w:hAnsi="Courier New" w:cs="Courier New"/>
                <w:sz w:val="16"/>
                <w:szCs w:val="16"/>
                <w:rPrChange w:id="3116" w:author="Maciej Maciejewski 2" w:date="2024-01-09T14:23:00Z">
                  <w:rPr>
                    <w:ins w:id="3117" w:author="Maciej Maciejewski 2" w:date="2024-01-09T12:41:00Z"/>
                    <w:szCs w:val="24"/>
                    <w:lang w:eastAsia="ja-JP"/>
                  </w:rPr>
                </w:rPrChange>
              </w:rPr>
              <w:pPrChange w:id="3118" w:author="Maciej Maciejewski 2" w:date="2024-01-09T12:46:00Z">
                <w:pPr>
                  <w:overflowPunct/>
                  <w:autoSpaceDE/>
                  <w:autoSpaceDN/>
                  <w:adjustRightInd/>
                  <w:spacing w:before="100" w:beforeAutospacing="1" w:after="100" w:afterAutospacing="1"/>
                  <w:ind w:firstLine="0"/>
                  <w:jc w:val="both"/>
                </w:pPr>
              </w:pPrChange>
            </w:pPr>
            <w:ins w:id="3119" w:author="Maciej Maciejewski 2" w:date="2024-01-09T12:46:00Z">
              <w:r w:rsidRPr="009D5DF9">
                <w:rPr>
                  <w:rFonts w:ascii="Courier New" w:hAnsi="Courier New" w:cs="Courier New"/>
                  <w:sz w:val="16"/>
                  <w:szCs w:val="16"/>
                  <w:rPrChange w:id="3120" w:author="Maciej Maciejewski 2" w:date="2024-01-09T14:23:00Z">
                    <w:rPr>
                      <w:rFonts w:ascii="Courier New" w:hAnsi="Courier New" w:cs="Courier New"/>
                      <w:sz w:val="20"/>
                    </w:rPr>
                  </w:rPrChange>
                </w:rPr>
                <w:t>16</w:t>
              </w:r>
            </w:ins>
          </w:p>
        </w:tc>
        <w:tc>
          <w:tcPr>
            <w:tcW w:w="9098" w:type="dxa"/>
            <w:tcPrChange w:id="3121" w:author="Maciej Maciejewski 2" w:date="2024-01-09T14:26:00Z">
              <w:tcPr>
                <w:tcW w:w="8500" w:type="dxa"/>
              </w:tcPr>
            </w:tcPrChange>
          </w:tcPr>
          <w:p w14:paraId="6E1982E8" w14:textId="77777777" w:rsidR="00663332" w:rsidRPr="009D5DF9" w:rsidRDefault="00663332" w:rsidP="009D5DF9">
            <w:pPr>
              <w:shd w:val="clear" w:color="auto" w:fill="FFFFFF"/>
              <w:overflowPunct/>
              <w:autoSpaceDE/>
              <w:autoSpaceDN/>
              <w:adjustRightInd/>
              <w:ind w:firstLine="0"/>
              <w:rPr>
                <w:ins w:id="3122" w:author="Maciej Maciejewski 2" w:date="2024-01-09T12:44:00Z"/>
                <w:rFonts w:ascii="Courier New" w:hAnsi="Courier New" w:cs="Courier New"/>
                <w:color w:val="000000"/>
                <w:sz w:val="16"/>
                <w:szCs w:val="16"/>
                <w:lang w:val="en-US"/>
                <w:rPrChange w:id="3123" w:author="Maciej Maciejewski 2" w:date="2024-01-09T14:23:00Z">
                  <w:rPr>
                    <w:ins w:id="3124" w:author="Maciej Maciejewski 2" w:date="2024-01-09T12:44:00Z"/>
                    <w:rFonts w:ascii="Consolas" w:hAnsi="Consolas"/>
                    <w:color w:val="000000"/>
                    <w:sz w:val="21"/>
                    <w:szCs w:val="21"/>
                  </w:rPr>
                </w:rPrChange>
              </w:rPr>
              <w:pPrChange w:id="3125" w:author="Maciej Maciejewski 2" w:date="2024-01-09T14:25:00Z">
                <w:pPr>
                  <w:shd w:val="clear" w:color="auto" w:fill="FFFFFF"/>
                  <w:overflowPunct/>
                  <w:autoSpaceDE/>
                  <w:autoSpaceDN/>
                  <w:adjustRightInd/>
                  <w:spacing w:line="285" w:lineRule="atLeast"/>
                  <w:ind w:firstLine="0"/>
                </w:pPr>
              </w:pPrChange>
            </w:pPr>
            <w:ins w:id="3126" w:author="Maciej Maciejewski 2" w:date="2024-01-09T12:44:00Z">
              <w:r w:rsidRPr="009D5DF9">
                <w:rPr>
                  <w:rFonts w:ascii="Courier New" w:hAnsi="Courier New" w:cs="Courier New"/>
                  <w:color w:val="0000FF"/>
                  <w:sz w:val="16"/>
                  <w:szCs w:val="16"/>
                  <w:lang w:val="en-US"/>
                  <w:rPrChange w:id="3127" w:author="Maciej Maciejewski 2" w:date="2024-01-09T14:23:00Z">
                    <w:rPr>
                      <w:rFonts w:ascii="Consolas" w:hAnsi="Consolas"/>
                      <w:color w:val="0000FF"/>
                      <w:sz w:val="21"/>
                      <w:szCs w:val="21"/>
                    </w:rPr>
                  </w:rPrChange>
                </w:rPr>
                <w:t>const</w:t>
              </w:r>
              <w:r w:rsidRPr="009D5DF9">
                <w:rPr>
                  <w:rFonts w:ascii="Courier New" w:hAnsi="Courier New" w:cs="Courier New"/>
                  <w:color w:val="000000"/>
                  <w:sz w:val="16"/>
                  <w:szCs w:val="16"/>
                  <w:lang w:val="en-US"/>
                  <w:rPrChange w:id="3128" w:author="Maciej Maciejewski 2" w:date="2024-01-09T14:23:00Z">
                    <w:rPr>
                      <w:rFonts w:ascii="Consolas" w:hAnsi="Consolas"/>
                      <w:color w:val="000000"/>
                      <w:sz w:val="21"/>
                      <w:szCs w:val="21"/>
                    </w:rPr>
                  </w:rPrChange>
                </w:rPr>
                <w:t xml:space="preserve"> routes: </w:t>
              </w:r>
              <w:r w:rsidRPr="009D5DF9">
                <w:rPr>
                  <w:rFonts w:ascii="Courier New" w:hAnsi="Courier New" w:cs="Courier New"/>
                  <w:color w:val="2B91AF"/>
                  <w:sz w:val="16"/>
                  <w:szCs w:val="16"/>
                  <w:lang w:val="en-US"/>
                  <w:rPrChange w:id="3129" w:author="Maciej Maciejewski 2" w:date="2024-01-09T14:23:00Z">
                    <w:rPr>
                      <w:rFonts w:ascii="Consolas" w:hAnsi="Consolas"/>
                      <w:color w:val="2B91AF"/>
                      <w:sz w:val="21"/>
                      <w:szCs w:val="21"/>
                    </w:rPr>
                  </w:rPrChange>
                </w:rPr>
                <w:t>Routes</w:t>
              </w:r>
              <w:r w:rsidRPr="009D5DF9">
                <w:rPr>
                  <w:rFonts w:ascii="Courier New" w:hAnsi="Courier New" w:cs="Courier New"/>
                  <w:color w:val="000000"/>
                  <w:sz w:val="16"/>
                  <w:szCs w:val="16"/>
                  <w:lang w:val="en-US"/>
                  <w:rPrChange w:id="3130" w:author="Maciej Maciejewski 2" w:date="2024-01-09T14:23:00Z">
                    <w:rPr>
                      <w:rFonts w:ascii="Consolas" w:hAnsi="Consolas"/>
                      <w:color w:val="000000"/>
                      <w:sz w:val="21"/>
                      <w:szCs w:val="21"/>
                    </w:rPr>
                  </w:rPrChange>
                </w:rPr>
                <w:t xml:space="preserve"> = [</w:t>
              </w:r>
            </w:ins>
          </w:p>
          <w:p w14:paraId="63BFFBC9" w14:textId="77777777" w:rsidR="00663332" w:rsidRPr="009D5DF9" w:rsidRDefault="00663332" w:rsidP="009D5DF9">
            <w:pPr>
              <w:shd w:val="clear" w:color="auto" w:fill="FFFFFF"/>
              <w:overflowPunct/>
              <w:autoSpaceDE/>
              <w:autoSpaceDN/>
              <w:adjustRightInd/>
              <w:ind w:firstLine="0"/>
              <w:rPr>
                <w:ins w:id="3131" w:author="Maciej Maciejewski 2" w:date="2024-01-09T12:44:00Z"/>
                <w:rFonts w:ascii="Courier New" w:hAnsi="Courier New" w:cs="Courier New"/>
                <w:color w:val="000000"/>
                <w:sz w:val="16"/>
                <w:szCs w:val="16"/>
                <w:lang w:val="en-US"/>
                <w:rPrChange w:id="3132" w:author="Maciej Maciejewski 2" w:date="2024-01-09T14:23:00Z">
                  <w:rPr>
                    <w:ins w:id="3133" w:author="Maciej Maciejewski 2" w:date="2024-01-09T12:44:00Z"/>
                    <w:rFonts w:ascii="Consolas" w:hAnsi="Consolas"/>
                    <w:color w:val="000000"/>
                    <w:sz w:val="21"/>
                    <w:szCs w:val="21"/>
                  </w:rPr>
                </w:rPrChange>
              </w:rPr>
              <w:pPrChange w:id="3134" w:author="Maciej Maciejewski 2" w:date="2024-01-09T14:25:00Z">
                <w:pPr>
                  <w:shd w:val="clear" w:color="auto" w:fill="FFFFFF"/>
                  <w:overflowPunct/>
                  <w:autoSpaceDE/>
                  <w:autoSpaceDN/>
                  <w:adjustRightInd/>
                  <w:spacing w:line="285" w:lineRule="atLeast"/>
                  <w:ind w:firstLine="0"/>
                </w:pPr>
              </w:pPrChange>
            </w:pPr>
            <w:ins w:id="3135" w:author="Maciej Maciejewski 2" w:date="2024-01-09T12:44:00Z">
              <w:r w:rsidRPr="009D5DF9">
                <w:rPr>
                  <w:rFonts w:ascii="Courier New" w:hAnsi="Courier New" w:cs="Courier New"/>
                  <w:color w:val="000000"/>
                  <w:sz w:val="16"/>
                  <w:szCs w:val="16"/>
                  <w:lang w:val="en-US"/>
                  <w:rPrChange w:id="3136" w:author="Maciej Maciejewski 2" w:date="2024-01-09T14:23:00Z">
                    <w:rPr>
                      <w:rFonts w:ascii="Consolas" w:hAnsi="Consolas"/>
                      <w:color w:val="000000"/>
                      <w:sz w:val="21"/>
                      <w:szCs w:val="21"/>
                    </w:rPr>
                  </w:rPrChange>
                </w:rPr>
                <w:t>  {</w:t>
              </w:r>
              <w:proofErr w:type="spellStart"/>
              <w:r w:rsidRPr="009D5DF9">
                <w:rPr>
                  <w:rFonts w:ascii="Courier New" w:hAnsi="Courier New" w:cs="Courier New"/>
                  <w:color w:val="000000"/>
                  <w:sz w:val="16"/>
                  <w:szCs w:val="16"/>
                  <w:lang w:val="en-US"/>
                  <w:rPrChange w:id="3137" w:author="Maciej Maciejewski 2" w:date="2024-01-09T14:23:00Z">
                    <w:rPr>
                      <w:rFonts w:ascii="Consolas" w:hAnsi="Consolas"/>
                      <w:color w:val="000000"/>
                      <w:sz w:val="21"/>
                      <w:szCs w:val="21"/>
                    </w:rPr>
                  </w:rPrChange>
                </w:rPr>
                <w:t>path</w:t>
              </w:r>
              <w:r w:rsidRPr="009D5DF9">
                <w:rPr>
                  <w:rFonts w:ascii="Courier New" w:hAnsi="Courier New" w:cs="Courier New"/>
                  <w:color w:val="001080"/>
                  <w:sz w:val="16"/>
                  <w:szCs w:val="16"/>
                  <w:lang w:val="en-US"/>
                  <w:rPrChange w:id="3138" w:author="Maciej Maciejewski 2" w:date="2024-01-09T14:23:00Z">
                    <w:rPr>
                      <w:rFonts w:ascii="Consolas" w:hAnsi="Consolas"/>
                      <w:color w:val="001080"/>
                      <w:sz w:val="21"/>
                      <w:szCs w:val="21"/>
                    </w:rPr>
                  </w:rPrChange>
                </w:rPr>
                <w:t>:</w:t>
              </w:r>
              <w:r w:rsidRPr="009D5DF9">
                <w:rPr>
                  <w:rFonts w:ascii="Courier New" w:hAnsi="Courier New" w:cs="Courier New"/>
                  <w:color w:val="E21F1F"/>
                  <w:sz w:val="16"/>
                  <w:szCs w:val="16"/>
                  <w:lang w:val="en-US"/>
                  <w:rPrChange w:id="3139" w:author="Maciej Maciejewski 2" w:date="2024-01-09T14:23:00Z">
                    <w:rPr>
                      <w:rFonts w:ascii="Consolas" w:hAnsi="Consolas"/>
                      <w:color w:val="E21F1F"/>
                      <w:sz w:val="21"/>
                      <w:szCs w:val="21"/>
                    </w:rPr>
                  </w:rPrChange>
                </w:rPr>
                <w:t>'</w:t>
              </w:r>
              <w:r w:rsidRPr="009D5DF9">
                <w:rPr>
                  <w:rFonts w:ascii="Courier New" w:hAnsi="Courier New" w:cs="Courier New"/>
                  <w:color w:val="A31515"/>
                  <w:sz w:val="16"/>
                  <w:szCs w:val="16"/>
                  <w:lang w:val="en-US"/>
                  <w:rPrChange w:id="3140" w:author="Maciej Maciejewski 2" w:date="2024-01-09T14:23:00Z">
                    <w:rPr>
                      <w:rFonts w:ascii="Consolas" w:hAnsi="Consolas"/>
                      <w:color w:val="A31515"/>
                      <w:sz w:val="21"/>
                      <w:szCs w:val="21"/>
                    </w:rPr>
                  </w:rPrChange>
                </w:rPr>
                <w:t>home</w:t>
              </w:r>
              <w:proofErr w:type="spellEnd"/>
              <w:r w:rsidRPr="009D5DF9">
                <w:rPr>
                  <w:rFonts w:ascii="Courier New" w:hAnsi="Courier New" w:cs="Courier New"/>
                  <w:color w:val="E21F1F"/>
                  <w:sz w:val="16"/>
                  <w:szCs w:val="16"/>
                  <w:lang w:val="en-US"/>
                  <w:rPrChange w:id="3141" w:author="Maciej Maciejewski 2" w:date="2024-01-09T14:23:00Z">
                    <w:rPr>
                      <w:rFonts w:ascii="Consolas" w:hAnsi="Consolas"/>
                      <w:color w:val="E21F1F"/>
                      <w:sz w:val="21"/>
                      <w:szCs w:val="21"/>
                    </w:rPr>
                  </w:rPrChange>
                </w:rPr>
                <w:t>'</w:t>
              </w:r>
              <w:r w:rsidRPr="009D5DF9">
                <w:rPr>
                  <w:rFonts w:ascii="Courier New" w:hAnsi="Courier New" w:cs="Courier New"/>
                  <w:color w:val="000000"/>
                  <w:sz w:val="16"/>
                  <w:szCs w:val="16"/>
                  <w:lang w:val="en-US"/>
                  <w:rPrChange w:id="3142" w:author="Maciej Maciejewski 2" w:date="2024-01-09T14:23:00Z">
                    <w:rPr>
                      <w:rFonts w:ascii="Consolas" w:hAnsi="Consolas"/>
                      <w:color w:val="000000"/>
                      <w:sz w:val="21"/>
                      <w:szCs w:val="21"/>
                    </w:rPr>
                  </w:rPrChange>
                </w:rPr>
                <w:t xml:space="preserve">, </w:t>
              </w:r>
              <w:proofErr w:type="spellStart"/>
              <w:r w:rsidRPr="009D5DF9">
                <w:rPr>
                  <w:rFonts w:ascii="Courier New" w:hAnsi="Courier New" w:cs="Courier New"/>
                  <w:color w:val="2B91AF"/>
                  <w:sz w:val="16"/>
                  <w:szCs w:val="16"/>
                  <w:lang w:val="en-US"/>
                  <w:rPrChange w:id="3143" w:author="Maciej Maciejewski 2" w:date="2024-01-09T14:23:00Z">
                    <w:rPr>
                      <w:rFonts w:ascii="Consolas" w:hAnsi="Consolas"/>
                      <w:color w:val="2B91AF"/>
                      <w:sz w:val="21"/>
                      <w:szCs w:val="21"/>
                    </w:rPr>
                  </w:rPrChange>
                </w:rPr>
                <w:t>component</w:t>
              </w:r>
              <w:r w:rsidRPr="009D5DF9">
                <w:rPr>
                  <w:rFonts w:ascii="Courier New" w:hAnsi="Courier New" w:cs="Courier New"/>
                  <w:color w:val="001080"/>
                  <w:sz w:val="16"/>
                  <w:szCs w:val="16"/>
                  <w:lang w:val="en-US"/>
                  <w:rPrChange w:id="3144" w:author="Maciej Maciejewski 2" w:date="2024-01-09T14:23:00Z">
                    <w:rPr>
                      <w:rFonts w:ascii="Consolas" w:hAnsi="Consolas"/>
                      <w:color w:val="001080"/>
                      <w:sz w:val="21"/>
                      <w:szCs w:val="21"/>
                    </w:rPr>
                  </w:rPrChange>
                </w:rPr>
                <w:t>:</w:t>
              </w:r>
              <w:r w:rsidRPr="009D5DF9">
                <w:rPr>
                  <w:rFonts w:ascii="Courier New" w:hAnsi="Courier New" w:cs="Courier New"/>
                  <w:color w:val="2B91AF"/>
                  <w:sz w:val="16"/>
                  <w:szCs w:val="16"/>
                  <w:lang w:val="en-US"/>
                  <w:rPrChange w:id="3145" w:author="Maciej Maciejewski 2" w:date="2024-01-09T14:23:00Z">
                    <w:rPr>
                      <w:rFonts w:ascii="Consolas" w:hAnsi="Consolas"/>
                      <w:color w:val="2B91AF"/>
                      <w:sz w:val="21"/>
                      <w:szCs w:val="21"/>
                    </w:rPr>
                  </w:rPrChange>
                </w:rPr>
                <w:t>HomePageComponent</w:t>
              </w:r>
              <w:proofErr w:type="spellEnd"/>
              <w:r w:rsidRPr="009D5DF9">
                <w:rPr>
                  <w:rFonts w:ascii="Courier New" w:hAnsi="Courier New" w:cs="Courier New"/>
                  <w:color w:val="000000"/>
                  <w:sz w:val="16"/>
                  <w:szCs w:val="16"/>
                  <w:lang w:val="en-US"/>
                  <w:rPrChange w:id="3146" w:author="Maciej Maciejewski 2" w:date="2024-01-09T14:23:00Z">
                    <w:rPr>
                      <w:rFonts w:ascii="Consolas" w:hAnsi="Consolas"/>
                      <w:color w:val="000000"/>
                      <w:sz w:val="21"/>
                      <w:szCs w:val="21"/>
                    </w:rPr>
                  </w:rPrChange>
                </w:rPr>
                <w:t>},</w:t>
              </w:r>
            </w:ins>
          </w:p>
          <w:p w14:paraId="572B3173" w14:textId="77777777" w:rsidR="00663332" w:rsidRPr="009D5DF9" w:rsidRDefault="00663332" w:rsidP="009D5DF9">
            <w:pPr>
              <w:shd w:val="clear" w:color="auto" w:fill="FFFFFF"/>
              <w:overflowPunct/>
              <w:autoSpaceDE/>
              <w:autoSpaceDN/>
              <w:adjustRightInd/>
              <w:ind w:firstLine="0"/>
              <w:rPr>
                <w:ins w:id="3147" w:author="Maciej Maciejewski 2" w:date="2024-01-09T12:44:00Z"/>
                <w:rFonts w:ascii="Courier New" w:hAnsi="Courier New" w:cs="Courier New"/>
                <w:color w:val="000000"/>
                <w:sz w:val="16"/>
                <w:szCs w:val="16"/>
                <w:lang w:val="en-US"/>
                <w:rPrChange w:id="3148" w:author="Maciej Maciejewski 2" w:date="2024-01-09T14:23:00Z">
                  <w:rPr>
                    <w:ins w:id="3149" w:author="Maciej Maciejewski 2" w:date="2024-01-09T12:44:00Z"/>
                    <w:rFonts w:ascii="Consolas" w:hAnsi="Consolas"/>
                    <w:color w:val="000000"/>
                    <w:sz w:val="21"/>
                    <w:szCs w:val="21"/>
                  </w:rPr>
                </w:rPrChange>
              </w:rPr>
              <w:pPrChange w:id="3150" w:author="Maciej Maciejewski 2" w:date="2024-01-09T14:25:00Z">
                <w:pPr>
                  <w:shd w:val="clear" w:color="auto" w:fill="FFFFFF"/>
                  <w:overflowPunct/>
                  <w:autoSpaceDE/>
                  <w:autoSpaceDN/>
                  <w:adjustRightInd/>
                  <w:spacing w:line="285" w:lineRule="atLeast"/>
                  <w:ind w:firstLine="0"/>
                </w:pPr>
              </w:pPrChange>
            </w:pPr>
            <w:ins w:id="3151" w:author="Maciej Maciejewski 2" w:date="2024-01-09T12:44:00Z">
              <w:r w:rsidRPr="009D5DF9">
                <w:rPr>
                  <w:rFonts w:ascii="Courier New" w:hAnsi="Courier New" w:cs="Courier New"/>
                  <w:color w:val="000000"/>
                  <w:sz w:val="16"/>
                  <w:szCs w:val="16"/>
                  <w:lang w:val="en-US"/>
                  <w:rPrChange w:id="3152" w:author="Maciej Maciejewski 2" w:date="2024-01-09T14:23:00Z">
                    <w:rPr>
                      <w:rFonts w:ascii="Consolas" w:hAnsi="Consolas"/>
                      <w:color w:val="000000"/>
                      <w:sz w:val="21"/>
                      <w:szCs w:val="21"/>
                    </w:rPr>
                  </w:rPrChange>
                </w:rPr>
                <w:t>  {path</w:t>
              </w:r>
              <w:r w:rsidRPr="009D5DF9">
                <w:rPr>
                  <w:rFonts w:ascii="Courier New" w:hAnsi="Courier New" w:cs="Courier New"/>
                  <w:color w:val="001080"/>
                  <w:sz w:val="16"/>
                  <w:szCs w:val="16"/>
                  <w:lang w:val="en-US"/>
                  <w:rPrChange w:id="3153" w:author="Maciej Maciejewski 2" w:date="2024-01-09T14:23:00Z">
                    <w:rPr>
                      <w:rFonts w:ascii="Consolas" w:hAnsi="Consolas"/>
                      <w:color w:val="001080"/>
                      <w:sz w:val="21"/>
                      <w:szCs w:val="21"/>
                    </w:rPr>
                  </w:rPrChange>
                </w:rPr>
                <w:t>:</w:t>
              </w:r>
              <w:r w:rsidRPr="009D5DF9">
                <w:rPr>
                  <w:rFonts w:ascii="Courier New" w:hAnsi="Courier New" w:cs="Courier New"/>
                  <w:color w:val="E21F1F"/>
                  <w:sz w:val="16"/>
                  <w:szCs w:val="16"/>
                  <w:lang w:val="en-US"/>
                  <w:rPrChange w:id="3154" w:author="Maciej Maciejewski 2" w:date="2024-01-09T14:23:00Z">
                    <w:rPr>
                      <w:rFonts w:ascii="Consolas" w:hAnsi="Consolas"/>
                      <w:color w:val="E21F1F"/>
                      <w:sz w:val="21"/>
                      <w:szCs w:val="21"/>
                    </w:rPr>
                  </w:rPrChange>
                </w:rPr>
                <w:t>''</w:t>
              </w:r>
              <w:r w:rsidRPr="009D5DF9">
                <w:rPr>
                  <w:rFonts w:ascii="Courier New" w:hAnsi="Courier New" w:cs="Courier New"/>
                  <w:color w:val="000000"/>
                  <w:sz w:val="16"/>
                  <w:szCs w:val="16"/>
                  <w:lang w:val="en-US"/>
                  <w:rPrChange w:id="3155" w:author="Maciej Maciejewski 2" w:date="2024-01-09T14:23:00Z">
                    <w:rPr>
                      <w:rFonts w:ascii="Consolas" w:hAnsi="Consolas"/>
                      <w:color w:val="000000"/>
                      <w:sz w:val="21"/>
                      <w:szCs w:val="21"/>
                    </w:rPr>
                  </w:rPrChange>
                </w:rPr>
                <w:t xml:space="preserve">, </w:t>
              </w:r>
              <w:proofErr w:type="spellStart"/>
              <w:r w:rsidRPr="009D5DF9">
                <w:rPr>
                  <w:rFonts w:ascii="Courier New" w:hAnsi="Courier New" w:cs="Courier New"/>
                  <w:color w:val="000000"/>
                  <w:sz w:val="16"/>
                  <w:szCs w:val="16"/>
                  <w:lang w:val="en-US"/>
                  <w:rPrChange w:id="3156" w:author="Maciej Maciejewski 2" w:date="2024-01-09T14:23:00Z">
                    <w:rPr>
                      <w:rFonts w:ascii="Consolas" w:hAnsi="Consolas"/>
                      <w:color w:val="000000"/>
                      <w:sz w:val="21"/>
                      <w:szCs w:val="21"/>
                    </w:rPr>
                  </w:rPrChange>
                </w:rPr>
                <w:t>redirectTo</w:t>
              </w:r>
              <w:proofErr w:type="spellEnd"/>
              <w:r w:rsidRPr="009D5DF9">
                <w:rPr>
                  <w:rFonts w:ascii="Courier New" w:hAnsi="Courier New" w:cs="Courier New"/>
                  <w:color w:val="001080"/>
                  <w:sz w:val="16"/>
                  <w:szCs w:val="16"/>
                  <w:lang w:val="en-US"/>
                  <w:rPrChange w:id="3157" w:author="Maciej Maciejewski 2" w:date="2024-01-09T14:23:00Z">
                    <w:rPr>
                      <w:rFonts w:ascii="Consolas" w:hAnsi="Consolas"/>
                      <w:color w:val="001080"/>
                      <w:sz w:val="21"/>
                      <w:szCs w:val="21"/>
                    </w:rPr>
                  </w:rPrChange>
                </w:rPr>
                <w:t>:</w:t>
              </w:r>
              <w:r w:rsidRPr="009D5DF9">
                <w:rPr>
                  <w:rFonts w:ascii="Courier New" w:hAnsi="Courier New" w:cs="Courier New"/>
                  <w:color w:val="000000"/>
                  <w:sz w:val="16"/>
                  <w:szCs w:val="16"/>
                  <w:lang w:val="en-US"/>
                  <w:rPrChange w:id="3158" w:author="Maciej Maciejewski 2" w:date="2024-01-09T14:23:00Z">
                    <w:rPr>
                      <w:rFonts w:ascii="Consolas" w:hAnsi="Consolas"/>
                      <w:color w:val="000000"/>
                      <w:sz w:val="21"/>
                      <w:szCs w:val="21"/>
                    </w:rPr>
                  </w:rPrChange>
                </w:rPr>
                <w:t xml:space="preserve"> </w:t>
              </w:r>
              <w:r w:rsidRPr="009D5DF9">
                <w:rPr>
                  <w:rFonts w:ascii="Courier New" w:hAnsi="Courier New" w:cs="Courier New"/>
                  <w:color w:val="E21F1F"/>
                  <w:sz w:val="16"/>
                  <w:szCs w:val="16"/>
                  <w:lang w:val="en-US"/>
                  <w:rPrChange w:id="3159" w:author="Maciej Maciejewski 2" w:date="2024-01-09T14:23:00Z">
                    <w:rPr>
                      <w:rFonts w:ascii="Consolas" w:hAnsi="Consolas"/>
                      <w:color w:val="E21F1F"/>
                      <w:sz w:val="21"/>
                      <w:szCs w:val="21"/>
                    </w:rPr>
                  </w:rPrChange>
                </w:rPr>
                <w:t>'</w:t>
              </w:r>
              <w:r w:rsidRPr="009D5DF9">
                <w:rPr>
                  <w:rFonts w:ascii="Courier New" w:hAnsi="Courier New" w:cs="Courier New"/>
                  <w:color w:val="A31515"/>
                  <w:sz w:val="16"/>
                  <w:szCs w:val="16"/>
                  <w:lang w:val="en-US"/>
                  <w:rPrChange w:id="3160" w:author="Maciej Maciejewski 2" w:date="2024-01-09T14:23:00Z">
                    <w:rPr>
                      <w:rFonts w:ascii="Consolas" w:hAnsi="Consolas"/>
                      <w:color w:val="A31515"/>
                      <w:sz w:val="21"/>
                      <w:szCs w:val="21"/>
                    </w:rPr>
                  </w:rPrChange>
                </w:rPr>
                <w:t>/home</w:t>
              </w:r>
              <w:r w:rsidRPr="009D5DF9">
                <w:rPr>
                  <w:rFonts w:ascii="Courier New" w:hAnsi="Courier New" w:cs="Courier New"/>
                  <w:color w:val="E21F1F"/>
                  <w:sz w:val="16"/>
                  <w:szCs w:val="16"/>
                  <w:lang w:val="en-US"/>
                  <w:rPrChange w:id="3161" w:author="Maciej Maciejewski 2" w:date="2024-01-09T14:23:00Z">
                    <w:rPr>
                      <w:rFonts w:ascii="Consolas" w:hAnsi="Consolas"/>
                      <w:color w:val="E21F1F"/>
                      <w:sz w:val="21"/>
                      <w:szCs w:val="21"/>
                    </w:rPr>
                  </w:rPrChange>
                </w:rPr>
                <w:t>'</w:t>
              </w:r>
              <w:r w:rsidRPr="009D5DF9">
                <w:rPr>
                  <w:rFonts w:ascii="Courier New" w:hAnsi="Courier New" w:cs="Courier New"/>
                  <w:color w:val="000000"/>
                  <w:sz w:val="16"/>
                  <w:szCs w:val="16"/>
                  <w:lang w:val="en-US"/>
                  <w:rPrChange w:id="3162" w:author="Maciej Maciejewski 2" w:date="2024-01-09T14:23:00Z">
                    <w:rPr>
                      <w:rFonts w:ascii="Consolas" w:hAnsi="Consolas"/>
                      <w:color w:val="000000"/>
                      <w:sz w:val="21"/>
                      <w:szCs w:val="21"/>
                    </w:rPr>
                  </w:rPrChange>
                </w:rPr>
                <w:t xml:space="preserve">, </w:t>
              </w:r>
              <w:proofErr w:type="spellStart"/>
              <w:r w:rsidRPr="009D5DF9">
                <w:rPr>
                  <w:rFonts w:ascii="Courier New" w:hAnsi="Courier New" w:cs="Courier New"/>
                  <w:color w:val="000000"/>
                  <w:sz w:val="16"/>
                  <w:szCs w:val="16"/>
                  <w:lang w:val="en-US"/>
                  <w:rPrChange w:id="3163" w:author="Maciej Maciejewski 2" w:date="2024-01-09T14:23:00Z">
                    <w:rPr>
                      <w:rFonts w:ascii="Consolas" w:hAnsi="Consolas"/>
                      <w:color w:val="000000"/>
                      <w:sz w:val="21"/>
                      <w:szCs w:val="21"/>
                    </w:rPr>
                  </w:rPrChange>
                </w:rPr>
                <w:t>pathMatch</w:t>
              </w:r>
              <w:proofErr w:type="spellEnd"/>
              <w:r w:rsidRPr="009D5DF9">
                <w:rPr>
                  <w:rFonts w:ascii="Courier New" w:hAnsi="Courier New" w:cs="Courier New"/>
                  <w:color w:val="001080"/>
                  <w:sz w:val="16"/>
                  <w:szCs w:val="16"/>
                  <w:lang w:val="en-US"/>
                  <w:rPrChange w:id="3164" w:author="Maciej Maciejewski 2" w:date="2024-01-09T14:23:00Z">
                    <w:rPr>
                      <w:rFonts w:ascii="Consolas" w:hAnsi="Consolas"/>
                      <w:color w:val="001080"/>
                      <w:sz w:val="21"/>
                      <w:szCs w:val="21"/>
                    </w:rPr>
                  </w:rPrChange>
                </w:rPr>
                <w:t>:</w:t>
              </w:r>
              <w:r w:rsidRPr="009D5DF9">
                <w:rPr>
                  <w:rFonts w:ascii="Courier New" w:hAnsi="Courier New" w:cs="Courier New"/>
                  <w:color w:val="000000"/>
                  <w:sz w:val="16"/>
                  <w:szCs w:val="16"/>
                  <w:lang w:val="en-US"/>
                  <w:rPrChange w:id="3165" w:author="Maciej Maciejewski 2" w:date="2024-01-09T14:23:00Z">
                    <w:rPr>
                      <w:rFonts w:ascii="Consolas" w:hAnsi="Consolas"/>
                      <w:color w:val="000000"/>
                      <w:sz w:val="21"/>
                      <w:szCs w:val="21"/>
                    </w:rPr>
                  </w:rPrChange>
                </w:rPr>
                <w:t xml:space="preserve"> </w:t>
              </w:r>
              <w:r w:rsidRPr="009D5DF9">
                <w:rPr>
                  <w:rFonts w:ascii="Courier New" w:hAnsi="Courier New" w:cs="Courier New"/>
                  <w:color w:val="E21F1F"/>
                  <w:sz w:val="16"/>
                  <w:szCs w:val="16"/>
                  <w:lang w:val="en-US"/>
                  <w:rPrChange w:id="3166" w:author="Maciej Maciejewski 2" w:date="2024-01-09T14:23:00Z">
                    <w:rPr>
                      <w:rFonts w:ascii="Consolas" w:hAnsi="Consolas"/>
                      <w:color w:val="E21F1F"/>
                      <w:sz w:val="21"/>
                      <w:szCs w:val="21"/>
                    </w:rPr>
                  </w:rPrChange>
                </w:rPr>
                <w:t>'</w:t>
              </w:r>
              <w:r w:rsidRPr="009D5DF9">
                <w:rPr>
                  <w:rFonts w:ascii="Courier New" w:hAnsi="Courier New" w:cs="Courier New"/>
                  <w:color w:val="A31515"/>
                  <w:sz w:val="16"/>
                  <w:szCs w:val="16"/>
                  <w:lang w:val="en-US"/>
                  <w:rPrChange w:id="3167" w:author="Maciej Maciejewski 2" w:date="2024-01-09T14:23:00Z">
                    <w:rPr>
                      <w:rFonts w:ascii="Consolas" w:hAnsi="Consolas"/>
                      <w:color w:val="A31515"/>
                      <w:sz w:val="21"/>
                      <w:szCs w:val="21"/>
                    </w:rPr>
                  </w:rPrChange>
                </w:rPr>
                <w:t>full</w:t>
              </w:r>
              <w:r w:rsidRPr="009D5DF9">
                <w:rPr>
                  <w:rFonts w:ascii="Courier New" w:hAnsi="Courier New" w:cs="Courier New"/>
                  <w:color w:val="E21F1F"/>
                  <w:sz w:val="16"/>
                  <w:szCs w:val="16"/>
                  <w:lang w:val="en-US"/>
                  <w:rPrChange w:id="3168" w:author="Maciej Maciejewski 2" w:date="2024-01-09T14:23:00Z">
                    <w:rPr>
                      <w:rFonts w:ascii="Consolas" w:hAnsi="Consolas"/>
                      <w:color w:val="E21F1F"/>
                      <w:sz w:val="21"/>
                      <w:szCs w:val="21"/>
                    </w:rPr>
                  </w:rPrChange>
                </w:rPr>
                <w:t>'</w:t>
              </w:r>
              <w:r w:rsidRPr="009D5DF9">
                <w:rPr>
                  <w:rFonts w:ascii="Courier New" w:hAnsi="Courier New" w:cs="Courier New"/>
                  <w:color w:val="000000"/>
                  <w:sz w:val="16"/>
                  <w:szCs w:val="16"/>
                  <w:lang w:val="en-US"/>
                  <w:rPrChange w:id="3169" w:author="Maciej Maciejewski 2" w:date="2024-01-09T14:23:00Z">
                    <w:rPr>
                      <w:rFonts w:ascii="Consolas" w:hAnsi="Consolas"/>
                      <w:color w:val="000000"/>
                      <w:sz w:val="21"/>
                      <w:szCs w:val="21"/>
                    </w:rPr>
                  </w:rPrChange>
                </w:rPr>
                <w:t xml:space="preserve"> },</w:t>
              </w:r>
            </w:ins>
          </w:p>
          <w:p w14:paraId="2F14E40B" w14:textId="77777777" w:rsidR="00663332" w:rsidRPr="009D5DF9" w:rsidRDefault="00663332" w:rsidP="009D5DF9">
            <w:pPr>
              <w:shd w:val="clear" w:color="auto" w:fill="FFFFFF"/>
              <w:overflowPunct/>
              <w:autoSpaceDE/>
              <w:autoSpaceDN/>
              <w:adjustRightInd/>
              <w:ind w:firstLine="0"/>
              <w:rPr>
                <w:ins w:id="3170" w:author="Maciej Maciejewski 2" w:date="2024-01-09T12:44:00Z"/>
                <w:rFonts w:ascii="Courier New" w:hAnsi="Courier New" w:cs="Courier New"/>
                <w:color w:val="000000"/>
                <w:sz w:val="16"/>
                <w:szCs w:val="16"/>
                <w:lang w:val="en-US"/>
                <w:rPrChange w:id="3171" w:author="Maciej Maciejewski 2" w:date="2024-01-09T14:23:00Z">
                  <w:rPr>
                    <w:ins w:id="3172" w:author="Maciej Maciejewski 2" w:date="2024-01-09T12:44:00Z"/>
                    <w:rFonts w:ascii="Consolas" w:hAnsi="Consolas"/>
                    <w:color w:val="000000"/>
                    <w:sz w:val="21"/>
                    <w:szCs w:val="21"/>
                  </w:rPr>
                </w:rPrChange>
              </w:rPr>
              <w:pPrChange w:id="3173" w:author="Maciej Maciejewski 2" w:date="2024-01-09T14:25:00Z">
                <w:pPr>
                  <w:shd w:val="clear" w:color="auto" w:fill="FFFFFF"/>
                  <w:overflowPunct/>
                  <w:autoSpaceDE/>
                  <w:autoSpaceDN/>
                  <w:adjustRightInd/>
                  <w:spacing w:line="285" w:lineRule="atLeast"/>
                  <w:ind w:firstLine="0"/>
                </w:pPr>
              </w:pPrChange>
            </w:pPr>
            <w:ins w:id="3174" w:author="Maciej Maciejewski 2" w:date="2024-01-09T12:44:00Z">
              <w:r w:rsidRPr="009D5DF9">
                <w:rPr>
                  <w:rFonts w:ascii="Courier New" w:hAnsi="Courier New" w:cs="Courier New"/>
                  <w:color w:val="000000"/>
                  <w:sz w:val="16"/>
                  <w:szCs w:val="16"/>
                  <w:lang w:val="en-US"/>
                  <w:rPrChange w:id="3175" w:author="Maciej Maciejewski 2" w:date="2024-01-09T14:23:00Z">
                    <w:rPr>
                      <w:rFonts w:ascii="Consolas" w:hAnsi="Consolas"/>
                      <w:color w:val="000000"/>
                      <w:sz w:val="21"/>
                      <w:szCs w:val="21"/>
                    </w:rPr>
                  </w:rPrChange>
                </w:rPr>
                <w:t>  {</w:t>
              </w:r>
              <w:proofErr w:type="spellStart"/>
              <w:r w:rsidRPr="009D5DF9">
                <w:rPr>
                  <w:rFonts w:ascii="Courier New" w:hAnsi="Courier New" w:cs="Courier New"/>
                  <w:color w:val="000000"/>
                  <w:sz w:val="16"/>
                  <w:szCs w:val="16"/>
                  <w:lang w:val="en-US"/>
                  <w:rPrChange w:id="3176" w:author="Maciej Maciejewski 2" w:date="2024-01-09T14:23:00Z">
                    <w:rPr>
                      <w:rFonts w:ascii="Consolas" w:hAnsi="Consolas"/>
                      <w:color w:val="000000"/>
                      <w:sz w:val="21"/>
                      <w:szCs w:val="21"/>
                    </w:rPr>
                  </w:rPrChange>
                </w:rPr>
                <w:t>path</w:t>
              </w:r>
              <w:r w:rsidRPr="009D5DF9">
                <w:rPr>
                  <w:rFonts w:ascii="Courier New" w:hAnsi="Courier New" w:cs="Courier New"/>
                  <w:color w:val="001080"/>
                  <w:sz w:val="16"/>
                  <w:szCs w:val="16"/>
                  <w:lang w:val="en-US"/>
                  <w:rPrChange w:id="3177" w:author="Maciej Maciejewski 2" w:date="2024-01-09T14:23:00Z">
                    <w:rPr>
                      <w:rFonts w:ascii="Consolas" w:hAnsi="Consolas"/>
                      <w:color w:val="001080"/>
                      <w:sz w:val="21"/>
                      <w:szCs w:val="21"/>
                    </w:rPr>
                  </w:rPrChange>
                </w:rPr>
                <w:t>:</w:t>
              </w:r>
              <w:r w:rsidRPr="009D5DF9">
                <w:rPr>
                  <w:rFonts w:ascii="Courier New" w:hAnsi="Courier New" w:cs="Courier New"/>
                  <w:color w:val="E21F1F"/>
                  <w:sz w:val="16"/>
                  <w:szCs w:val="16"/>
                  <w:lang w:val="en-US"/>
                  <w:rPrChange w:id="3178" w:author="Maciej Maciejewski 2" w:date="2024-01-09T14:23:00Z">
                    <w:rPr>
                      <w:rFonts w:ascii="Consolas" w:hAnsi="Consolas"/>
                      <w:color w:val="E21F1F"/>
                      <w:sz w:val="21"/>
                      <w:szCs w:val="21"/>
                    </w:rPr>
                  </w:rPrChange>
                </w:rPr>
                <w:t>'</w:t>
              </w:r>
              <w:r w:rsidRPr="009D5DF9">
                <w:rPr>
                  <w:rFonts w:ascii="Courier New" w:hAnsi="Courier New" w:cs="Courier New"/>
                  <w:color w:val="A31515"/>
                  <w:sz w:val="16"/>
                  <w:szCs w:val="16"/>
                  <w:lang w:val="en-US"/>
                  <w:rPrChange w:id="3179" w:author="Maciej Maciejewski 2" w:date="2024-01-09T14:23:00Z">
                    <w:rPr>
                      <w:rFonts w:ascii="Consolas" w:hAnsi="Consolas"/>
                      <w:color w:val="A31515"/>
                      <w:sz w:val="21"/>
                      <w:szCs w:val="21"/>
                    </w:rPr>
                  </w:rPrChange>
                </w:rPr>
                <w:t>login</w:t>
              </w:r>
              <w:proofErr w:type="spellEnd"/>
              <w:r w:rsidRPr="009D5DF9">
                <w:rPr>
                  <w:rFonts w:ascii="Courier New" w:hAnsi="Courier New" w:cs="Courier New"/>
                  <w:color w:val="E21F1F"/>
                  <w:sz w:val="16"/>
                  <w:szCs w:val="16"/>
                  <w:lang w:val="en-US"/>
                  <w:rPrChange w:id="3180" w:author="Maciej Maciejewski 2" w:date="2024-01-09T14:23:00Z">
                    <w:rPr>
                      <w:rFonts w:ascii="Consolas" w:hAnsi="Consolas"/>
                      <w:color w:val="E21F1F"/>
                      <w:sz w:val="21"/>
                      <w:szCs w:val="21"/>
                    </w:rPr>
                  </w:rPrChange>
                </w:rPr>
                <w:t>'</w:t>
              </w:r>
              <w:r w:rsidRPr="009D5DF9">
                <w:rPr>
                  <w:rFonts w:ascii="Courier New" w:hAnsi="Courier New" w:cs="Courier New"/>
                  <w:color w:val="000000"/>
                  <w:sz w:val="16"/>
                  <w:szCs w:val="16"/>
                  <w:lang w:val="en-US"/>
                  <w:rPrChange w:id="3181" w:author="Maciej Maciejewski 2" w:date="2024-01-09T14:23:00Z">
                    <w:rPr>
                      <w:rFonts w:ascii="Consolas" w:hAnsi="Consolas"/>
                      <w:color w:val="000000"/>
                      <w:sz w:val="21"/>
                      <w:szCs w:val="21"/>
                    </w:rPr>
                  </w:rPrChange>
                </w:rPr>
                <w:t xml:space="preserve">, </w:t>
              </w:r>
              <w:proofErr w:type="spellStart"/>
              <w:r w:rsidRPr="009D5DF9">
                <w:rPr>
                  <w:rFonts w:ascii="Courier New" w:hAnsi="Courier New" w:cs="Courier New"/>
                  <w:color w:val="2B91AF"/>
                  <w:sz w:val="16"/>
                  <w:szCs w:val="16"/>
                  <w:lang w:val="en-US"/>
                  <w:rPrChange w:id="3182" w:author="Maciej Maciejewski 2" w:date="2024-01-09T14:23:00Z">
                    <w:rPr>
                      <w:rFonts w:ascii="Consolas" w:hAnsi="Consolas"/>
                      <w:color w:val="2B91AF"/>
                      <w:sz w:val="21"/>
                      <w:szCs w:val="21"/>
                    </w:rPr>
                  </w:rPrChange>
                </w:rPr>
                <w:t>component</w:t>
              </w:r>
              <w:r w:rsidRPr="009D5DF9">
                <w:rPr>
                  <w:rFonts w:ascii="Courier New" w:hAnsi="Courier New" w:cs="Courier New"/>
                  <w:color w:val="001080"/>
                  <w:sz w:val="16"/>
                  <w:szCs w:val="16"/>
                  <w:lang w:val="en-US"/>
                  <w:rPrChange w:id="3183" w:author="Maciej Maciejewski 2" w:date="2024-01-09T14:23:00Z">
                    <w:rPr>
                      <w:rFonts w:ascii="Consolas" w:hAnsi="Consolas"/>
                      <w:color w:val="001080"/>
                      <w:sz w:val="21"/>
                      <w:szCs w:val="21"/>
                    </w:rPr>
                  </w:rPrChange>
                </w:rPr>
                <w:t>:</w:t>
              </w:r>
              <w:r w:rsidRPr="009D5DF9">
                <w:rPr>
                  <w:rFonts w:ascii="Courier New" w:hAnsi="Courier New" w:cs="Courier New"/>
                  <w:color w:val="2B91AF"/>
                  <w:sz w:val="16"/>
                  <w:szCs w:val="16"/>
                  <w:lang w:val="en-US"/>
                  <w:rPrChange w:id="3184" w:author="Maciej Maciejewski 2" w:date="2024-01-09T14:23:00Z">
                    <w:rPr>
                      <w:rFonts w:ascii="Consolas" w:hAnsi="Consolas"/>
                      <w:color w:val="2B91AF"/>
                      <w:sz w:val="21"/>
                      <w:szCs w:val="21"/>
                    </w:rPr>
                  </w:rPrChange>
                </w:rPr>
                <w:t>LoginPageComponent</w:t>
              </w:r>
              <w:proofErr w:type="spellEnd"/>
              <w:r w:rsidRPr="009D5DF9">
                <w:rPr>
                  <w:rFonts w:ascii="Courier New" w:hAnsi="Courier New" w:cs="Courier New"/>
                  <w:color w:val="000000"/>
                  <w:sz w:val="16"/>
                  <w:szCs w:val="16"/>
                  <w:lang w:val="en-US"/>
                  <w:rPrChange w:id="3185" w:author="Maciej Maciejewski 2" w:date="2024-01-09T14:23:00Z">
                    <w:rPr>
                      <w:rFonts w:ascii="Consolas" w:hAnsi="Consolas"/>
                      <w:color w:val="000000"/>
                      <w:sz w:val="21"/>
                      <w:szCs w:val="21"/>
                    </w:rPr>
                  </w:rPrChange>
                </w:rPr>
                <w:t>},</w:t>
              </w:r>
            </w:ins>
          </w:p>
          <w:p w14:paraId="4F7D369D" w14:textId="77777777" w:rsidR="00663332" w:rsidRPr="009D5DF9" w:rsidRDefault="00663332" w:rsidP="009D5DF9">
            <w:pPr>
              <w:shd w:val="clear" w:color="auto" w:fill="FFFFFF"/>
              <w:overflowPunct/>
              <w:autoSpaceDE/>
              <w:autoSpaceDN/>
              <w:adjustRightInd/>
              <w:ind w:firstLine="0"/>
              <w:rPr>
                <w:ins w:id="3186" w:author="Maciej Maciejewski 2" w:date="2024-01-09T12:44:00Z"/>
                <w:rFonts w:ascii="Courier New" w:hAnsi="Courier New" w:cs="Courier New"/>
                <w:color w:val="000000"/>
                <w:sz w:val="16"/>
                <w:szCs w:val="16"/>
                <w:lang w:val="en-US"/>
                <w:rPrChange w:id="3187" w:author="Maciej Maciejewski 2" w:date="2024-01-09T14:23:00Z">
                  <w:rPr>
                    <w:ins w:id="3188" w:author="Maciej Maciejewski 2" w:date="2024-01-09T12:44:00Z"/>
                    <w:rFonts w:ascii="Consolas" w:hAnsi="Consolas"/>
                    <w:color w:val="000000"/>
                    <w:sz w:val="21"/>
                    <w:szCs w:val="21"/>
                  </w:rPr>
                </w:rPrChange>
              </w:rPr>
              <w:pPrChange w:id="3189" w:author="Maciej Maciejewski 2" w:date="2024-01-09T14:25:00Z">
                <w:pPr>
                  <w:shd w:val="clear" w:color="auto" w:fill="FFFFFF"/>
                  <w:overflowPunct/>
                  <w:autoSpaceDE/>
                  <w:autoSpaceDN/>
                  <w:adjustRightInd/>
                  <w:spacing w:line="285" w:lineRule="atLeast"/>
                  <w:ind w:firstLine="0"/>
                </w:pPr>
              </w:pPrChange>
            </w:pPr>
            <w:ins w:id="3190" w:author="Maciej Maciejewski 2" w:date="2024-01-09T12:44:00Z">
              <w:r w:rsidRPr="009D5DF9">
                <w:rPr>
                  <w:rFonts w:ascii="Courier New" w:hAnsi="Courier New" w:cs="Courier New"/>
                  <w:color w:val="000000"/>
                  <w:sz w:val="16"/>
                  <w:szCs w:val="16"/>
                  <w:lang w:val="en-US"/>
                  <w:rPrChange w:id="3191" w:author="Maciej Maciejewski 2" w:date="2024-01-09T14:23:00Z">
                    <w:rPr>
                      <w:rFonts w:ascii="Consolas" w:hAnsi="Consolas"/>
                      <w:color w:val="000000"/>
                      <w:sz w:val="21"/>
                      <w:szCs w:val="21"/>
                    </w:rPr>
                  </w:rPrChange>
                </w:rPr>
                <w:t>  {</w:t>
              </w:r>
              <w:proofErr w:type="spellStart"/>
              <w:r w:rsidRPr="009D5DF9">
                <w:rPr>
                  <w:rFonts w:ascii="Courier New" w:hAnsi="Courier New" w:cs="Courier New"/>
                  <w:color w:val="000000"/>
                  <w:sz w:val="16"/>
                  <w:szCs w:val="16"/>
                  <w:lang w:val="en-US"/>
                  <w:rPrChange w:id="3192" w:author="Maciej Maciejewski 2" w:date="2024-01-09T14:23:00Z">
                    <w:rPr>
                      <w:rFonts w:ascii="Consolas" w:hAnsi="Consolas"/>
                      <w:color w:val="000000"/>
                      <w:sz w:val="21"/>
                      <w:szCs w:val="21"/>
                    </w:rPr>
                  </w:rPrChange>
                </w:rPr>
                <w:t>path</w:t>
              </w:r>
              <w:r w:rsidRPr="009D5DF9">
                <w:rPr>
                  <w:rFonts w:ascii="Courier New" w:hAnsi="Courier New" w:cs="Courier New"/>
                  <w:color w:val="001080"/>
                  <w:sz w:val="16"/>
                  <w:szCs w:val="16"/>
                  <w:lang w:val="en-US"/>
                  <w:rPrChange w:id="3193" w:author="Maciej Maciejewski 2" w:date="2024-01-09T14:23:00Z">
                    <w:rPr>
                      <w:rFonts w:ascii="Consolas" w:hAnsi="Consolas"/>
                      <w:color w:val="001080"/>
                      <w:sz w:val="21"/>
                      <w:szCs w:val="21"/>
                    </w:rPr>
                  </w:rPrChange>
                </w:rPr>
                <w:t>:</w:t>
              </w:r>
              <w:r w:rsidRPr="009D5DF9">
                <w:rPr>
                  <w:rFonts w:ascii="Courier New" w:hAnsi="Courier New" w:cs="Courier New"/>
                  <w:color w:val="E21F1F"/>
                  <w:sz w:val="16"/>
                  <w:szCs w:val="16"/>
                  <w:lang w:val="en-US"/>
                  <w:rPrChange w:id="3194" w:author="Maciej Maciejewski 2" w:date="2024-01-09T14:23:00Z">
                    <w:rPr>
                      <w:rFonts w:ascii="Consolas" w:hAnsi="Consolas"/>
                      <w:color w:val="E21F1F"/>
                      <w:sz w:val="21"/>
                      <w:szCs w:val="21"/>
                    </w:rPr>
                  </w:rPrChange>
                </w:rPr>
                <w:t>'</w:t>
              </w:r>
              <w:r w:rsidRPr="009D5DF9">
                <w:rPr>
                  <w:rFonts w:ascii="Courier New" w:hAnsi="Courier New" w:cs="Courier New"/>
                  <w:color w:val="A31515"/>
                  <w:sz w:val="16"/>
                  <w:szCs w:val="16"/>
                  <w:lang w:val="en-US"/>
                  <w:rPrChange w:id="3195" w:author="Maciej Maciejewski 2" w:date="2024-01-09T14:23:00Z">
                    <w:rPr>
                      <w:rFonts w:ascii="Consolas" w:hAnsi="Consolas"/>
                      <w:color w:val="A31515"/>
                      <w:sz w:val="21"/>
                      <w:szCs w:val="21"/>
                    </w:rPr>
                  </w:rPrChange>
                </w:rPr>
                <w:t>register</w:t>
              </w:r>
              <w:proofErr w:type="spellEnd"/>
              <w:r w:rsidRPr="009D5DF9">
                <w:rPr>
                  <w:rFonts w:ascii="Courier New" w:hAnsi="Courier New" w:cs="Courier New"/>
                  <w:color w:val="E21F1F"/>
                  <w:sz w:val="16"/>
                  <w:szCs w:val="16"/>
                  <w:lang w:val="en-US"/>
                  <w:rPrChange w:id="3196" w:author="Maciej Maciejewski 2" w:date="2024-01-09T14:23:00Z">
                    <w:rPr>
                      <w:rFonts w:ascii="Consolas" w:hAnsi="Consolas"/>
                      <w:color w:val="E21F1F"/>
                      <w:sz w:val="21"/>
                      <w:szCs w:val="21"/>
                    </w:rPr>
                  </w:rPrChange>
                </w:rPr>
                <w:t>'</w:t>
              </w:r>
              <w:r w:rsidRPr="009D5DF9">
                <w:rPr>
                  <w:rFonts w:ascii="Courier New" w:hAnsi="Courier New" w:cs="Courier New"/>
                  <w:color w:val="000000"/>
                  <w:sz w:val="16"/>
                  <w:szCs w:val="16"/>
                  <w:lang w:val="en-US"/>
                  <w:rPrChange w:id="3197" w:author="Maciej Maciejewski 2" w:date="2024-01-09T14:23:00Z">
                    <w:rPr>
                      <w:rFonts w:ascii="Consolas" w:hAnsi="Consolas"/>
                      <w:color w:val="000000"/>
                      <w:sz w:val="21"/>
                      <w:szCs w:val="21"/>
                    </w:rPr>
                  </w:rPrChange>
                </w:rPr>
                <w:t xml:space="preserve">, </w:t>
              </w:r>
              <w:proofErr w:type="spellStart"/>
              <w:r w:rsidRPr="009D5DF9">
                <w:rPr>
                  <w:rFonts w:ascii="Courier New" w:hAnsi="Courier New" w:cs="Courier New"/>
                  <w:color w:val="2B91AF"/>
                  <w:sz w:val="16"/>
                  <w:szCs w:val="16"/>
                  <w:lang w:val="en-US"/>
                  <w:rPrChange w:id="3198" w:author="Maciej Maciejewski 2" w:date="2024-01-09T14:23:00Z">
                    <w:rPr>
                      <w:rFonts w:ascii="Consolas" w:hAnsi="Consolas"/>
                      <w:color w:val="2B91AF"/>
                      <w:sz w:val="21"/>
                      <w:szCs w:val="21"/>
                    </w:rPr>
                  </w:rPrChange>
                </w:rPr>
                <w:t>component</w:t>
              </w:r>
              <w:r w:rsidRPr="009D5DF9">
                <w:rPr>
                  <w:rFonts w:ascii="Courier New" w:hAnsi="Courier New" w:cs="Courier New"/>
                  <w:color w:val="001080"/>
                  <w:sz w:val="16"/>
                  <w:szCs w:val="16"/>
                  <w:lang w:val="en-US"/>
                  <w:rPrChange w:id="3199" w:author="Maciej Maciejewski 2" w:date="2024-01-09T14:23:00Z">
                    <w:rPr>
                      <w:rFonts w:ascii="Consolas" w:hAnsi="Consolas"/>
                      <w:color w:val="001080"/>
                      <w:sz w:val="21"/>
                      <w:szCs w:val="21"/>
                    </w:rPr>
                  </w:rPrChange>
                </w:rPr>
                <w:t>:</w:t>
              </w:r>
              <w:r w:rsidRPr="009D5DF9">
                <w:rPr>
                  <w:rFonts w:ascii="Courier New" w:hAnsi="Courier New" w:cs="Courier New"/>
                  <w:color w:val="2B91AF"/>
                  <w:sz w:val="16"/>
                  <w:szCs w:val="16"/>
                  <w:lang w:val="en-US"/>
                  <w:rPrChange w:id="3200" w:author="Maciej Maciejewski 2" w:date="2024-01-09T14:23:00Z">
                    <w:rPr>
                      <w:rFonts w:ascii="Consolas" w:hAnsi="Consolas"/>
                      <w:color w:val="2B91AF"/>
                      <w:sz w:val="21"/>
                      <w:szCs w:val="21"/>
                    </w:rPr>
                  </w:rPrChange>
                </w:rPr>
                <w:t>RegisterPageComponent</w:t>
              </w:r>
              <w:proofErr w:type="spellEnd"/>
              <w:r w:rsidRPr="009D5DF9">
                <w:rPr>
                  <w:rFonts w:ascii="Courier New" w:hAnsi="Courier New" w:cs="Courier New"/>
                  <w:color w:val="000000"/>
                  <w:sz w:val="16"/>
                  <w:szCs w:val="16"/>
                  <w:lang w:val="en-US"/>
                  <w:rPrChange w:id="3201" w:author="Maciej Maciejewski 2" w:date="2024-01-09T14:23:00Z">
                    <w:rPr>
                      <w:rFonts w:ascii="Consolas" w:hAnsi="Consolas"/>
                      <w:color w:val="000000"/>
                      <w:sz w:val="21"/>
                      <w:szCs w:val="21"/>
                    </w:rPr>
                  </w:rPrChange>
                </w:rPr>
                <w:t>},</w:t>
              </w:r>
            </w:ins>
          </w:p>
          <w:p w14:paraId="11A4FCDB" w14:textId="77777777" w:rsidR="00663332" w:rsidRPr="009D5DF9" w:rsidRDefault="00663332" w:rsidP="009D5DF9">
            <w:pPr>
              <w:shd w:val="clear" w:color="auto" w:fill="FFFFFF"/>
              <w:overflowPunct/>
              <w:autoSpaceDE/>
              <w:autoSpaceDN/>
              <w:adjustRightInd/>
              <w:ind w:firstLine="0"/>
              <w:rPr>
                <w:ins w:id="3202" w:author="Maciej Maciejewski 2" w:date="2024-01-09T12:44:00Z"/>
                <w:rFonts w:ascii="Courier New" w:hAnsi="Courier New" w:cs="Courier New"/>
                <w:color w:val="000000"/>
                <w:sz w:val="16"/>
                <w:szCs w:val="16"/>
                <w:lang w:val="en-US"/>
                <w:rPrChange w:id="3203" w:author="Maciej Maciejewski 2" w:date="2024-01-09T14:23:00Z">
                  <w:rPr>
                    <w:ins w:id="3204" w:author="Maciej Maciejewski 2" w:date="2024-01-09T12:44:00Z"/>
                    <w:rFonts w:ascii="Consolas" w:hAnsi="Consolas"/>
                    <w:color w:val="000000"/>
                    <w:sz w:val="21"/>
                    <w:szCs w:val="21"/>
                  </w:rPr>
                </w:rPrChange>
              </w:rPr>
              <w:pPrChange w:id="3205" w:author="Maciej Maciejewski 2" w:date="2024-01-09T14:25:00Z">
                <w:pPr>
                  <w:shd w:val="clear" w:color="auto" w:fill="FFFFFF"/>
                  <w:overflowPunct/>
                  <w:autoSpaceDE/>
                  <w:autoSpaceDN/>
                  <w:adjustRightInd/>
                  <w:spacing w:line="285" w:lineRule="atLeast"/>
                  <w:ind w:firstLine="0"/>
                </w:pPr>
              </w:pPrChange>
            </w:pPr>
            <w:ins w:id="3206" w:author="Maciej Maciejewski 2" w:date="2024-01-09T12:44:00Z">
              <w:r w:rsidRPr="009D5DF9">
                <w:rPr>
                  <w:rFonts w:ascii="Courier New" w:hAnsi="Courier New" w:cs="Courier New"/>
                  <w:color w:val="000000"/>
                  <w:sz w:val="16"/>
                  <w:szCs w:val="16"/>
                  <w:lang w:val="en-US"/>
                  <w:rPrChange w:id="3207" w:author="Maciej Maciejewski 2" w:date="2024-01-09T14:23:00Z">
                    <w:rPr>
                      <w:rFonts w:ascii="Consolas" w:hAnsi="Consolas"/>
                      <w:color w:val="000000"/>
                      <w:sz w:val="21"/>
                      <w:szCs w:val="21"/>
                    </w:rPr>
                  </w:rPrChange>
                </w:rPr>
                <w:t>  {</w:t>
              </w:r>
              <w:proofErr w:type="spellStart"/>
              <w:r w:rsidRPr="009D5DF9">
                <w:rPr>
                  <w:rFonts w:ascii="Courier New" w:hAnsi="Courier New" w:cs="Courier New"/>
                  <w:color w:val="000000"/>
                  <w:sz w:val="16"/>
                  <w:szCs w:val="16"/>
                  <w:lang w:val="en-US"/>
                  <w:rPrChange w:id="3208" w:author="Maciej Maciejewski 2" w:date="2024-01-09T14:23:00Z">
                    <w:rPr>
                      <w:rFonts w:ascii="Consolas" w:hAnsi="Consolas"/>
                      <w:color w:val="000000"/>
                      <w:sz w:val="21"/>
                      <w:szCs w:val="21"/>
                    </w:rPr>
                  </w:rPrChange>
                </w:rPr>
                <w:t>path</w:t>
              </w:r>
              <w:r w:rsidRPr="009D5DF9">
                <w:rPr>
                  <w:rFonts w:ascii="Courier New" w:hAnsi="Courier New" w:cs="Courier New"/>
                  <w:color w:val="001080"/>
                  <w:sz w:val="16"/>
                  <w:szCs w:val="16"/>
                  <w:lang w:val="en-US"/>
                  <w:rPrChange w:id="3209" w:author="Maciej Maciejewski 2" w:date="2024-01-09T14:23:00Z">
                    <w:rPr>
                      <w:rFonts w:ascii="Consolas" w:hAnsi="Consolas"/>
                      <w:color w:val="001080"/>
                      <w:sz w:val="21"/>
                      <w:szCs w:val="21"/>
                    </w:rPr>
                  </w:rPrChange>
                </w:rPr>
                <w:t>:</w:t>
              </w:r>
              <w:r w:rsidRPr="009D5DF9">
                <w:rPr>
                  <w:rFonts w:ascii="Courier New" w:hAnsi="Courier New" w:cs="Courier New"/>
                  <w:color w:val="E21F1F"/>
                  <w:sz w:val="16"/>
                  <w:szCs w:val="16"/>
                  <w:lang w:val="en-US"/>
                  <w:rPrChange w:id="3210" w:author="Maciej Maciejewski 2" w:date="2024-01-09T14:23:00Z">
                    <w:rPr>
                      <w:rFonts w:ascii="Consolas" w:hAnsi="Consolas"/>
                      <w:color w:val="E21F1F"/>
                      <w:sz w:val="21"/>
                      <w:szCs w:val="21"/>
                    </w:rPr>
                  </w:rPrChange>
                </w:rPr>
                <w:t>'</w:t>
              </w:r>
              <w:r w:rsidRPr="009D5DF9">
                <w:rPr>
                  <w:rFonts w:ascii="Courier New" w:hAnsi="Courier New" w:cs="Courier New"/>
                  <w:color w:val="A31515"/>
                  <w:sz w:val="16"/>
                  <w:szCs w:val="16"/>
                  <w:lang w:val="en-US"/>
                  <w:rPrChange w:id="3211" w:author="Maciej Maciejewski 2" w:date="2024-01-09T14:23:00Z">
                    <w:rPr>
                      <w:rFonts w:ascii="Consolas" w:hAnsi="Consolas"/>
                      <w:color w:val="A31515"/>
                      <w:sz w:val="21"/>
                      <w:szCs w:val="21"/>
                    </w:rPr>
                  </w:rPrChange>
                </w:rPr>
                <w:t>register</w:t>
              </w:r>
              <w:proofErr w:type="spellEnd"/>
              <w:r w:rsidRPr="009D5DF9">
                <w:rPr>
                  <w:rFonts w:ascii="Courier New" w:hAnsi="Courier New" w:cs="Courier New"/>
                  <w:color w:val="A31515"/>
                  <w:sz w:val="16"/>
                  <w:szCs w:val="16"/>
                  <w:lang w:val="en-US"/>
                  <w:rPrChange w:id="3212" w:author="Maciej Maciejewski 2" w:date="2024-01-09T14:23:00Z">
                    <w:rPr>
                      <w:rFonts w:ascii="Consolas" w:hAnsi="Consolas"/>
                      <w:color w:val="A31515"/>
                      <w:sz w:val="21"/>
                      <w:szCs w:val="21"/>
                    </w:rPr>
                  </w:rPrChange>
                </w:rPr>
                <w:t>/admin</w:t>
              </w:r>
              <w:r w:rsidRPr="009D5DF9">
                <w:rPr>
                  <w:rFonts w:ascii="Courier New" w:hAnsi="Courier New" w:cs="Courier New"/>
                  <w:color w:val="E21F1F"/>
                  <w:sz w:val="16"/>
                  <w:szCs w:val="16"/>
                  <w:lang w:val="en-US"/>
                  <w:rPrChange w:id="3213" w:author="Maciej Maciejewski 2" w:date="2024-01-09T14:23:00Z">
                    <w:rPr>
                      <w:rFonts w:ascii="Consolas" w:hAnsi="Consolas"/>
                      <w:color w:val="E21F1F"/>
                      <w:sz w:val="21"/>
                      <w:szCs w:val="21"/>
                    </w:rPr>
                  </w:rPrChange>
                </w:rPr>
                <w:t>'</w:t>
              </w:r>
              <w:r w:rsidRPr="009D5DF9">
                <w:rPr>
                  <w:rFonts w:ascii="Courier New" w:hAnsi="Courier New" w:cs="Courier New"/>
                  <w:color w:val="000000"/>
                  <w:sz w:val="16"/>
                  <w:szCs w:val="16"/>
                  <w:lang w:val="en-US"/>
                  <w:rPrChange w:id="3214" w:author="Maciej Maciejewski 2" w:date="2024-01-09T14:23:00Z">
                    <w:rPr>
                      <w:rFonts w:ascii="Consolas" w:hAnsi="Consolas"/>
                      <w:color w:val="000000"/>
                      <w:sz w:val="21"/>
                      <w:szCs w:val="21"/>
                    </w:rPr>
                  </w:rPrChange>
                </w:rPr>
                <w:t xml:space="preserve">, </w:t>
              </w:r>
              <w:proofErr w:type="spellStart"/>
              <w:r w:rsidRPr="009D5DF9">
                <w:rPr>
                  <w:rFonts w:ascii="Courier New" w:hAnsi="Courier New" w:cs="Courier New"/>
                  <w:color w:val="2B91AF"/>
                  <w:sz w:val="16"/>
                  <w:szCs w:val="16"/>
                  <w:lang w:val="en-US"/>
                  <w:rPrChange w:id="3215" w:author="Maciej Maciejewski 2" w:date="2024-01-09T14:23:00Z">
                    <w:rPr>
                      <w:rFonts w:ascii="Consolas" w:hAnsi="Consolas"/>
                      <w:color w:val="2B91AF"/>
                      <w:sz w:val="21"/>
                      <w:szCs w:val="21"/>
                    </w:rPr>
                  </w:rPrChange>
                </w:rPr>
                <w:t>component</w:t>
              </w:r>
              <w:r w:rsidRPr="009D5DF9">
                <w:rPr>
                  <w:rFonts w:ascii="Courier New" w:hAnsi="Courier New" w:cs="Courier New"/>
                  <w:color w:val="001080"/>
                  <w:sz w:val="16"/>
                  <w:szCs w:val="16"/>
                  <w:lang w:val="en-US"/>
                  <w:rPrChange w:id="3216" w:author="Maciej Maciejewski 2" w:date="2024-01-09T14:23:00Z">
                    <w:rPr>
                      <w:rFonts w:ascii="Consolas" w:hAnsi="Consolas"/>
                      <w:color w:val="001080"/>
                      <w:sz w:val="21"/>
                      <w:szCs w:val="21"/>
                    </w:rPr>
                  </w:rPrChange>
                </w:rPr>
                <w:t>:</w:t>
              </w:r>
              <w:r w:rsidRPr="009D5DF9">
                <w:rPr>
                  <w:rFonts w:ascii="Courier New" w:hAnsi="Courier New" w:cs="Courier New"/>
                  <w:color w:val="2B91AF"/>
                  <w:sz w:val="16"/>
                  <w:szCs w:val="16"/>
                  <w:lang w:val="en-US"/>
                  <w:rPrChange w:id="3217" w:author="Maciej Maciejewski 2" w:date="2024-01-09T14:23:00Z">
                    <w:rPr>
                      <w:rFonts w:ascii="Consolas" w:hAnsi="Consolas"/>
                      <w:color w:val="2B91AF"/>
                      <w:sz w:val="21"/>
                      <w:szCs w:val="21"/>
                    </w:rPr>
                  </w:rPrChange>
                </w:rPr>
                <w:t>RegisterPageComponent</w:t>
              </w:r>
              <w:r w:rsidRPr="009D5DF9">
                <w:rPr>
                  <w:rFonts w:ascii="Courier New" w:hAnsi="Courier New" w:cs="Courier New"/>
                  <w:color w:val="000000"/>
                  <w:sz w:val="16"/>
                  <w:szCs w:val="16"/>
                  <w:lang w:val="en-US"/>
                  <w:rPrChange w:id="3218" w:author="Maciej Maciejewski 2" w:date="2024-01-09T14:23:00Z">
                    <w:rPr>
                      <w:rFonts w:ascii="Consolas" w:hAnsi="Consolas"/>
                      <w:color w:val="000000"/>
                      <w:sz w:val="21"/>
                      <w:szCs w:val="21"/>
                    </w:rPr>
                  </w:rPrChange>
                </w:rPr>
                <w:t>,canActivate</w:t>
              </w:r>
              <w:proofErr w:type="spellEnd"/>
              <w:r w:rsidRPr="009D5DF9">
                <w:rPr>
                  <w:rFonts w:ascii="Courier New" w:hAnsi="Courier New" w:cs="Courier New"/>
                  <w:color w:val="001080"/>
                  <w:sz w:val="16"/>
                  <w:szCs w:val="16"/>
                  <w:lang w:val="en-US"/>
                  <w:rPrChange w:id="3219" w:author="Maciej Maciejewski 2" w:date="2024-01-09T14:23:00Z">
                    <w:rPr>
                      <w:rFonts w:ascii="Consolas" w:hAnsi="Consolas"/>
                      <w:color w:val="001080"/>
                      <w:sz w:val="21"/>
                      <w:szCs w:val="21"/>
                    </w:rPr>
                  </w:rPrChange>
                </w:rPr>
                <w:t>:</w:t>
              </w:r>
              <w:r w:rsidRPr="009D5DF9">
                <w:rPr>
                  <w:rFonts w:ascii="Courier New" w:hAnsi="Courier New" w:cs="Courier New"/>
                  <w:color w:val="000000"/>
                  <w:sz w:val="16"/>
                  <w:szCs w:val="16"/>
                  <w:lang w:val="en-US"/>
                  <w:rPrChange w:id="3220" w:author="Maciej Maciejewski 2" w:date="2024-01-09T14:23:00Z">
                    <w:rPr>
                      <w:rFonts w:ascii="Consolas" w:hAnsi="Consolas"/>
                      <w:color w:val="000000"/>
                      <w:sz w:val="21"/>
                      <w:szCs w:val="21"/>
                    </w:rPr>
                  </w:rPrChange>
                </w:rPr>
                <w:t>[</w:t>
              </w:r>
              <w:proofErr w:type="spellStart"/>
              <w:r w:rsidRPr="009D5DF9">
                <w:rPr>
                  <w:rFonts w:ascii="Courier New" w:hAnsi="Courier New" w:cs="Courier New"/>
                  <w:color w:val="2B91AF"/>
                  <w:sz w:val="16"/>
                  <w:szCs w:val="16"/>
                  <w:lang w:val="en-US"/>
                  <w:rPrChange w:id="3221" w:author="Maciej Maciejewski 2" w:date="2024-01-09T14:23:00Z">
                    <w:rPr>
                      <w:rFonts w:ascii="Consolas" w:hAnsi="Consolas"/>
                      <w:color w:val="2B91AF"/>
                      <w:sz w:val="21"/>
                      <w:szCs w:val="21"/>
                    </w:rPr>
                  </w:rPrChange>
                </w:rPr>
                <w:t>UserGuardService</w:t>
              </w:r>
              <w:proofErr w:type="spellEnd"/>
              <w:r w:rsidRPr="009D5DF9">
                <w:rPr>
                  <w:rFonts w:ascii="Courier New" w:hAnsi="Courier New" w:cs="Courier New"/>
                  <w:color w:val="000000"/>
                  <w:sz w:val="16"/>
                  <w:szCs w:val="16"/>
                  <w:lang w:val="en-US"/>
                  <w:rPrChange w:id="3222" w:author="Maciej Maciejewski 2" w:date="2024-01-09T14:23:00Z">
                    <w:rPr>
                      <w:rFonts w:ascii="Consolas" w:hAnsi="Consolas"/>
                      <w:color w:val="000000"/>
                      <w:sz w:val="21"/>
                      <w:szCs w:val="21"/>
                    </w:rPr>
                  </w:rPrChange>
                </w:rPr>
                <w:t>]},</w:t>
              </w:r>
            </w:ins>
          </w:p>
          <w:p w14:paraId="01850C8B" w14:textId="77777777" w:rsidR="00663332" w:rsidRPr="009D5DF9" w:rsidRDefault="00663332" w:rsidP="009D5DF9">
            <w:pPr>
              <w:shd w:val="clear" w:color="auto" w:fill="FFFFFF"/>
              <w:overflowPunct/>
              <w:autoSpaceDE/>
              <w:autoSpaceDN/>
              <w:adjustRightInd/>
              <w:ind w:firstLine="0"/>
              <w:rPr>
                <w:ins w:id="3223" w:author="Maciej Maciejewski 2" w:date="2024-01-09T12:44:00Z"/>
                <w:rFonts w:ascii="Courier New" w:hAnsi="Courier New" w:cs="Courier New"/>
                <w:color w:val="000000"/>
                <w:sz w:val="16"/>
                <w:szCs w:val="16"/>
                <w:lang w:val="en-US"/>
                <w:rPrChange w:id="3224" w:author="Maciej Maciejewski 2" w:date="2024-01-09T14:23:00Z">
                  <w:rPr>
                    <w:ins w:id="3225" w:author="Maciej Maciejewski 2" w:date="2024-01-09T12:44:00Z"/>
                    <w:rFonts w:ascii="Consolas" w:hAnsi="Consolas"/>
                    <w:color w:val="000000"/>
                    <w:sz w:val="21"/>
                    <w:szCs w:val="21"/>
                  </w:rPr>
                </w:rPrChange>
              </w:rPr>
              <w:pPrChange w:id="3226" w:author="Maciej Maciejewski 2" w:date="2024-01-09T14:25:00Z">
                <w:pPr>
                  <w:shd w:val="clear" w:color="auto" w:fill="FFFFFF"/>
                  <w:overflowPunct/>
                  <w:autoSpaceDE/>
                  <w:autoSpaceDN/>
                  <w:adjustRightInd/>
                  <w:spacing w:line="285" w:lineRule="atLeast"/>
                  <w:ind w:firstLine="0"/>
                </w:pPr>
              </w:pPrChange>
            </w:pPr>
            <w:ins w:id="3227" w:author="Maciej Maciejewski 2" w:date="2024-01-09T12:44:00Z">
              <w:r w:rsidRPr="009D5DF9">
                <w:rPr>
                  <w:rFonts w:ascii="Courier New" w:hAnsi="Courier New" w:cs="Courier New"/>
                  <w:color w:val="000000"/>
                  <w:sz w:val="16"/>
                  <w:szCs w:val="16"/>
                  <w:lang w:val="en-US"/>
                  <w:rPrChange w:id="3228" w:author="Maciej Maciejewski 2" w:date="2024-01-09T14:23:00Z">
                    <w:rPr>
                      <w:rFonts w:ascii="Consolas" w:hAnsi="Consolas"/>
                      <w:color w:val="000000"/>
                      <w:sz w:val="21"/>
                      <w:szCs w:val="21"/>
                    </w:rPr>
                  </w:rPrChange>
                </w:rPr>
                <w:t>  {path</w:t>
              </w:r>
              <w:r w:rsidRPr="009D5DF9">
                <w:rPr>
                  <w:rFonts w:ascii="Courier New" w:hAnsi="Courier New" w:cs="Courier New"/>
                  <w:color w:val="001080"/>
                  <w:sz w:val="16"/>
                  <w:szCs w:val="16"/>
                  <w:lang w:val="en-US"/>
                  <w:rPrChange w:id="3229" w:author="Maciej Maciejewski 2" w:date="2024-01-09T14:23:00Z">
                    <w:rPr>
                      <w:rFonts w:ascii="Consolas" w:hAnsi="Consolas"/>
                      <w:color w:val="001080"/>
                      <w:sz w:val="21"/>
                      <w:szCs w:val="21"/>
                    </w:rPr>
                  </w:rPrChange>
                </w:rPr>
                <w:t>:</w:t>
              </w:r>
              <w:r w:rsidRPr="009D5DF9">
                <w:rPr>
                  <w:rFonts w:ascii="Courier New" w:hAnsi="Courier New" w:cs="Courier New"/>
                  <w:color w:val="E21F1F"/>
                  <w:sz w:val="16"/>
                  <w:szCs w:val="16"/>
                  <w:lang w:val="en-US"/>
                  <w:rPrChange w:id="3230" w:author="Maciej Maciejewski 2" w:date="2024-01-09T14:23:00Z">
                    <w:rPr>
                      <w:rFonts w:ascii="Consolas" w:hAnsi="Consolas"/>
                      <w:color w:val="E21F1F"/>
                      <w:sz w:val="21"/>
                      <w:szCs w:val="21"/>
                    </w:rPr>
                  </w:rPrChange>
                </w:rPr>
                <w:t>'</w:t>
              </w:r>
              <w:r w:rsidRPr="009D5DF9">
                <w:rPr>
                  <w:rFonts w:ascii="Courier New" w:hAnsi="Courier New" w:cs="Courier New"/>
                  <w:color w:val="A31515"/>
                  <w:sz w:val="16"/>
                  <w:szCs w:val="16"/>
                  <w:lang w:val="en-US"/>
                  <w:rPrChange w:id="3231" w:author="Maciej Maciejewski 2" w:date="2024-01-09T14:23:00Z">
                    <w:rPr>
                      <w:rFonts w:ascii="Consolas" w:hAnsi="Consolas"/>
                      <w:color w:val="A31515"/>
                      <w:sz w:val="21"/>
                      <w:szCs w:val="21"/>
                    </w:rPr>
                  </w:rPrChange>
                </w:rPr>
                <w:t>createProject</w:t>
              </w:r>
              <w:r w:rsidRPr="009D5DF9">
                <w:rPr>
                  <w:rFonts w:ascii="Courier New" w:hAnsi="Courier New" w:cs="Courier New"/>
                  <w:color w:val="E21F1F"/>
                  <w:sz w:val="16"/>
                  <w:szCs w:val="16"/>
                  <w:lang w:val="en-US"/>
                  <w:rPrChange w:id="3232" w:author="Maciej Maciejewski 2" w:date="2024-01-09T14:23:00Z">
                    <w:rPr>
                      <w:rFonts w:ascii="Consolas" w:hAnsi="Consolas"/>
                      <w:color w:val="E21F1F"/>
                      <w:sz w:val="21"/>
                      <w:szCs w:val="21"/>
                    </w:rPr>
                  </w:rPrChange>
                </w:rPr>
                <w:t>'</w:t>
              </w:r>
              <w:r w:rsidRPr="009D5DF9">
                <w:rPr>
                  <w:rFonts w:ascii="Courier New" w:hAnsi="Courier New" w:cs="Courier New"/>
                  <w:color w:val="000000"/>
                  <w:sz w:val="16"/>
                  <w:szCs w:val="16"/>
                  <w:lang w:val="en-US"/>
                  <w:rPrChange w:id="3233" w:author="Maciej Maciejewski 2" w:date="2024-01-09T14:23:00Z">
                    <w:rPr>
                      <w:rFonts w:ascii="Consolas" w:hAnsi="Consolas"/>
                      <w:color w:val="000000"/>
                      <w:sz w:val="21"/>
                      <w:szCs w:val="21"/>
                    </w:rPr>
                  </w:rPrChange>
                </w:rPr>
                <w:t>,</w:t>
              </w:r>
              <w:r w:rsidRPr="009D5DF9">
                <w:rPr>
                  <w:rFonts w:ascii="Courier New" w:hAnsi="Courier New" w:cs="Courier New"/>
                  <w:color w:val="2B91AF"/>
                  <w:sz w:val="16"/>
                  <w:szCs w:val="16"/>
                  <w:lang w:val="en-US"/>
                  <w:rPrChange w:id="3234" w:author="Maciej Maciejewski 2" w:date="2024-01-09T14:23:00Z">
                    <w:rPr>
                      <w:rFonts w:ascii="Consolas" w:hAnsi="Consolas"/>
                      <w:color w:val="2B91AF"/>
                      <w:sz w:val="21"/>
                      <w:szCs w:val="21"/>
                    </w:rPr>
                  </w:rPrChange>
                </w:rPr>
                <w:t>component</w:t>
              </w:r>
              <w:r w:rsidRPr="009D5DF9">
                <w:rPr>
                  <w:rFonts w:ascii="Courier New" w:hAnsi="Courier New" w:cs="Courier New"/>
                  <w:color w:val="001080"/>
                  <w:sz w:val="16"/>
                  <w:szCs w:val="16"/>
                  <w:lang w:val="en-US"/>
                  <w:rPrChange w:id="3235" w:author="Maciej Maciejewski 2" w:date="2024-01-09T14:23:00Z">
                    <w:rPr>
                      <w:rFonts w:ascii="Consolas" w:hAnsi="Consolas"/>
                      <w:color w:val="001080"/>
                      <w:sz w:val="21"/>
                      <w:szCs w:val="21"/>
                    </w:rPr>
                  </w:rPrChange>
                </w:rPr>
                <w:t>:</w:t>
              </w:r>
              <w:r w:rsidRPr="009D5DF9">
                <w:rPr>
                  <w:rFonts w:ascii="Courier New" w:hAnsi="Courier New" w:cs="Courier New"/>
                  <w:color w:val="2B91AF"/>
                  <w:sz w:val="16"/>
                  <w:szCs w:val="16"/>
                  <w:lang w:val="en-US"/>
                  <w:rPrChange w:id="3236" w:author="Maciej Maciejewski 2" w:date="2024-01-09T14:23:00Z">
                    <w:rPr>
                      <w:rFonts w:ascii="Consolas" w:hAnsi="Consolas"/>
                      <w:color w:val="2B91AF"/>
                      <w:sz w:val="21"/>
                      <w:szCs w:val="21"/>
                    </w:rPr>
                  </w:rPrChange>
                </w:rPr>
                <w:t>CreateProjectComponent</w:t>
              </w:r>
              <w:r w:rsidRPr="009D5DF9">
                <w:rPr>
                  <w:rFonts w:ascii="Courier New" w:hAnsi="Courier New" w:cs="Courier New"/>
                  <w:color w:val="000000"/>
                  <w:sz w:val="16"/>
                  <w:szCs w:val="16"/>
                  <w:lang w:val="en-US"/>
                  <w:rPrChange w:id="3237" w:author="Maciej Maciejewski 2" w:date="2024-01-09T14:23:00Z">
                    <w:rPr>
                      <w:rFonts w:ascii="Consolas" w:hAnsi="Consolas"/>
                      <w:color w:val="000000"/>
                      <w:sz w:val="21"/>
                      <w:szCs w:val="21"/>
                    </w:rPr>
                  </w:rPrChange>
                </w:rPr>
                <w:t>,canActivate</w:t>
              </w:r>
              <w:r w:rsidRPr="009D5DF9">
                <w:rPr>
                  <w:rFonts w:ascii="Courier New" w:hAnsi="Courier New" w:cs="Courier New"/>
                  <w:color w:val="001080"/>
                  <w:sz w:val="16"/>
                  <w:szCs w:val="16"/>
                  <w:lang w:val="en-US"/>
                  <w:rPrChange w:id="3238" w:author="Maciej Maciejewski 2" w:date="2024-01-09T14:23:00Z">
                    <w:rPr>
                      <w:rFonts w:ascii="Consolas" w:hAnsi="Consolas"/>
                      <w:color w:val="001080"/>
                      <w:sz w:val="21"/>
                      <w:szCs w:val="21"/>
                    </w:rPr>
                  </w:rPrChange>
                </w:rPr>
                <w:t>:</w:t>
              </w:r>
              <w:r w:rsidRPr="009D5DF9">
                <w:rPr>
                  <w:rFonts w:ascii="Courier New" w:hAnsi="Courier New" w:cs="Courier New"/>
                  <w:color w:val="000000"/>
                  <w:sz w:val="16"/>
                  <w:szCs w:val="16"/>
                  <w:lang w:val="en-US"/>
                  <w:rPrChange w:id="3239" w:author="Maciej Maciejewski 2" w:date="2024-01-09T14:23:00Z">
                    <w:rPr>
                      <w:rFonts w:ascii="Consolas" w:hAnsi="Consolas"/>
                      <w:color w:val="000000"/>
                      <w:sz w:val="21"/>
                      <w:szCs w:val="21"/>
                    </w:rPr>
                  </w:rPrChange>
                </w:rPr>
                <w:t>[</w:t>
              </w:r>
              <w:r w:rsidRPr="009D5DF9">
                <w:rPr>
                  <w:rFonts w:ascii="Courier New" w:hAnsi="Courier New" w:cs="Courier New"/>
                  <w:color w:val="2B91AF"/>
                  <w:sz w:val="16"/>
                  <w:szCs w:val="16"/>
                  <w:lang w:val="en-US"/>
                  <w:rPrChange w:id="3240" w:author="Maciej Maciejewski 2" w:date="2024-01-09T14:23:00Z">
                    <w:rPr>
                      <w:rFonts w:ascii="Consolas" w:hAnsi="Consolas"/>
                      <w:color w:val="2B91AF"/>
                      <w:sz w:val="21"/>
                      <w:szCs w:val="21"/>
                    </w:rPr>
                  </w:rPrChange>
                </w:rPr>
                <w:t>UserGuardService</w:t>
              </w:r>
              <w:r w:rsidRPr="009D5DF9">
                <w:rPr>
                  <w:rFonts w:ascii="Courier New" w:hAnsi="Courier New" w:cs="Courier New"/>
                  <w:color w:val="000000"/>
                  <w:sz w:val="16"/>
                  <w:szCs w:val="16"/>
                  <w:lang w:val="en-US"/>
                  <w:rPrChange w:id="3241" w:author="Maciej Maciejewski 2" w:date="2024-01-09T14:23:00Z">
                    <w:rPr>
                      <w:rFonts w:ascii="Consolas" w:hAnsi="Consolas"/>
                      <w:color w:val="000000"/>
                      <w:sz w:val="21"/>
                      <w:szCs w:val="21"/>
                    </w:rPr>
                  </w:rPrChange>
                </w:rPr>
                <w:t>]},</w:t>
              </w:r>
            </w:ins>
          </w:p>
          <w:p w14:paraId="683EDFB3" w14:textId="77777777" w:rsidR="00663332" w:rsidRPr="009D5DF9" w:rsidRDefault="00663332" w:rsidP="009D5DF9">
            <w:pPr>
              <w:shd w:val="clear" w:color="auto" w:fill="FFFFFF"/>
              <w:overflowPunct/>
              <w:autoSpaceDE/>
              <w:autoSpaceDN/>
              <w:adjustRightInd/>
              <w:ind w:firstLine="0"/>
              <w:rPr>
                <w:ins w:id="3242" w:author="Maciej Maciejewski 2" w:date="2024-01-09T12:44:00Z"/>
                <w:rFonts w:ascii="Courier New" w:hAnsi="Courier New" w:cs="Courier New"/>
                <w:color w:val="000000"/>
                <w:sz w:val="16"/>
                <w:szCs w:val="16"/>
                <w:lang w:val="en-US"/>
                <w:rPrChange w:id="3243" w:author="Maciej Maciejewski 2" w:date="2024-01-09T14:23:00Z">
                  <w:rPr>
                    <w:ins w:id="3244" w:author="Maciej Maciejewski 2" w:date="2024-01-09T12:44:00Z"/>
                    <w:rFonts w:ascii="Consolas" w:hAnsi="Consolas"/>
                    <w:color w:val="000000"/>
                    <w:sz w:val="21"/>
                    <w:szCs w:val="21"/>
                  </w:rPr>
                </w:rPrChange>
              </w:rPr>
              <w:pPrChange w:id="3245" w:author="Maciej Maciejewski 2" w:date="2024-01-09T14:25:00Z">
                <w:pPr>
                  <w:shd w:val="clear" w:color="auto" w:fill="FFFFFF"/>
                  <w:overflowPunct/>
                  <w:autoSpaceDE/>
                  <w:autoSpaceDN/>
                  <w:adjustRightInd/>
                  <w:spacing w:line="285" w:lineRule="atLeast"/>
                  <w:ind w:firstLine="0"/>
                </w:pPr>
              </w:pPrChange>
            </w:pPr>
            <w:ins w:id="3246" w:author="Maciej Maciejewski 2" w:date="2024-01-09T12:44:00Z">
              <w:r w:rsidRPr="009D5DF9">
                <w:rPr>
                  <w:rFonts w:ascii="Courier New" w:hAnsi="Courier New" w:cs="Courier New"/>
                  <w:color w:val="000000"/>
                  <w:sz w:val="16"/>
                  <w:szCs w:val="16"/>
                  <w:lang w:val="en-US"/>
                  <w:rPrChange w:id="3247" w:author="Maciej Maciejewski 2" w:date="2024-01-09T14:23:00Z">
                    <w:rPr>
                      <w:rFonts w:ascii="Consolas" w:hAnsi="Consolas"/>
                      <w:color w:val="000000"/>
                      <w:sz w:val="21"/>
                      <w:szCs w:val="21"/>
                    </w:rPr>
                  </w:rPrChange>
                </w:rPr>
                <w:t>  {path</w:t>
              </w:r>
              <w:r w:rsidRPr="009D5DF9">
                <w:rPr>
                  <w:rFonts w:ascii="Courier New" w:hAnsi="Courier New" w:cs="Courier New"/>
                  <w:color w:val="001080"/>
                  <w:sz w:val="16"/>
                  <w:szCs w:val="16"/>
                  <w:lang w:val="en-US"/>
                  <w:rPrChange w:id="3248" w:author="Maciej Maciejewski 2" w:date="2024-01-09T14:23:00Z">
                    <w:rPr>
                      <w:rFonts w:ascii="Consolas" w:hAnsi="Consolas"/>
                      <w:color w:val="001080"/>
                      <w:sz w:val="21"/>
                      <w:szCs w:val="21"/>
                    </w:rPr>
                  </w:rPrChange>
                </w:rPr>
                <w:t>:</w:t>
              </w:r>
              <w:r w:rsidRPr="009D5DF9">
                <w:rPr>
                  <w:rFonts w:ascii="Courier New" w:hAnsi="Courier New" w:cs="Courier New"/>
                  <w:color w:val="E21F1F"/>
                  <w:sz w:val="16"/>
                  <w:szCs w:val="16"/>
                  <w:lang w:val="en-US"/>
                  <w:rPrChange w:id="3249" w:author="Maciej Maciejewski 2" w:date="2024-01-09T14:23:00Z">
                    <w:rPr>
                      <w:rFonts w:ascii="Consolas" w:hAnsi="Consolas"/>
                      <w:color w:val="E21F1F"/>
                      <w:sz w:val="21"/>
                      <w:szCs w:val="21"/>
                    </w:rPr>
                  </w:rPrChange>
                </w:rPr>
                <w:t>'</w:t>
              </w:r>
              <w:r w:rsidRPr="009D5DF9">
                <w:rPr>
                  <w:rFonts w:ascii="Courier New" w:hAnsi="Courier New" w:cs="Courier New"/>
                  <w:color w:val="A31515"/>
                  <w:sz w:val="16"/>
                  <w:szCs w:val="16"/>
                  <w:lang w:val="en-US"/>
                  <w:rPrChange w:id="3250" w:author="Maciej Maciejewski 2" w:date="2024-01-09T14:23:00Z">
                    <w:rPr>
                      <w:rFonts w:ascii="Consolas" w:hAnsi="Consolas"/>
                      <w:color w:val="A31515"/>
                      <w:sz w:val="21"/>
                      <w:szCs w:val="21"/>
                    </w:rPr>
                  </w:rPrChange>
                </w:rPr>
                <w:t>search</w:t>
              </w:r>
              <w:r w:rsidRPr="009D5DF9">
                <w:rPr>
                  <w:rFonts w:ascii="Courier New" w:hAnsi="Courier New" w:cs="Courier New"/>
                  <w:color w:val="E21F1F"/>
                  <w:sz w:val="16"/>
                  <w:szCs w:val="16"/>
                  <w:lang w:val="en-US"/>
                  <w:rPrChange w:id="3251" w:author="Maciej Maciejewski 2" w:date="2024-01-09T14:23:00Z">
                    <w:rPr>
                      <w:rFonts w:ascii="Consolas" w:hAnsi="Consolas"/>
                      <w:color w:val="E21F1F"/>
                      <w:sz w:val="21"/>
                      <w:szCs w:val="21"/>
                    </w:rPr>
                  </w:rPrChange>
                </w:rPr>
                <w:t>'</w:t>
              </w:r>
              <w:r w:rsidRPr="009D5DF9">
                <w:rPr>
                  <w:rFonts w:ascii="Courier New" w:hAnsi="Courier New" w:cs="Courier New"/>
                  <w:color w:val="000000"/>
                  <w:sz w:val="16"/>
                  <w:szCs w:val="16"/>
                  <w:lang w:val="en-US"/>
                  <w:rPrChange w:id="3252" w:author="Maciej Maciejewski 2" w:date="2024-01-09T14:23:00Z">
                    <w:rPr>
                      <w:rFonts w:ascii="Consolas" w:hAnsi="Consolas"/>
                      <w:color w:val="000000"/>
                      <w:sz w:val="21"/>
                      <w:szCs w:val="21"/>
                    </w:rPr>
                  </w:rPrChange>
                </w:rPr>
                <w:t>,</w:t>
              </w:r>
              <w:proofErr w:type="spellStart"/>
              <w:r w:rsidRPr="009D5DF9">
                <w:rPr>
                  <w:rFonts w:ascii="Courier New" w:hAnsi="Courier New" w:cs="Courier New"/>
                  <w:color w:val="2B91AF"/>
                  <w:sz w:val="16"/>
                  <w:szCs w:val="16"/>
                  <w:lang w:val="en-US"/>
                  <w:rPrChange w:id="3253" w:author="Maciej Maciejewski 2" w:date="2024-01-09T14:23:00Z">
                    <w:rPr>
                      <w:rFonts w:ascii="Consolas" w:hAnsi="Consolas"/>
                      <w:color w:val="2B91AF"/>
                      <w:sz w:val="21"/>
                      <w:szCs w:val="21"/>
                    </w:rPr>
                  </w:rPrChange>
                </w:rPr>
                <w:t>component</w:t>
              </w:r>
              <w:r w:rsidRPr="009D5DF9">
                <w:rPr>
                  <w:rFonts w:ascii="Courier New" w:hAnsi="Courier New" w:cs="Courier New"/>
                  <w:color w:val="001080"/>
                  <w:sz w:val="16"/>
                  <w:szCs w:val="16"/>
                  <w:lang w:val="en-US"/>
                  <w:rPrChange w:id="3254" w:author="Maciej Maciejewski 2" w:date="2024-01-09T14:23:00Z">
                    <w:rPr>
                      <w:rFonts w:ascii="Consolas" w:hAnsi="Consolas"/>
                      <w:color w:val="001080"/>
                      <w:sz w:val="21"/>
                      <w:szCs w:val="21"/>
                    </w:rPr>
                  </w:rPrChange>
                </w:rPr>
                <w:t>:</w:t>
              </w:r>
              <w:r w:rsidRPr="009D5DF9">
                <w:rPr>
                  <w:rFonts w:ascii="Courier New" w:hAnsi="Courier New" w:cs="Courier New"/>
                  <w:color w:val="2B91AF"/>
                  <w:sz w:val="16"/>
                  <w:szCs w:val="16"/>
                  <w:lang w:val="en-US"/>
                  <w:rPrChange w:id="3255" w:author="Maciej Maciejewski 2" w:date="2024-01-09T14:23:00Z">
                    <w:rPr>
                      <w:rFonts w:ascii="Consolas" w:hAnsi="Consolas"/>
                      <w:color w:val="2B91AF"/>
                      <w:sz w:val="21"/>
                      <w:szCs w:val="21"/>
                    </w:rPr>
                  </w:rPrChange>
                </w:rPr>
                <w:t>SearchProjectComponent</w:t>
              </w:r>
              <w:proofErr w:type="spellEnd"/>
              <w:r w:rsidRPr="009D5DF9">
                <w:rPr>
                  <w:rFonts w:ascii="Courier New" w:hAnsi="Courier New" w:cs="Courier New"/>
                  <w:color w:val="000000"/>
                  <w:sz w:val="16"/>
                  <w:szCs w:val="16"/>
                  <w:lang w:val="en-US"/>
                  <w:rPrChange w:id="3256" w:author="Maciej Maciejewski 2" w:date="2024-01-09T14:23:00Z">
                    <w:rPr>
                      <w:rFonts w:ascii="Consolas" w:hAnsi="Consolas"/>
                      <w:color w:val="000000"/>
                      <w:sz w:val="21"/>
                      <w:szCs w:val="21"/>
                    </w:rPr>
                  </w:rPrChange>
                </w:rPr>
                <w:t>},</w:t>
              </w:r>
            </w:ins>
          </w:p>
          <w:p w14:paraId="4F18C080" w14:textId="77777777" w:rsidR="00663332" w:rsidRPr="009D5DF9" w:rsidRDefault="00663332" w:rsidP="009D5DF9">
            <w:pPr>
              <w:shd w:val="clear" w:color="auto" w:fill="FFFFFF"/>
              <w:overflowPunct/>
              <w:autoSpaceDE/>
              <w:autoSpaceDN/>
              <w:adjustRightInd/>
              <w:ind w:firstLine="0"/>
              <w:rPr>
                <w:ins w:id="3257" w:author="Maciej Maciejewski 2" w:date="2024-01-09T12:44:00Z"/>
                <w:rFonts w:ascii="Courier New" w:hAnsi="Courier New" w:cs="Courier New"/>
                <w:color w:val="000000"/>
                <w:sz w:val="16"/>
                <w:szCs w:val="16"/>
                <w:lang w:val="en-US"/>
                <w:rPrChange w:id="3258" w:author="Maciej Maciejewski 2" w:date="2024-01-09T14:23:00Z">
                  <w:rPr>
                    <w:ins w:id="3259" w:author="Maciej Maciejewski 2" w:date="2024-01-09T12:44:00Z"/>
                    <w:rFonts w:ascii="Consolas" w:hAnsi="Consolas"/>
                    <w:color w:val="000000"/>
                    <w:sz w:val="21"/>
                    <w:szCs w:val="21"/>
                  </w:rPr>
                </w:rPrChange>
              </w:rPr>
              <w:pPrChange w:id="3260" w:author="Maciej Maciejewski 2" w:date="2024-01-09T14:25:00Z">
                <w:pPr>
                  <w:shd w:val="clear" w:color="auto" w:fill="FFFFFF"/>
                  <w:overflowPunct/>
                  <w:autoSpaceDE/>
                  <w:autoSpaceDN/>
                  <w:adjustRightInd/>
                  <w:spacing w:line="285" w:lineRule="atLeast"/>
                  <w:ind w:firstLine="0"/>
                </w:pPr>
              </w:pPrChange>
            </w:pPr>
            <w:ins w:id="3261" w:author="Maciej Maciejewski 2" w:date="2024-01-09T12:44:00Z">
              <w:r w:rsidRPr="009D5DF9">
                <w:rPr>
                  <w:rFonts w:ascii="Courier New" w:hAnsi="Courier New" w:cs="Courier New"/>
                  <w:color w:val="000000"/>
                  <w:sz w:val="16"/>
                  <w:szCs w:val="16"/>
                  <w:lang w:val="en-US"/>
                  <w:rPrChange w:id="3262" w:author="Maciej Maciejewski 2" w:date="2024-01-09T14:23:00Z">
                    <w:rPr>
                      <w:rFonts w:ascii="Consolas" w:hAnsi="Consolas"/>
                      <w:color w:val="000000"/>
                      <w:sz w:val="21"/>
                      <w:szCs w:val="21"/>
                    </w:rPr>
                  </w:rPrChange>
                </w:rPr>
                <w:t>  {path</w:t>
              </w:r>
              <w:r w:rsidRPr="009D5DF9">
                <w:rPr>
                  <w:rFonts w:ascii="Courier New" w:hAnsi="Courier New" w:cs="Courier New"/>
                  <w:color w:val="001080"/>
                  <w:sz w:val="16"/>
                  <w:szCs w:val="16"/>
                  <w:lang w:val="en-US"/>
                  <w:rPrChange w:id="3263" w:author="Maciej Maciejewski 2" w:date="2024-01-09T14:23:00Z">
                    <w:rPr>
                      <w:rFonts w:ascii="Consolas" w:hAnsi="Consolas"/>
                      <w:color w:val="001080"/>
                      <w:sz w:val="21"/>
                      <w:szCs w:val="21"/>
                    </w:rPr>
                  </w:rPrChange>
                </w:rPr>
                <w:t>:</w:t>
              </w:r>
              <w:r w:rsidRPr="009D5DF9">
                <w:rPr>
                  <w:rFonts w:ascii="Courier New" w:hAnsi="Courier New" w:cs="Courier New"/>
                  <w:color w:val="E21F1F"/>
                  <w:sz w:val="16"/>
                  <w:szCs w:val="16"/>
                  <w:lang w:val="en-US"/>
                  <w:rPrChange w:id="3264" w:author="Maciej Maciejewski 2" w:date="2024-01-09T14:23:00Z">
                    <w:rPr>
                      <w:rFonts w:ascii="Consolas" w:hAnsi="Consolas"/>
                      <w:color w:val="E21F1F"/>
                      <w:sz w:val="21"/>
                      <w:szCs w:val="21"/>
                    </w:rPr>
                  </w:rPrChange>
                </w:rPr>
                <w:t>'</w:t>
              </w:r>
              <w:r w:rsidRPr="009D5DF9">
                <w:rPr>
                  <w:rFonts w:ascii="Courier New" w:hAnsi="Courier New" w:cs="Courier New"/>
                  <w:color w:val="A31515"/>
                  <w:sz w:val="16"/>
                  <w:szCs w:val="16"/>
                  <w:lang w:val="en-US"/>
                  <w:rPrChange w:id="3265" w:author="Maciej Maciejewski 2" w:date="2024-01-09T14:23:00Z">
                    <w:rPr>
                      <w:rFonts w:ascii="Consolas" w:hAnsi="Consolas"/>
                      <w:color w:val="A31515"/>
                      <w:sz w:val="21"/>
                      <w:szCs w:val="21"/>
                    </w:rPr>
                  </w:rPrChange>
                </w:rPr>
                <w:t>list/suspicion</w:t>
              </w:r>
              <w:r w:rsidRPr="009D5DF9">
                <w:rPr>
                  <w:rFonts w:ascii="Courier New" w:hAnsi="Courier New" w:cs="Courier New"/>
                  <w:color w:val="E21F1F"/>
                  <w:sz w:val="16"/>
                  <w:szCs w:val="16"/>
                  <w:lang w:val="en-US"/>
                  <w:rPrChange w:id="3266" w:author="Maciej Maciejewski 2" w:date="2024-01-09T14:23:00Z">
                    <w:rPr>
                      <w:rFonts w:ascii="Consolas" w:hAnsi="Consolas"/>
                      <w:color w:val="E21F1F"/>
                      <w:sz w:val="21"/>
                      <w:szCs w:val="21"/>
                    </w:rPr>
                  </w:rPrChange>
                </w:rPr>
                <w:t>'</w:t>
              </w:r>
              <w:r w:rsidRPr="009D5DF9">
                <w:rPr>
                  <w:rFonts w:ascii="Courier New" w:hAnsi="Courier New" w:cs="Courier New"/>
                  <w:color w:val="000000"/>
                  <w:sz w:val="16"/>
                  <w:szCs w:val="16"/>
                  <w:lang w:val="en-US"/>
                  <w:rPrChange w:id="3267" w:author="Maciej Maciejewski 2" w:date="2024-01-09T14:23:00Z">
                    <w:rPr>
                      <w:rFonts w:ascii="Consolas" w:hAnsi="Consolas"/>
                      <w:color w:val="000000"/>
                      <w:sz w:val="21"/>
                      <w:szCs w:val="21"/>
                    </w:rPr>
                  </w:rPrChange>
                </w:rPr>
                <w:t>,</w:t>
              </w:r>
              <w:r w:rsidRPr="009D5DF9">
                <w:rPr>
                  <w:rFonts w:ascii="Courier New" w:hAnsi="Courier New" w:cs="Courier New"/>
                  <w:color w:val="2B91AF"/>
                  <w:sz w:val="16"/>
                  <w:szCs w:val="16"/>
                  <w:lang w:val="en-US"/>
                  <w:rPrChange w:id="3268" w:author="Maciej Maciejewski 2" w:date="2024-01-09T14:23:00Z">
                    <w:rPr>
                      <w:rFonts w:ascii="Consolas" w:hAnsi="Consolas"/>
                      <w:color w:val="2B91AF"/>
                      <w:sz w:val="21"/>
                      <w:szCs w:val="21"/>
                    </w:rPr>
                  </w:rPrChange>
                </w:rPr>
                <w:t>component</w:t>
              </w:r>
              <w:r w:rsidRPr="009D5DF9">
                <w:rPr>
                  <w:rFonts w:ascii="Courier New" w:hAnsi="Courier New" w:cs="Courier New"/>
                  <w:color w:val="001080"/>
                  <w:sz w:val="16"/>
                  <w:szCs w:val="16"/>
                  <w:lang w:val="en-US"/>
                  <w:rPrChange w:id="3269" w:author="Maciej Maciejewski 2" w:date="2024-01-09T14:23:00Z">
                    <w:rPr>
                      <w:rFonts w:ascii="Consolas" w:hAnsi="Consolas"/>
                      <w:color w:val="001080"/>
                      <w:sz w:val="21"/>
                      <w:szCs w:val="21"/>
                    </w:rPr>
                  </w:rPrChange>
                </w:rPr>
                <w:t>:</w:t>
              </w:r>
              <w:r w:rsidRPr="009D5DF9">
                <w:rPr>
                  <w:rFonts w:ascii="Courier New" w:hAnsi="Courier New" w:cs="Courier New"/>
                  <w:color w:val="2B91AF"/>
                  <w:sz w:val="16"/>
                  <w:szCs w:val="16"/>
                  <w:lang w:val="en-US"/>
                  <w:rPrChange w:id="3270" w:author="Maciej Maciejewski 2" w:date="2024-01-09T14:23:00Z">
                    <w:rPr>
                      <w:rFonts w:ascii="Consolas" w:hAnsi="Consolas"/>
                      <w:color w:val="2B91AF"/>
                      <w:sz w:val="21"/>
                      <w:szCs w:val="21"/>
                    </w:rPr>
                  </w:rPrChange>
                </w:rPr>
                <w:t>SearchProjectComponent</w:t>
              </w:r>
              <w:r w:rsidRPr="009D5DF9">
                <w:rPr>
                  <w:rFonts w:ascii="Courier New" w:hAnsi="Courier New" w:cs="Courier New"/>
                  <w:color w:val="000000"/>
                  <w:sz w:val="16"/>
                  <w:szCs w:val="16"/>
                  <w:lang w:val="en-US"/>
                  <w:rPrChange w:id="3271" w:author="Maciej Maciejewski 2" w:date="2024-01-09T14:23:00Z">
                    <w:rPr>
                      <w:rFonts w:ascii="Consolas" w:hAnsi="Consolas"/>
                      <w:color w:val="000000"/>
                      <w:sz w:val="21"/>
                      <w:szCs w:val="21"/>
                    </w:rPr>
                  </w:rPrChange>
                </w:rPr>
                <w:t>,canActivate</w:t>
              </w:r>
              <w:r w:rsidRPr="009D5DF9">
                <w:rPr>
                  <w:rFonts w:ascii="Courier New" w:hAnsi="Courier New" w:cs="Courier New"/>
                  <w:color w:val="001080"/>
                  <w:sz w:val="16"/>
                  <w:szCs w:val="16"/>
                  <w:lang w:val="en-US"/>
                  <w:rPrChange w:id="3272" w:author="Maciej Maciejewski 2" w:date="2024-01-09T14:23:00Z">
                    <w:rPr>
                      <w:rFonts w:ascii="Consolas" w:hAnsi="Consolas"/>
                      <w:color w:val="001080"/>
                      <w:sz w:val="21"/>
                      <w:szCs w:val="21"/>
                    </w:rPr>
                  </w:rPrChange>
                </w:rPr>
                <w:t>:</w:t>
              </w:r>
              <w:r w:rsidRPr="009D5DF9">
                <w:rPr>
                  <w:rFonts w:ascii="Courier New" w:hAnsi="Courier New" w:cs="Courier New"/>
                  <w:color w:val="000000"/>
                  <w:sz w:val="16"/>
                  <w:szCs w:val="16"/>
                  <w:lang w:val="en-US"/>
                  <w:rPrChange w:id="3273" w:author="Maciej Maciejewski 2" w:date="2024-01-09T14:23:00Z">
                    <w:rPr>
                      <w:rFonts w:ascii="Consolas" w:hAnsi="Consolas"/>
                      <w:color w:val="000000"/>
                      <w:sz w:val="21"/>
                      <w:szCs w:val="21"/>
                    </w:rPr>
                  </w:rPrChange>
                </w:rPr>
                <w:t>[</w:t>
              </w:r>
              <w:r w:rsidRPr="009D5DF9">
                <w:rPr>
                  <w:rFonts w:ascii="Courier New" w:hAnsi="Courier New" w:cs="Courier New"/>
                  <w:color w:val="2B91AF"/>
                  <w:sz w:val="16"/>
                  <w:szCs w:val="16"/>
                  <w:lang w:val="en-US"/>
                  <w:rPrChange w:id="3274" w:author="Maciej Maciejewski 2" w:date="2024-01-09T14:23:00Z">
                    <w:rPr>
                      <w:rFonts w:ascii="Consolas" w:hAnsi="Consolas"/>
                      <w:color w:val="2B91AF"/>
                      <w:sz w:val="21"/>
                      <w:szCs w:val="21"/>
                    </w:rPr>
                  </w:rPrChange>
                </w:rPr>
                <w:t>UserGuardService</w:t>
              </w:r>
              <w:r w:rsidRPr="009D5DF9">
                <w:rPr>
                  <w:rFonts w:ascii="Courier New" w:hAnsi="Courier New" w:cs="Courier New"/>
                  <w:color w:val="000000"/>
                  <w:sz w:val="16"/>
                  <w:szCs w:val="16"/>
                  <w:lang w:val="en-US"/>
                  <w:rPrChange w:id="3275" w:author="Maciej Maciejewski 2" w:date="2024-01-09T14:23:00Z">
                    <w:rPr>
                      <w:rFonts w:ascii="Consolas" w:hAnsi="Consolas"/>
                      <w:color w:val="000000"/>
                      <w:sz w:val="21"/>
                      <w:szCs w:val="21"/>
                    </w:rPr>
                  </w:rPrChange>
                </w:rPr>
                <w:t>]},</w:t>
              </w:r>
            </w:ins>
          </w:p>
          <w:p w14:paraId="039DD814" w14:textId="77777777" w:rsidR="00663332" w:rsidRPr="009D5DF9" w:rsidRDefault="00663332" w:rsidP="009D5DF9">
            <w:pPr>
              <w:shd w:val="clear" w:color="auto" w:fill="FFFFFF"/>
              <w:overflowPunct/>
              <w:autoSpaceDE/>
              <w:autoSpaceDN/>
              <w:adjustRightInd/>
              <w:ind w:firstLine="0"/>
              <w:rPr>
                <w:ins w:id="3276" w:author="Maciej Maciejewski 2" w:date="2024-01-09T12:44:00Z"/>
                <w:rFonts w:ascii="Courier New" w:hAnsi="Courier New" w:cs="Courier New"/>
                <w:color w:val="000000"/>
                <w:sz w:val="16"/>
                <w:szCs w:val="16"/>
                <w:lang w:val="en-US"/>
                <w:rPrChange w:id="3277" w:author="Maciej Maciejewski 2" w:date="2024-01-09T14:23:00Z">
                  <w:rPr>
                    <w:ins w:id="3278" w:author="Maciej Maciejewski 2" w:date="2024-01-09T12:44:00Z"/>
                    <w:rFonts w:ascii="Consolas" w:hAnsi="Consolas"/>
                    <w:color w:val="000000"/>
                    <w:sz w:val="21"/>
                    <w:szCs w:val="21"/>
                  </w:rPr>
                </w:rPrChange>
              </w:rPr>
              <w:pPrChange w:id="3279" w:author="Maciej Maciejewski 2" w:date="2024-01-09T14:25:00Z">
                <w:pPr>
                  <w:shd w:val="clear" w:color="auto" w:fill="FFFFFF"/>
                  <w:overflowPunct/>
                  <w:autoSpaceDE/>
                  <w:autoSpaceDN/>
                  <w:adjustRightInd/>
                  <w:spacing w:line="285" w:lineRule="atLeast"/>
                  <w:ind w:firstLine="0"/>
                </w:pPr>
              </w:pPrChange>
            </w:pPr>
            <w:ins w:id="3280" w:author="Maciej Maciejewski 2" w:date="2024-01-09T12:44:00Z">
              <w:r w:rsidRPr="009D5DF9">
                <w:rPr>
                  <w:rFonts w:ascii="Courier New" w:hAnsi="Courier New" w:cs="Courier New"/>
                  <w:color w:val="000000"/>
                  <w:sz w:val="16"/>
                  <w:szCs w:val="16"/>
                  <w:lang w:val="en-US"/>
                  <w:rPrChange w:id="3281" w:author="Maciej Maciejewski 2" w:date="2024-01-09T14:23:00Z">
                    <w:rPr>
                      <w:rFonts w:ascii="Consolas" w:hAnsi="Consolas"/>
                      <w:color w:val="000000"/>
                      <w:sz w:val="21"/>
                      <w:szCs w:val="21"/>
                    </w:rPr>
                  </w:rPrChange>
                </w:rPr>
                <w:t>  {path</w:t>
              </w:r>
              <w:r w:rsidRPr="009D5DF9">
                <w:rPr>
                  <w:rFonts w:ascii="Courier New" w:hAnsi="Courier New" w:cs="Courier New"/>
                  <w:color w:val="001080"/>
                  <w:sz w:val="16"/>
                  <w:szCs w:val="16"/>
                  <w:lang w:val="en-US"/>
                  <w:rPrChange w:id="3282" w:author="Maciej Maciejewski 2" w:date="2024-01-09T14:23:00Z">
                    <w:rPr>
                      <w:rFonts w:ascii="Consolas" w:hAnsi="Consolas"/>
                      <w:color w:val="001080"/>
                      <w:sz w:val="21"/>
                      <w:szCs w:val="21"/>
                    </w:rPr>
                  </w:rPrChange>
                </w:rPr>
                <w:t>:</w:t>
              </w:r>
              <w:r w:rsidRPr="009D5DF9">
                <w:rPr>
                  <w:rFonts w:ascii="Courier New" w:hAnsi="Courier New" w:cs="Courier New"/>
                  <w:color w:val="E21F1F"/>
                  <w:sz w:val="16"/>
                  <w:szCs w:val="16"/>
                  <w:lang w:val="en-US"/>
                  <w:rPrChange w:id="3283" w:author="Maciej Maciejewski 2" w:date="2024-01-09T14:23:00Z">
                    <w:rPr>
                      <w:rFonts w:ascii="Consolas" w:hAnsi="Consolas"/>
                      <w:color w:val="E21F1F"/>
                      <w:sz w:val="21"/>
                      <w:szCs w:val="21"/>
                    </w:rPr>
                  </w:rPrChange>
                </w:rPr>
                <w:t>'</w:t>
              </w:r>
              <w:r w:rsidRPr="009D5DF9">
                <w:rPr>
                  <w:rFonts w:ascii="Courier New" w:hAnsi="Courier New" w:cs="Courier New"/>
                  <w:color w:val="A31515"/>
                  <w:sz w:val="16"/>
                  <w:szCs w:val="16"/>
                  <w:lang w:val="en-US"/>
                  <w:rPrChange w:id="3284" w:author="Maciej Maciejewski 2" w:date="2024-01-09T14:23:00Z">
                    <w:rPr>
                      <w:rFonts w:ascii="Consolas" w:hAnsi="Consolas"/>
                      <w:color w:val="A31515"/>
                      <w:sz w:val="21"/>
                      <w:szCs w:val="21"/>
                    </w:rPr>
                  </w:rPrChange>
                </w:rPr>
                <w:t>list/verify</w:t>
              </w:r>
              <w:r w:rsidRPr="009D5DF9">
                <w:rPr>
                  <w:rFonts w:ascii="Courier New" w:hAnsi="Courier New" w:cs="Courier New"/>
                  <w:color w:val="E21F1F"/>
                  <w:sz w:val="16"/>
                  <w:szCs w:val="16"/>
                  <w:lang w:val="en-US"/>
                  <w:rPrChange w:id="3285" w:author="Maciej Maciejewski 2" w:date="2024-01-09T14:23:00Z">
                    <w:rPr>
                      <w:rFonts w:ascii="Consolas" w:hAnsi="Consolas"/>
                      <w:color w:val="E21F1F"/>
                      <w:sz w:val="21"/>
                      <w:szCs w:val="21"/>
                    </w:rPr>
                  </w:rPrChange>
                </w:rPr>
                <w:t>'</w:t>
              </w:r>
              <w:r w:rsidRPr="009D5DF9">
                <w:rPr>
                  <w:rFonts w:ascii="Courier New" w:hAnsi="Courier New" w:cs="Courier New"/>
                  <w:color w:val="000000"/>
                  <w:sz w:val="16"/>
                  <w:szCs w:val="16"/>
                  <w:lang w:val="en-US"/>
                  <w:rPrChange w:id="3286" w:author="Maciej Maciejewski 2" w:date="2024-01-09T14:23:00Z">
                    <w:rPr>
                      <w:rFonts w:ascii="Consolas" w:hAnsi="Consolas"/>
                      <w:color w:val="000000"/>
                      <w:sz w:val="21"/>
                      <w:szCs w:val="21"/>
                    </w:rPr>
                  </w:rPrChange>
                </w:rPr>
                <w:t>,</w:t>
              </w:r>
              <w:r w:rsidRPr="009D5DF9">
                <w:rPr>
                  <w:rFonts w:ascii="Courier New" w:hAnsi="Courier New" w:cs="Courier New"/>
                  <w:color w:val="2B91AF"/>
                  <w:sz w:val="16"/>
                  <w:szCs w:val="16"/>
                  <w:lang w:val="en-US"/>
                  <w:rPrChange w:id="3287" w:author="Maciej Maciejewski 2" w:date="2024-01-09T14:23:00Z">
                    <w:rPr>
                      <w:rFonts w:ascii="Consolas" w:hAnsi="Consolas"/>
                      <w:color w:val="2B91AF"/>
                      <w:sz w:val="21"/>
                      <w:szCs w:val="21"/>
                    </w:rPr>
                  </w:rPrChange>
                </w:rPr>
                <w:t>component</w:t>
              </w:r>
              <w:r w:rsidRPr="009D5DF9">
                <w:rPr>
                  <w:rFonts w:ascii="Courier New" w:hAnsi="Courier New" w:cs="Courier New"/>
                  <w:color w:val="001080"/>
                  <w:sz w:val="16"/>
                  <w:szCs w:val="16"/>
                  <w:lang w:val="en-US"/>
                  <w:rPrChange w:id="3288" w:author="Maciej Maciejewski 2" w:date="2024-01-09T14:23:00Z">
                    <w:rPr>
                      <w:rFonts w:ascii="Consolas" w:hAnsi="Consolas"/>
                      <w:color w:val="001080"/>
                      <w:sz w:val="21"/>
                      <w:szCs w:val="21"/>
                    </w:rPr>
                  </w:rPrChange>
                </w:rPr>
                <w:t>:</w:t>
              </w:r>
              <w:r w:rsidRPr="009D5DF9">
                <w:rPr>
                  <w:rFonts w:ascii="Courier New" w:hAnsi="Courier New" w:cs="Courier New"/>
                  <w:color w:val="2B91AF"/>
                  <w:sz w:val="16"/>
                  <w:szCs w:val="16"/>
                  <w:lang w:val="en-US"/>
                  <w:rPrChange w:id="3289" w:author="Maciej Maciejewski 2" w:date="2024-01-09T14:23:00Z">
                    <w:rPr>
                      <w:rFonts w:ascii="Consolas" w:hAnsi="Consolas"/>
                      <w:color w:val="2B91AF"/>
                      <w:sz w:val="21"/>
                      <w:szCs w:val="21"/>
                    </w:rPr>
                  </w:rPrChange>
                </w:rPr>
                <w:t>SearchProjectComponent</w:t>
              </w:r>
              <w:r w:rsidRPr="009D5DF9">
                <w:rPr>
                  <w:rFonts w:ascii="Courier New" w:hAnsi="Courier New" w:cs="Courier New"/>
                  <w:color w:val="000000"/>
                  <w:sz w:val="16"/>
                  <w:szCs w:val="16"/>
                  <w:lang w:val="en-US"/>
                  <w:rPrChange w:id="3290" w:author="Maciej Maciejewski 2" w:date="2024-01-09T14:23:00Z">
                    <w:rPr>
                      <w:rFonts w:ascii="Consolas" w:hAnsi="Consolas"/>
                      <w:color w:val="000000"/>
                      <w:sz w:val="21"/>
                      <w:szCs w:val="21"/>
                    </w:rPr>
                  </w:rPrChange>
                </w:rPr>
                <w:t>,canActivate</w:t>
              </w:r>
              <w:r w:rsidRPr="009D5DF9">
                <w:rPr>
                  <w:rFonts w:ascii="Courier New" w:hAnsi="Courier New" w:cs="Courier New"/>
                  <w:color w:val="001080"/>
                  <w:sz w:val="16"/>
                  <w:szCs w:val="16"/>
                  <w:lang w:val="en-US"/>
                  <w:rPrChange w:id="3291" w:author="Maciej Maciejewski 2" w:date="2024-01-09T14:23:00Z">
                    <w:rPr>
                      <w:rFonts w:ascii="Consolas" w:hAnsi="Consolas"/>
                      <w:color w:val="001080"/>
                      <w:sz w:val="21"/>
                      <w:szCs w:val="21"/>
                    </w:rPr>
                  </w:rPrChange>
                </w:rPr>
                <w:t>:</w:t>
              </w:r>
              <w:r w:rsidRPr="009D5DF9">
                <w:rPr>
                  <w:rFonts w:ascii="Courier New" w:hAnsi="Courier New" w:cs="Courier New"/>
                  <w:color w:val="000000"/>
                  <w:sz w:val="16"/>
                  <w:szCs w:val="16"/>
                  <w:lang w:val="en-US"/>
                  <w:rPrChange w:id="3292" w:author="Maciej Maciejewski 2" w:date="2024-01-09T14:23:00Z">
                    <w:rPr>
                      <w:rFonts w:ascii="Consolas" w:hAnsi="Consolas"/>
                      <w:color w:val="000000"/>
                      <w:sz w:val="21"/>
                      <w:szCs w:val="21"/>
                    </w:rPr>
                  </w:rPrChange>
                </w:rPr>
                <w:t>[</w:t>
              </w:r>
              <w:r w:rsidRPr="009D5DF9">
                <w:rPr>
                  <w:rFonts w:ascii="Courier New" w:hAnsi="Courier New" w:cs="Courier New"/>
                  <w:color w:val="2B91AF"/>
                  <w:sz w:val="16"/>
                  <w:szCs w:val="16"/>
                  <w:lang w:val="en-US"/>
                  <w:rPrChange w:id="3293" w:author="Maciej Maciejewski 2" w:date="2024-01-09T14:23:00Z">
                    <w:rPr>
                      <w:rFonts w:ascii="Consolas" w:hAnsi="Consolas"/>
                      <w:color w:val="2B91AF"/>
                      <w:sz w:val="21"/>
                      <w:szCs w:val="21"/>
                    </w:rPr>
                  </w:rPrChange>
                </w:rPr>
                <w:t>UserGuardService</w:t>
              </w:r>
              <w:r w:rsidRPr="009D5DF9">
                <w:rPr>
                  <w:rFonts w:ascii="Courier New" w:hAnsi="Courier New" w:cs="Courier New"/>
                  <w:color w:val="000000"/>
                  <w:sz w:val="16"/>
                  <w:szCs w:val="16"/>
                  <w:lang w:val="en-US"/>
                  <w:rPrChange w:id="3294" w:author="Maciej Maciejewski 2" w:date="2024-01-09T14:23:00Z">
                    <w:rPr>
                      <w:rFonts w:ascii="Consolas" w:hAnsi="Consolas"/>
                      <w:color w:val="000000"/>
                      <w:sz w:val="21"/>
                      <w:szCs w:val="21"/>
                    </w:rPr>
                  </w:rPrChange>
                </w:rPr>
                <w:t>]},</w:t>
              </w:r>
            </w:ins>
          </w:p>
          <w:p w14:paraId="5977281E" w14:textId="77777777" w:rsidR="00663332" w:rsidRPr="009D5DF9" w:rsidRDefault="00663332" w:rsidP="009D5DF9">
            <w:pPr>
              <w:shd w:val="clear" w:color="auto" w:fill="FFFFFF"/>
              <w:overflowPunct/>
              <w:autoSpaceDE/>
              <w:autoSpaceDN/>
              <w:adjustRightInd/>
              <w:ind w:firstLine="0"/>
              <w:rPr>
                <w:ins w:id="3295" w:author="Maciej Maciejewski 2" w:date="2024-01-09T12:44:00Z"/>
                <w:rFonts w:ascii="Courier New" w:hAnsi="Courier New" w:cs="Courier New"/>
                <w:color w:val="000000"/>
                <w:sz w:val="16"/>
                <w:szCs w:val="16"/>
                <w:lang w:val="en-US"/>
                <w:rPrChange w:id="3296" w:author="Maciej Maciejewski 2" w:date="2024-01-09T14:23:00Z">
                  <w:rPr>
                    <w:ins w:id="3297" w:author="Maciej Maciejewski 2" w:date="2024-01-09T12:44:00Z"/>
                    <w:rFonts w:ascii="Consolas" w:hAnsi="Consolas"/>
                    <w:color w:val="000000"/>
                    <w:sz w:val="21"/>
                    <w:szCs w:val="21"/>
                  </w:rPr>
                </w:rPrChange>
              </w:rPr>
              <w:pPrChange w:id="3298" w:author="Maciej Maciejewski 2" w:date="2024-01-09T14:25:00Z">
                <w:pPr>
                  <w:shd w:val="clear" w:color="auto" w:fill="FFFFFF"/>
                  <w:overflowPunct/>
                  <w:autoSpaceDE/>
                  <w:autoSpaceDN/>
                  <w:adjustRightInd/>
                  <w:spacing w:line="285" w:lineRule="atLeast"/>
                  <w:ind w:firstLine="0"/>
                </w:pPr>
              </w:pPrChange>
            </w:pPr>
            <w:ins w:id="3299" w:author="Maciej Maciejewski 2" w:date="2024-01-09T12:44:00Z">
              <w:r w:rsidRPr="009D5DF9">
                <w:rPr>
                  <w:rFonts w:ascii="Courier New" w:hAnsi="Courier New" w:cs="Courier New"/>
                  <w:color w:val="000000"/>
                  <w:sz w:val="16"/>
                  <w:szCs w:val="16"/>
                  <w:lang w:val="en-US"/>
                  <w:rPrChange w:id="3300" w:author="Maciej Maciejewski 2" w:date="2024-01-09T14:23:00Z">
                    <w:rPr>
                      <w:rFonts w:ascii="Consolas" w:hAnsi="Consolas"/>
                      <w:color w:val="000000"/>
                      <w:sz w:val="21"/>
                      <w:szCs w:val="21"/>
                    </w:rPr>
                  </w:rPrChange>
                </w:rPr>
                <w:t>  {path</w:t>
              </w:r>
              <w:r w:rsidRPr="009D5DF9">
                <w:rPr>
                  <w:rFonts w:ascii="Courier New" w:hAnsi="Courier New" w:cs="Courier New"/>
                  <w:color w:val="001080"/>
                  <w:sz w:val="16"/>
                  <w:szCs w:val="16"/>
                  <w:lang w:val="en-US"/>
                  <w:rPrChange w:id="3301" w:author="Maciej Maciejewski 2" w:date="2024-01-09T14:23:00Z">
                    <w:rPr>
                      <w:rFonts w:ascii="Consolas" w:hAnsi="Consolas"/>
                      <w:color w:val="001080"/>
                      <w:sz w:val="21"/>
                      <w:szCs w:val="21"/>
                    </w:rPr>
                  </w:rPrChange>
                </w:rPr>
                <w:t>:</w:t>
              </w:r>
              <w:r w:rsidRPr="009D5DF9">
                <w:rPr>
                  <w:rFonts w:ascii="Courier New" w:hAnsi="Courier New" w:cs="Courier New"/>
                  <w:color w:val="E21F1F"/>
                  <w:sz w:val="16"/>
                  <w:szCs w:val="16"/>
                  <w:lang w:val="en-US"/>
                  <w:rPrChange w:id="3302" w:author="Maciej Maciejewski 2" w:date="2024-01-09T14:23:00Z">
                    <w:rPr>
                      <w:rFonts w:ascii="Consolas" w:hAnsi="Consolas"/>
                      <w:color w:val="E21F1F"/>
                      <w:sz w:val="21"/>
                      <w:szCs w:val="21"/>
                    </w:rPr>
                  </w:rPrChange>
                </w:rPr>
                <w:t>'</w:t>
              </w:r>
              <w:r w:rsidRPr="009D5DF9">
                <w:rPr>
                  <w:rFonts w:ascii="Courier New" w:hAnsi="Courier New" w:cs="Courier New"/>
                  <w:color w:val="A31515"/>
                  <w:sz w:val="16"/>
                  <w:szCs w:val="16"/>
                  <w:lang w:val="en-US"/>
                  <w:rPrChange w:id="3303" w:author="Maciej Maciejewski 2" w:date="2024-01-09T14:23:00Z">
                    <w:rPr>
                      <w:rFonts w:ascii="Consolas" w:hAnsi="Consolas"/>
                      <w:color w:val="A31515"/>
                      <w:sz w:val="21"/>
                      <w:szCs w:val="21"/>
                    </w:rPr>
                  </w:rPrChange>
                </w:rPr>
                <w:t>list/user/:userName</w:t>
              </w:r>
              <w:r w:rsidRPr="009D5DF9">
                <w:rPr>
                  <w:rFonts w:ascii="Courier New" w:hAnsi="Courier New" w:cs="Courier New"/>
                  <w:color w:val="E21F1F"/>
                  <w:sz w:val="16"/>
                  <w:szCs w:val="16"/>
                  <w:lang w:val="en-US"/>
                  <w:rPrChange w:id="3304" w:author="Maciej Maciejewski 2" w:date="2024-01-09T14:23:00Z">
                    <w:rPr>
                      <w:rFonts w:ascii="Consolas" w:hAnsi="Consolas"/>
                      <w:color w:val="E21F1F"/>
                      <w:sz w:val="21"/>
                      <w:szCs w:val="21"/>
                    </w:rPr>
                  </w:rPrChange>
                </w:rPr>
                <w:t>'</w:t>
              </w:r>
              <w:r w:rsidRPr="009D5DF9">
                <w:rPr>
                  <w:rFonts w:ascii="Courier New" w:hAnsi="Courier New" w:cs="Courier New"/>
                  <w:color w:val="000000"/>
                  <w:sz w:val="16"/>
                  <w:szCs w:val="16"/>
                  <w:lang w:val="en-US"/>
                  <w:rPrChange w:id="3305" w:author="Maciej Maciejewski 2" w:date="2024-01-09T14:23:00Z">
                    <w:rPr>
                      <w:rFonts w:ascii="Consolas" w:hAnsi="Consolas"/>
                      <w:color w:val="000000"/>
                      <w:sz w:val="21"/>
                      <w:szCs w:val="21"/>
                    </w:rPr>
                  </w:rPrChange>
                </w:rPr>
                <w:t>,</w:t>
              </w:r>
              <w:r w:rsidRPr="009D5DF9">
                <w:rPr>
                  <w:rFonts w:ascii="Courier New" w:hAnsi="Courier New" w:cs="Courier New"/>
                  <w:color w:val="2B91AF"/>
                  <w:sz w:val="16"/>
                  <w:szCs w:val="16"/>
                  <w:lang w:val="en-US"/>
                  <w:rPrChange w:id="3306" w:author="Maciej Maciejewski 2" w:date="2024-01-09T14:23:00Z">
                    <w:rPr>
                      <w:rFonts w:ascii="Consolas" w:hAnsi="Consolas"/>
                      <w:color w:val="2B91AF"/>
                      <w:sz w:val="21"/>
                      <w:szCs w:val="21"/>
                    </w:rPr>
                  </w:rPrChange>
                </w:rPr>
                <w:t>component</w:t>
              </w:r>
              <w:r w:rsidRPr="009D5DF9">
                <w:rPr>
                  <w:rFonts w:ascii="Courier New" w:hAnsi="Courier New" w:cs="Courier New"/>
                  <w:color w:val="001080"/>
                  <w:sz w:val="16"/>
                  <w:szCs w:val="16"/>
                  <w:lang w:val="en-US"/>
                  <w:rPrChange w:id="3307" w:author="Maciej Maciejewski 2" w:date="2024-01-09T14:23:00Z">
                    <w:rPr>
                      <w:rFonts w:ascii="Consolas" w:hAnsi="Consolas"/>
                      <w:color w:val="001080"/>
                      <w:sz w:val="21"/>
                      <w:szCs w:val="21"/>
                    </w:rPr>
                  </w:rPrChange>
                </w:rPr>
                <w:t>:</w:t>
              </w:r>
              <w:r w:rsidRPr="009D5DF9">
                <w:rPr>
                  <w:rFonts w:ascii="Courier New" w:hAnsi="Courier New" w:cs="Courier New"/>
                  <w:color w:val="2B91AF"/>
                  <w:sz w:val="16"/>
                  <w:szCs w:val="16"/>
                  <w:lang w:val="en-US"/>
                  <w:rPrChange w:id="3308" w:author="Maciej Maciejewski 2" w:date="2024-01-09T14:23:00Z">
                    <w:rPr>
                      <w:rFonts w:ascii="Consolas" w:hAnsi="Consolas"/>
                      <w:color w:val="2B91AF"/>
                      <w:sz w:val="21"/>
                      <w:szCs w:val="21"/>
                    </w:rPr>
                  </w:rPrChange>
                </w:rPr>
                <w:t>SearchProjectComponent</w:t>
              </w:r>
              <w:r w:rsidRPr="009D5DF9">
                <w:rPr>
                  <w:rFonts w:ascii="Courier New" w:hAnsi="Courier New" w:cs="Courier New"/>
                  <w:color w:val="000000"/>
                  <w:sz w:val="16"/>
                  <w:szCs w:val="16"/>
                  <w:lang w:val="en-US"/>
                  <w:rPrChange w:id="3309" w:author="Maciej Maciejewski 2" w:date="2024-01-09T14:23:00Z">
                    <w:rPr>
                      <w:rFonts w:ascii="Consolas" w:hAnsi="Consolas"/>
                      <w:color w:val="000000"/>
                      <w:sz w:val="21"/>
                      <w:szCs w:val="21"/>
                    </w:rPr>
                  </w:rPrChange>
                </w:rPr>
                <w:t>,canActivate</w:t>
              </w:r>
              <w:r w:rsidRPr="009D5DF9">
                <w:rPr>
                  <w:rFonts w:ascii="Courier New" w:hAnsi="Courier New" w:cs="Courier New"/>
                  <w:color w:val="001080"/>
                  <w:sz w:val="16"/>
                  <w:szCs w:val="16"/>
                  <w:lang w:val="en-US"/>
                  <w:rPrChange w:id="3310" w:author="Maciej Maciejewski 2" w:date="2024-01-09T14:23:00Z">
                    <w:rPr>
                      <w:rFonts w:ascii="Consolas" w:hAnsi="Consolas"/>
                      <w:color w:val="001080"/>
                      <w:sz w:val="21"/>
                      <w:szCs w:val="21"/>
                    </w:rPr>
                  </w:rPrChange>
                </w:rPr>
                <w:t>:</w:t>
              </w:r>
              <w:r w:rsidRPr="009D5DF9">
                <w:rPr>
                  <w:rFonts w:ascii="Courier New" w:hAnsi="Courier New" w:cs="Courier New"/>
                  <w:color w:val="000000"/>
                  <w:sz w:val="16"/>
                  <w:szCs w:val="16"/>
                  <w:lang w:val="en-US"/>
                  <w:rPrChange w:id="3311" w:author="Maciej Maciejewski 2" w:date="2024-01-09T14:23:00Z">
                    <w:rPr>
                      <w:rFonts w:ascii="Consolas" w:hAnsi="Consolas"/>
                      <w:color w:val="000000"/>
                      <w:sz w:val="21"/>
                      <w:szCs w:val="21"/>
                    </w:rPr>
                  </w:rPrChange>
                </w:rPr>
                <w:t>[</w:t>
              </w:r>
              <w:r w:rsidRPr="009D5DF9">
                <w:rPr>
                  <w:rFonts w:ascii="Courier New" w:hAnsi="Courier New" w:cs="Courier New"/>
                  <w:color w:val="2B91AF"/>
                  <w:sz w:val="16"/>
                  <w:szCs w:val="16"/>
                  <w:lang w:val="en-US"/>
                  <w:rPrChange w:id="3312" w:author="Maciej Maciejewski 2" w:date="2024-01-09T14:23:00Z">
                    <w:rPr>
                      <w:rFonts w:ascii="Consolas" w:hAnsi="Consolas"/>
                      <w:color w:val="2B91AF"/>
                      <w:sz w:val="21"/>
                      <w:szCs w:val="21"/>
                    </w:rPr>
                  </w:rPrChange>
                </w:rPr>
                <w:t>UserGuardService</w:t>
              </w:r>
              <w:r w:rsidRPr="009D5DF9">
                <w:rPr>
                  <w:rFonts w:ascii="Courier New" w:hAnsi="Courier New" w:cs="Courier New"/>
                  <w:color w:val="000000"/>
                  <w:sz w:val="16"/>
                  <w:szCs w:val="16"/>
                  <w:lang w:val="en-US"/>
                  <w:rPrChange w:id="3313" w:author="Maciej Maciejewski 2" w:date="2024-01-09T14:23:00Z">
                    <w:rPr>
                      <w:rFonts w:ascii="Consolas" w:hAnsi="Consolas"/>
                      <w:color w:val="000000"/>
                      <w:sz w:val="21"/>
                      <w:szCs w:val="21"/>
                    </w:rPr>
                  </w:rPrChange>
                </w:rPr>
                <w:t>]},</w:t>
              </w:r>
            </w:ins>
          </w:p>
          <w:p w14:paraId="4B4AF139" w14:textId="77777777" w:rsidR="00663332" w:rsidRPr="009D5DF9" w:rsidRDefault="00663332" w:rsidP="009D5DF9">
            <w:pPr>
              <w:shd w:val="clear" w:color="auto" w:fill="FFFFFF"/>
              <w:overflowPunct/>
              <w:autoSpaceDE/>
              <w:autoSpaceDN/>
              <w:adjustRightInd/>
              <w:ind w:firstLine="0"/>
              <w:rPr>
                <w:ins w:id="3314" w:author="Maciej Maciejewski 2" w:date="2024-01-09T12:44:00Z"/>
                <w:rFonts w:ascii="Courier New" w:hAnsi="Courier New" w:cs="Courier New"/>
                <w:color w:val="000000"/>
                <w:sz w:val="16"/>
                <w:szCs w:val="16"/>
                <w:lang w:val="en-US"/>
                <w:rPrChange w:id="3315" w:author="Maciej Maciejewski 2" w:date="2024-01-09T14:23:00Z">
                  <w:rPr>
                    <w:ins w:id="3316" w:author="Maciej Maciejewski 2" w:date="2024-01-09T12:44:00Z"/>
                    <w:rFonts w:ascii="Consolas" w:hAnsi="Consolas"/>
                    <w:color w:val="000000"/>
                    <w:sz w:val="21"/>
                    <w:szCs w:val="21"/>
                  </w:rPr>
                </w:rPrChange>
              </w:rPr>
              <w:pPrChange w:id="3317" w:author="Maciej Maciejewski 2" w:date="2024-01-09T14:25:00Z">
                <w:pPr>
                  <w:shd w:val="clear" w:color="auto" w:fill="FFFFFF"/>
                  <w:overflowPunct/>
                  <w:autoSpaceDE/>
                  <w:autoSpaceDN/>
                  <w:adjustRightInd/>
                  <w:spacing w:line="285" w:lineRule="atLeast"/>
                  <w:ind w:firstLine="0"/>
                </w:pPr>
              </w:pPrChange>
            </w:pPr>
            <w:ins w:id="3318" w:author="Maciej Maciejewski 2" w:date="2024-01-09T12:44:00Z">
              <w:r w:rsidRPr="009D5DF9">
                <w:rPr>
                  <w:rFonts w:ascii="Courier New" w:hAnsi="Courier New" w:cs="Courier New"/>
                  <w:color w:val="000000"/>
                  <w:sz w:val="16"/>
                  <w:szCs w:val="16"/>
                  <w:lang w:val="en-US"/>
                  <w:rPrChange w:id="3319" w:author="Maciej Maciejewski 2" w:date="2024-01-09T14:23:00Z">
                    <w:rPr>
                      <w:rFonts w:ascii="Consolas" w:hAnsi="Consolas"/>
                      <w:color w:val="000000"/>
                      <w:sz w:val="21"/>
                      <w:szCs w:val="21"/>
                    </w:rPr>
                  </w:rPrChange>
                </w:rPr>
                <w:t>  {path</w:t>
              </w:r>
              <w:r w:rsidRPr="009D5DF9">
                <w:rPr>
                  <w:rFonts w:ascii="Courier New" w:hAnsi="Courier New" w:cs="Courier New"/>
                  <w:color w:val="001080"/>
                  <w:sz w:val="16"/>
                  <w:szCs w:val="16"/>
                  <w:lang w:val="en-US"/>
                  <w:rPrChange w:id="3320" w:author="Maciej Maciejewski 2" w:date="2024-01-09T14:23:00Z">
                    <w:rPr>
                      <w:rFonts w:ascii="Consolas" w:hAnsi="Consolas"/>
                      <w:color w:val="001080"/>
                      <w:sz w:val="21"/>
                      <w:szCs w:val="21"/>
                    </w:rPr>
                  </w:rPrChange>
                </w:rPr>
                <w:t>:</w:t>
              </w:r>
              <w:r w:rsidRPr="009D5DF9">
                <w:rPr>
                  <w:rFonts w:ascii="Courier New" w:hAnsi="Courier New" w:cs="Courier New"/>
                  <w:color w:val="E21F1F"/>
                  <w:sz w:val="16"/>
                  <w:szCs w:val="16"/>
                  <w:lang w:val="en-US"/>
                  <w:rPrChange w:id="3321" w:author="Maciej Maciejewski 2" w:date="2024-01-09T14:23:00Z">
                    <w:rPr>
                      <w:rFonts w:ascii="Consolas" w:hAnsi="Consolas"/>
                      <w:color w:val="E21F1F"/>
                      <w:sz w:val="21"/>
                      <w:szCs w:val="21"/>
                    </w:rPr>
                  </w:rPrChange>
                </w:rPr>
                <w:t>'</w:t>
              </w:r>
              <w:r w:rsidRPr="009D5DF9">
                <w:rPr>
                  <w:rFonts w:ascii="Courier New" w:hAnsi="Courier New" w:cs="Courier New"/>
                  <w:color w:val="A31515"/>
                  <w:sz w:val="16"/>
                  <w:szCs w:val="16"/>
                  <w:lang w:val="en-US"/>
                  <w:rPrChange w:id="3322" w:author="Maciej Maciejewski 2" w:date="2024-01-09T14:23:00Z">
                    <w:rPr>
                      <w:rFonts w:ascii="Consolas" w:hAnsi="Consolas"/>
                      <w:color w:val="A31515"/>
                      <w:sz w:val="21"/>
                      <w:szCs w:val="21"/>
                    </w:rPr>
                  </w:rPrChange>
                </w:rPr>
                <w:t>project/:projectName</w:t>
              </w:r>
              <w:r w:rsidRPr="009D5DF9">
                <w:rPr>
                  <w:rFonts w:ascii="Courier New" w:hAnsi="Courier New" w:cs="Courier New"/>
                  <w:color w:val="E21F1F"/>
                  <w:sz w:val="16"/>
                  <w:szCs w:val="16"/>
                  <w:lang w:val="en-US"/>
                  <w:rPrChange w:id="3323" w:author="Maciej Maciejewski 2" w:date="2024-01-09T14:23:00Z">
                    <w:rPr>
                      <w:rFonts w:ascii="Consolas" w:hAnsi="Consolas"/>
                      <w:color w:val="E21F1F"/>
                      <w:sz w:val="21"/>
                      <w:szCs w:val="21"/>
                    </w:rPr>
                  </w:rPrChange>
                </w:rPr>
                <w:t>'</w:t>
              </w:r>
              <w:r w:rsidRPr="009D5DF9">
                <w:rPr>
                  <w:rFonts w:ascii="Courier New" w:hAnsi="Courier New" w:cs="Courier New"/>
                  <w:color w:val="000000"/>
                  <w:sz w:val="16"/>
                  <w:szCs w:val="16"/>
                  <w:lang w:val="en-US"/>
                  <w:rPrChange w:id="3324" w:author="Maciej Maciejewski 2" w:date="2024-01-09T14:23:00Z">
                    <w:rPr>
                      <w:rFonts w:ascii="Consolas" w:hAnsi="Consolas"/>
                      <w:color w:val="000000"/>
                      <w:sz w:val="21"/>
                      <w:szCs w:val="21"/>
                    </w:rPr>
                  </w:rPrChange>
                </w:rPr>
                <w:t>,</w:t>
              </w:r>
              <w:r w:rsidRPr="009D5DF9">
                <w:rPr>
                  <w:rFonts w:ascii="Courier New" w:hAnsi="Courier New" w:cs="Courier New"/>
                  <w:color w:val="2B91AF"/>
                  <w:sz w:val="16"/>
                  <w:szCs w:val="16"/>
                  <w:lang w:val="en-US"/>
                  <w:rPrChange w:id="3325" w:author="Maciej Maciejewski 2" w:date="2024-01-09T14:23:00Z">
                    <w:rPr>
                      <w:rFonts w:ascii="Consolas" w:hAnsi="Consolas"/>
                      <w:color w:val="2B91AF"/>
                      <w:sz w:val="21"/>
                      <w:szCs w:val="21"/>
                    </w:rPr>
                  </w:rPrChange>
                </w:rPr>
                <w:t>component</w:t>
              </w:r>
              <w:r w:rsidRPr="009D5DF9">
                <w:rPr>
                  <w:rFonts w:ascii="Courier New" w:hAnsi="Courier New" w:cs="Courier New"/>
                  <w:color w:val="001080"/>
                  <w:sz w:val="16"/>
                  <w:szCs w:val="16"/>
                  <w:lang w:val="en-US"/>
                  <w:rPrChange w:id="3326" w:author="Maciej Maciejewski 2" w:date="2024-01-09T14:23:00Z">
                    <w:rPr>
                      <w:rFonts w:ascii="Consolas" w:hAnsi="Consolas"/>
                      <w:color w:val="001080"/>
                      <w:sz w:val="21"/>
                      <w:szCs w:val="21"/>
                    </w:rPr>
                  </w:rPrChange>
                </w:rPr>
                <w:t>:</w:t>
              </w:r>
              <w:r w:rsidRPr="009D5DF9">
                <w:rPr>
                  <w:rFonts w:ascii="Courier New" w:hAnsi="Courier New" w:cs="Courier New"/>
                  <w:color w:val="2B91AF"/>
                  <w:sz w:val="16"/>
                  <w:szCs w:val="16"/>
                  <w:lang w:val="en-US"/>
                  <w:rPrChange w:id="3327" w:author="Maciej Maciejewski 2" w:date="2024-01-09T14:23:00Z">
                    <w:rPr>
                      <w:rFonts w:ascii="Consolas" w:hAnsi="Consolas"/>
                      <w:color w:val="2B91AF"/>
                      <w:sz w:val="21"/>
                      <w:szCs w:val="21"/>
                    </w:rPr>
                  </w:rPrChange>
                </w:rPr>
                <w:t>SpecificProjectComponent</w:t>
              </w:r>
              <w:r w:rsidRPr="009D5DF9">
                <w:rPr>
                  <w:rFonts w:ascii="Courier New" w:hAnsi="Courier New" w:cs="Courier New"/>
                  <w:color w:val="000000"/>
                  <w:sz w:val="16"/>
                  <w:szCs w:val="16"/>
                  <w:lang w:val="en-US"/>
                  <w:rPrChange w:id="3328" w:author="Maciej Maciejewski 2" w:date="2024-01-09T14:23:00Z">
                    <w:rPr>
                      <w:rFonts w:ascii="Consolas" w:hAnsi="Consolas"/>
                      <w:color w:val="000000"/>
                      <w:sz w:val="21"/>
                      <w:szCs w:val="21"/>
                    </w:rPr>
                  </w:rPrChange>
                </w:rPr>
                <w:t>},</w:t>
              </w:r>
            </w:ins>
          </w:p>
          <w:p w14:paraId="1514E7E2" w14:textId="77777777" w:rsidR="00663332" w:rsidRPr="009D5DF9" w:rsidRDefault="00663332" w:rsidP="009D5DF9">
            <w:pPr>
              <w:shd w:val="clear" w:color="auto" w:fill="FFFFFF"/>
              <w:overflowPunct/>
              <w:autoSpaceDE/>
              <w:autoSpaceDN/>
              <w:adjustRightInd/>
              <w:ind w:firstLine="0"/>
              <w:rPr>
                <w:ins w:id="3329" w:author="Maciej Maciejewski 2" w:date="2024-01-09T12:44:00Z"/>
                <w:rFonts w:ascii="Courier New" w:hAnsi="Courier New" w:cs="Courier New"/>
                <w:color w:val="000000"/>
                <w:sz w:val="16"/>
                <w:szCs w:val="16"/>
                <w:lang w:val="en-US"/>
                <w:rPrChange w:id="3330" w:author="Maciej Maciejewski 2" w:date="2024-01-09T14:23:00Z">
                  <w:rPr>
                    <w:ins w:id="3331" w:author="Maciej Maciejewski 2" w:date="2024-01-09T12:44:00Z"/>
                    <w:rFonts w:ascii="Consolas" w:hAnsi="Consolas"/>
                    <w:color w:val="000000"/>
                    <w:sz w:val="21"/>
                    <w:szCs w:val="21"/>
                  </w:rPr>
                </w:rPrChange>
              </w:rPr>
              <w:pPrChange w:id="3332" w:author="Maciej Maciejewski 2" w:date="2024-01-09T14:25:00Z">
                <w:pPr>
                  <w:shd w:val="clear" w:color="auto" w:fill="FFFFFF"/>
                  <w:overflowPunct/>
                  <w:autoSpaceDE/>
                  <w:autoSpaceDN/>
                  <w:adjustRightInd/>
                  <w:spacing w:line="285" w:lineRule="atLeast"/>
                  <w:ind w:firstLine="0"/>
                </w:pPr>
              </w:pPrChange>
            </w:pPr>
            <w:ins w:id="3333" w:author="Maciej Maciejewski 2" w:date="2024-01-09T12:44:00Z">
              <w:r w:rsidRPr="009D5DF9">
                <w:rPr>
                  <w:rFonts w:ascii="Courier New" w:hAnsi="Courier New" w:cs="Courier New"/>
                  <w:color w:val="000000"/>
                  <w:sz w:val="16"/>
                  <w:szCs w:val="16"/>
                  <w:lang w:val="en-US"/>
                  <w:rPrChange w:id="3334" w:author="Maciej Maciejewski 2" w:date="2024-01-09T14:23:00Z">
                    <w:rPr>
                      <w:rFonts w:ascii="Consolas" w:hAnsi="Consolas"/>
                      <w:color w:val="000000"/>
                      <w:sz w:val="21"/>
                      <w:szCs w:val="21"/>
                    </w:rPr>
                  </w:rPrChange>
                </w:rPr>
                <w:t>  {path</w:t>
              </w:r>
              <w:r w:rsidRPr="009D5DF9">
                <w:rPr>
                  <w:rFonts w:ascii="Courier New" w:hAnsi="Courier New" w:cs="Courier New"/>
                  <w:color w:val="001080"/>
                  <w:sz w:val="16"/>
                  <w:szCs w:val="16"/>
                  <w:lang w:val="en-US"/>
                  <w:rPrChange w:id="3335" w:author="Maciej Maciejewski 2" w:date="2024-01-09T14:23:00Z">
                    <w:rPr>
                      <w:rFonts w:ascii="Consolas" w:hAnsi="Consolas"/>
                      <w:color w:val="001080"/>
                      <w:sz w:val="21"/>
                      <w:szCs w:val="21"/>
                    </w:rPr>
                  </w:rPrChange>
                </w:rPr>
                <w:t>:</w:t>
              </w:r>
              <w:r w:rsidRPr="009D5DF9">
                <w:rPr>
                  <w:rFonts w:ascii="Courier New" w:hAnsi="Courier New" w:cs="Courier New"/>
                  <w:color w:val="E21F1F"/>
                  <w:sz w:val="16"/>
                  <w:szCs w:val="16"/>
                  <w:lang w:val="en-US"/>
                  <w:rPrChange w:id="3336" w:author="Maciej Maciejewski 2" w:date="2024-01-09T14:23:00Z">
                    <w:rPr>
                      <w:rFonts w:ascii="Consolas" w:hAnsi="Consolas"/>
                      <w:color w:val="E21F1F"/>
                      <w:sz w:val="21"/>
                      <w:szCs w:val="21"/>
                    </w:rPr>
                  </w:rPrChange>
                </w:rPr>
                <w:t>'</w:t>
              </w:r>
              <w:r w:rsidRPr="009D5DF9">
                <w:rPr>
                  <w:rFonts w:ascii="Courier New" w:hAnsi="Courier New" w:cs="Courier New"/>
                  <w:color w:val="A31515"/>
                  <w:sz w:val="16"/>
                  <w:szCs w:val="16"/>
                  <w:lang w:val="en-US"/>
                  <w:rPrChange w:id="3337" w:author="Maciej Maciejewski 2" w:date="2024-01-09T14:23:00Z">
                    <w:rPr>
                      <w:rFonts w:ascii="Consolas" w:hAnsi="Consolas"/>
                      <w:color w:val="A31515"/>
                      <w:sz w:val="21"/>
                      <w:szCs w:val="21"/>
                    </w:rPr>
                  </w:rPrChange>
                </w:rPr>
                <w:t>profile/:userName</w:t>
              </w:r>
              <w:r w:rsidRPr="009D5DF9">
                <w:rPr>
                  <w:rFonts w:ascii="Courier New" w:hAnsi="Courier New" w:cs="Courier New"/>
                  <w:color w:val="E21F1F"/>
                  <w:sz w:val="16"/>
                  <w:szCs w:val="16"/>
                  <w:lang w:val="en-US"/>
                  <w:rPrChange w:id="3338" w:author="Maciej Maciejewski 2" w:date="2024-01-09T14:23:00Z">
                    <w:rPr>
                      <w:rFonts w:ascii="Consolas" w:hAnsi="Consolas"/>
                      <w:color w:val="E21F1F"/>
                      <w:sz w:val="21"/>
                      <w:szCs w:val="21"/>
                    </w:rPr>
                  </w:rPrChange>
                </w:rPr>
                <w:t>'</w:t>
              </w:r>
              <w:r w:rsidRPr="009D5DF9">
                <w:rPr>
                  <w:rFonts w:ascii="Courier New" w:hAnsi="Courier New" w:cs="Courier New"/>
                  <w:color w:val="000000"/>
                  <w:sz w:val="16"/>
                  <w:szCs w:val="16"/>
                  <w:lang w:val="en-US"/>
                  <w:rPrChange w:id="3339" w:author="Maciej Maciejewski 2" w:date="2024-01-09T14:23:00Z">
                    <w:rPr>
                      <w:rFonts w:ascii="Consolas" w:hAnsi="Consolas"/>
                      <w:color w:val="000000"/>
                      <w:sz w:val="21"/>
                      <w:szCs w:val="21"/>
                    </w:rPr>
                  </w:rPrChange>
                </w:rPr>
                <w:t>,</w:t>
              </w:r>
              <w:r w:rsidRPr="009D5DF9">
                <w:rPr>
                  <w:rFonts w:ascii="Courier New" w:hAnsi="Courier New" w:cs="Courier New"/>
                  <w:color w:val="2B91AF"/>
                  <w:sz w:val="16"/>
                  <w:szCs w:val="16"/>
                  <w:lang w:val="en-US"/>
                  <w:rPrChange w:id="3340" w:author="Maciej Maciejewski 2" w:date="2024-01-09T14:23:00Z">
                    <w:rPr>
                      <w:rFonts w:ascii="Consolas" w:hAnsi="Consolas"/>
                      <w:color w:val="2B91AF"/>
                      <w:sz w:val="21"/>
                      <w:szCs w:val="21"/>
                    </w:rPr>
                  </w:rPrChange>
                </w:rPr>
                <w:t>component</w:t>
              </w:r>
              <w:r w:rsidRPr="009D5DF9">
                <w:rPr>
                  <w:rFonts w:ascii="Courier New" w:hAnsi="Courier New" w:cs="Courier New"/>
                  <w:color w:val="001080"/>
                  <w:sz w:val="16"/>
                  <w:szCs w:val="16"/>
                  <w:lang w:val="en-US"/>
                  <w:rPrChange w:id="3341" w:author="Maciej Maciejewski 2" w:date="2024-01-09T14:23:00Z">
                    <w:rPr>
                      <w:rFonts w:ascii="Consolas" w:hAnsi="Consolas"/>
                      <w:color w:val="001080"/>
                      <w:sz w:val="21"/>
                      <w:szCs w:val="21"/>
                    </w:rPr>
                  </w:rPrChange>
                </w:rPr>
                <w:t>:</w:t>
              </w:r>
              <w:r w:rsidRPr="009D5DF9">
                <w:rPr>
                  <w:rFonts w:ascii="Courier New" w:hAnsi="Courier New" w:cs="Courier New"/>
                  <w:color w:val="2B91AF"/>
                  <w:sz w:val="16"/>
                  <w:szCs w:val="16"/>
                  <w:lang w:val="en-US"/>
                  <w:rPrChange w:id="3342" w:author="Maciej Maciejewski 2" w:date="2024-01-09T14:23:00Z">
                    <w:rPr>
                      <w:rFonts w:ascii="Consolas" w:hAnsi="Consolas"/>
                      <w:color w:val="2B91AF"/>
                      <w:sz w:val="21"/>
                      <w:szCs w:val="21"/>
                    </w:rPr>
                  </w:rPrChange>
                </w:rPr>
                <w:t>ProfileComponent</w:t>
              </w:r>
              <w:r w:rsidRPr="009D5DF9">
                <w:rPr>
                  <w:rFonts w:ascii="Courier New" w:hAnsi="Courier New" w:cs="Courier New"/>
                  <w:color w:val="000000"/>
                  <w:sz w:val="16"/>
                  <w:szCs w:val="16"/>
                  <w:lang w:val="en-US"/>
                  <w:rPrChange w:id="3343" w:author="Maciej Maciejewski 2" w:date="2024-01-09T14:23:00Z">
                    <w:rPr>
                      <w:rFonts w:ascii="Consolas" w:hAnsi="Consolas"/>
                      <w:color w:val="000000"/>
                      <w:sz w:val="21"/>
                      <w:szCs w:val="21"/>
                    </w:rPr>
                  </w:rPrChange>
                </w:rPr>
                <w:t>,canActivate</w:t>
              </w:r>
              <w:r w:rsidRPr="009D5DF9">
                <w:rPr>
                  <w:rFonts w:ascii="Courier New" w:hAnsi="Courier New" w:cs="Courier New"/>
                  <w:color w:val="001080"/>
                  <w:sz w:val="16"/>
                  <w:szCs w:val="16"/>
                  <w:lang w:val="en-US"/>
                  <w:rPrChange w:id="3344" w:author="Maciej Maciejewski 2" w:date="2024-01-09T14:23:00Z">
                    <w:rPr>
                      <w:rFonts w:ascii="Consolas" w:hAnsi="Consolas"/>
                      <w:color w:val="001080"/>
                      <w:sz w:val="21"/>
                      <w:szCs w:val="21"/>
                    </w:rPr>
                  </w:rPrChange>
                </w:rPr>
                <w:t>:</w:t>
              </w:r>
              <w:r w:rsidRPr="009D5DF9">
                <w:rPr>
                  <w:rFonts w:ascii="Courier New" w:hAnsi="Courier New" w:cs="Courier New"/>
                  <w:color w:val="000000"/>
                  <w:sz w:val="16"/>
                  <w:szCs w:val="16"/>
                  <w:lang w:val="en-US"/>
                  <w:rPrChange w:id="3345" w:author="Maciej Maciejewski 2" w:date="2024-01-09T14:23:00Z">
                    <w:rPr>
                      <w:rFonts w:ascii="Consolas" w:hAnsi="Consolas"/>
                      <w:color w:val="000000"/>
                      <w:sz w:val="21"/>
                      <w:szCs w:val="21"/>
                    </w:rPr>
                  </w:rPrChange>
                </w:rPr>
                <w:t>[</w:t>
              </w:r>
              <w:r w:rsidRPr="009D5DF9">
                <w:rPr>
                  <w:rFonts w:ascii="Courier New" w:hAnsi="Courier New" w:cs="Courier New"/>
                  <w:color w:val="2B91AF"/>
                  <w:sz w:val="16"/>
                  <w:szCs w:val="16"/>
                  <w:lang w:val="en-US"/>
                  <w:rPrChange w:id="3346" w:author="Maciej Maciejewski 2" w:date="2024-01-09T14:23:00Z">
                    <w:rPr>
                      <w:rFonts w:ascii="Consolas" w:hAnsi="Consolas"/>
                      <w:color w:val="2B91AF"/>
                      <w:sz w:val="21"/>
                      <w:szCs w:val="21"/>
                    </w:rPr>
                  </w:rPrChange>
                </w:rPr>
                <w:t>UserGuardService</w:t>
              </w:r>
              <w:r w:rsidRPr="009D5DF9">
                <w:rPr>
                  <w:rFonts w:ascii="Courier New" w:hAnsi="Courier New" w:cs="Courier New"/>
                  <w:color w:val="000000"/>
                  <w:sz w:val="16"/>
                  <w:szCs w:val="16"/>
                  <w:lang w:val="en-US"/>
                  <w:rPrChange w:id="3347" w:author="Maciej Maciejewski 2" w:date="2024-01-09T14:23:00Z">
                    <w:rPr>
                      <w:rFonts w:ascii="Consolas" w:hAnsi="Consolas"/>
                      <w:color w:val="000000"/>
                      <w:sz w:val="21"/>
                      <w:szCs w:val="21"/>
                    </w:rPr>
                  </w:rPrChange>
                </w:rPr>
                <w:t>]},</w:t>
              </w:r>
            </w:ins>
          </w:p>
          <w:p w14:paraId="5E108A36" w14:textId="77777777" w:rsidR="00663332" w:rsidRPr="009D5DF9" w:rsidRDefault="00663332" w:rsidP="009D5DF9">
            <w:pPr>
              <w:shd w:val="clear" w:color="auto" w:fill="FFFFFF"/>
              <w:overflowPunct/>
              <w:autoSpaceDE/>
              <w:autoSpaceDN/>
              <w:adjustRightInd/>
              <w:ind w:firstLine="0"/>
              <w:rPr>
                <w:ins w:id="3348" w:author="Maciej Maciejewski 2" w:date="2024-01-09T12:44:00Z"/>
                <w:rFonts w:ascii="Courier New" w:hAnsi="Courier New" w:cs="Courier New"/>
                <w:color w:val="000000"/>
                <w:sz w:val="16"/>
                <w:szCs w:val="16"/>
                <w:lang w:val="en-US"/>
                <w:rPrChange w:id="3349" w:author="Maciej Maciejewski 2" w:date="2024-01-09T14:23:00Z">
                  <w:rPr>
                    <w:ins w:id="3350" w:author="Maciej Maciejewski 2" w:date="2024-01-09T12:44:00Z"/>
                    <w:rFonts w:ascii="Consolas" w:hAnsi="Consolas"/>
                    <w:color w:val="000000"/>
                    <w:sz w:val="21"/>
                    <w:szCs w:val="21"/>
                  </w:rPr>
                </w:rPrChange>
              </w:rPr>
              <w:pPrChange w:id="3351" w:author="Maciej Maciejewski 2" w:date="2024-01-09T14:25:00Z">
                <w:pPr>
                  <w:shd w:val="clear" w:color="auto" w:fill="FFFFFF"/>
                  <w:overflowPunct/>
                  <w:autoSpaceDE/>
                  <w:autoSpaceDN/>
                  <w:adjustRightInd/>
                  <w:spacing w:line="285" w:lineRule="atLeast"/>
                  <w:ind w:firstLine="0"/>
                </w:pPr>
              </w:pPrChange>
            </w:pPr>
            <w:ins w:id="3352" w:author="Maciej Maciejewski 2" w:date="2024-01-09T12:44:00Z">
              <w:r w:rsidRPr="009D5DF9">
                <w:rPr>
                  <w:rFonts w:ascii="Courier New" w:hAnsi="Courier New" w:cs="Courier New"/>
                  <w:color w:val="000000"/>
                  <w:sz w:val="16"/>
                  <w:szCs w:val="16"/>
                  <w:lang w:val="en-US"/>
                  <w:rPrChange w:id="3353" w:author="Maciej Maciejewski 2" w:date="2024-01-09T14:23:00Z">
                    <w:rPr>
                      <w:rFonts w:ascii="Consolas" w:hAnsi="Consolas"/>
                      <w:color w:val="000000"/>
                      <w:sz w:val="21"/>
                      <w:szCs w:val="21"/>
                    </w:rPr>
                  </w:rPrChange>
                </w:rPr>
                <w:t>  {path</w:t>
              </w:r>
              <w:r w:rsidRPr="009D5DF9">
                <w:rPr>
                  <w:rFonts w:ascii="Courier New" w:hAnsi="Courier New" w:cs="Courier New"/>
                  <w:color w:val="001080"/>
                  <w:sz w:val="16"/>
                  <w:szCs w:val="16"/>
                  <w:lang w:val="en-US"/>
                  <w:rPrChange w:id="3354" w:author="Maciej Maciejewski 2" w:date="2024-01-09T14:23:00Z">
                    <w:rPr>
                      <w:rFonts w:ascii="Consolas" w:hAnsi="Consolas"/>
                      <w:color w:val="001080"/>
                      <w:sz w:val="21"/>
                      <w:szCs w:val="21"/>
                    </w:rPr>
                  </w:rPrChange>
                </w:rPr>
                <w:t>:</w:t>
              </w:r>
              <w:r w:rsidRPr="009D5DF9">
                <w:rPr>
                  <w:rFonts w:ascii="Courier New" w:hAnsi="Courier New" w:cs="Courier New"/>
                  <w:color w:val="E21F1F"/>
                  <w:sz w:val="16"/>
                  <w:szCs w:val="16"/>
                  <w:lang w:val="en-US"/>
                  <w:rPrChange w:id="3355" w:author="Maciej Maciejewski 2" w:date="2024-01-09T14:23:00Z">
                    <w:rPr>
                      <w:rFonts w:ascii="Consolas" w:hAnsi="Consolas"/>
                      <w:color w:val="E21F1F"/>
                      <w:sz w:val="21"/>
                      <w:szCs w:val="21"/>
                    </w:rPr>
                  </w:rPrChange>
                </w:rPr>
                <w:t>'</w:t>
              </w:r>
              <w:r w:rsidRPr="009D5DF9">
                <w:rPr>
                  <w:rFonts w:ascii="Courier New" w:hAnsi="Courier New" w:cs="Courier New"/>
                  <w:color w:val="A31515"/>
                  <w:sz w:val="16"/>
                  <w:szCs w:val="16"/>
                  <w:lang w:val="en-US"/>
                  <w:rPrChange w:id="3356" w:author="Maciej Maciejewski 2" w:date="2024-01-09T14:23:00Z">
                    <w:rPr>
                      <w:rFonts w:ascii="Consolas" w:hAnsi="Consolas"/>
                      <w:color w:val="A31515"/>
                      <w:sz w:val="21"/>
                      <w:szCs w:val="21"/>
                    </w:rPr>
                  </w:rPrChange>
                </w:rPr>
                <w:t>payment/:status/:projectName/:amount</w:t>
              </w:r>
              <w:r w:rsidRPr="009D5DF9">
                <w:rPr>
                  <w:rFonts w:ascii="Courier New" w:hAnsi="Courier New" w:cs="Courier New"/>
                  <w:color w:val="E21F1F"/>
                  <w:sz w:val="16"/>
                  <w:szCs w:val="16"/>
                  <w:lang w:val="en-US"/>
                  <w:rPrChange w:id="3357" w:author="Maciej Maciejewski 2" w:date="2024-01-09T14:23:00Z">
                    <w:rPr>
                      <w:rFonts w:ascii="Consolas" w:hAnsi="Consolas"/>
                      <w:color w:val="E21F1F"/>
                      <w:sz w:val="21"/>
                      <w:szCs w:val="21"/>
                    </w:rPr>
                  </w:rPrChange>
                </w:rPr>
                <w:t>'</w:t>
              </w:r>
              <w:r w:rsidRPr="009D5DF9">
                <w:rPr>
                  <w:rFonts w:ascii="Courier New" w:hAnsi="Courier New" w:cs="Courier New"/>
                  <w:color w:val="000000"/>
                  <w:sz w:val="16"/>
                  <w:szCs w:val="16"/>
                  <w:lang w:val="en-US"/>
                  <w:rPrChange w:id="3358" w:author="Maciej Maciejewski 2" w:date="2024-01-09T14:23:00Z">
                    <w:rPr>
                      <w:rFonts w:ascii="Consolas" w:hAnsi="Consolas"/>
                      <w:color w:val="000000"/>
                      <w:sz w:val="21"/>
                      <w:szCs w:val="21"/>
                    </w:rPr>
                  </w:rPrChange>
                </w:rPr>
                <w:t>,</w:t>
              </w:r>
              <w:r w:rsidRPr="009D5DF9">
                <w:rPr>
                  <w:rFonts w:ascii="Courier New" w:hAnsi="Courier New" w:cs="Courier New"/>
                  <w:color w:val="2B91AF"/>
                  <w:sz w:val="16"/>
                  <w:szCs w:val="16"/>
                  <w:lang w:val="en-US"/>
                  <w:rPrChange w:id="3359" w:author="Maciej Maciejewski 2" w:date="2024-01-09T14:23:00Z">
                    <w:rPr>
                      <w:rFonts w:ascii="Consolas" w:hAnsi="Consolas"/>
                      <w:color w:val="2B91AF"/>
                      <w:sz w:val="21"/>
                      <w:szCs w:val="21"/>
                    </w:rPr>
                  </w:rPrChange>
                </w:rPr>
                <w:t>component</w:t>
              </w:r>
              <w:r w:rsidRPr="009D5DF9">
                <w:rPr>
                  <w:rFonts w:ascii="Courier New" w:hAnsi="Courier New" w:cs="Courier New"/>
                  <w:color w:val="001080"/>
                  <w:sz w:val="16"/>
                  <w:szCs w:val="16"/>
                  <w:lang w:val="en-US"/>
                  <w:rPrChange w:id="3360" w:author="Maciej Maciejewski 2" w:date="2024-01-09T14:23:00Z">
                    <w:rPr>
                      <w:rFonts w:ascii="Consolas" w:hAnsi="Consolas"/>
                      <w:color w:val="001080"/>
                      <w:sz w:val="21"/>
                      <w:szCs w:val="21"/>
                    </w:rPr>
                  </w:rPrChange>
                </w:rPr>
                <w:t>:</w:t>
              </w:r>
              <w:r w:rsidRPr="009D5DF9">
                <w:rPr>
                  <w:rFonts w:ascii="Courier New" w:hAnsi="Courier New" w:cs="Courier New"/>
                  <w:color w:val="2B91AF"/>
                  <w:sz w:val="16"/>
                  <w:szCs w:val="16"/>
                  <w:lang w:val="en-US"/>
                  <w:rPrChange w:id="3361" w:author="Maciej Maciejewski 2" w:date="2024-01-09T14:23:00Z">
                    <w:rPr>
                      <w:rFonts w:ascii="Consolas" w:hAnsi="Consolas"/>
                      <w:color w:val="2B91AF"/>
                      <w:sz w:val="21"/>
                      <w:szCs w:val="21"/>
                    </w:rPr>
                  </w:rPrChange>
                </w:rPr>
                <w:t>PaymentComponent</w:t>
              </w:r>
              <w:r w:rsidRPr="009D5DF9">
                <w:rPr>
                  <w:rFonts w:ascii="Courier New" w:hAnsi="Courier New" w:cs="Courier New"/>
                  <w:color w:val="000000"/>
                  <w:sz w:val="16"/>
                  <w:szCs w:val="16"/>
                  <w:lang w:val="en-US"/>
                  <w:rPrChange w:id="3362" w:author="Maciej Maciejewski 2" w:date="2024-01-09T14:23:00Z">
                    <w:rPr>
                      <w:rFonts w:ascii="Consolas" w:hAnsi="Consolas"/>
                      <w:color w:val="000000"/>
                      <w:sz w:val="21"/>
                      <w:szCs w:val="21"/>
                    </w:rPr>
                  </w:rPrChange>
                </w:rPr>
                <w:t>},</w:t>
              </w:r>
            </w:ins>
          </w:p>
          <w:p w14:paraId="3B9333E7" w14:textId="77777777" w:rsidR="00663332" w:rsidRPr="009D5DF9" w:rsidRDefault="00663332" w:rsidP="009D5DF9">
            <w:pPr>
              <w:shd w:val="clear" w:color="auto" w:fill="FFFFFF"/>
              <w:overflowPunct/>
              <w:autoSpaceDE/>
              <w:autoSpaceDN/>
              <w:adjustRightInd/>
              <w:ind w:firstLine="0"/>
              <w:rPr>
                <w:ins w:id="3363" w:author="Maciej Maciejewski 2" w:date="2024-01-09T12:44:00Z"/>
                <w:rFonts w:ascii="Courier New" w:hAnsi="Courier New" w:cs="Courier New"/>
                <w:color w:val="000000"/>
                <w:sz w:val="16"/>
                <w:szCs w:val="16"/>
                <w:lang w:val="en-US"/>
                <w:rPrChange w:id="3364" w:author="Maciej Maciejewski 2" w:date="2024-01-09T14:23:00Z">
                  <w:rPr>
                    <w:ins w:id="3365" w:author="Maciej Maciejewski 2" w:date="2024-01-09T12:44:00Z"/>
                    <w:rFonts w:ascii="Consolas" w:hAnsi="Consolas"/>
                    <w:color w:val="000000"/>
                    <w:sz w:val="21"/>
                    <w:szCs w:val="21"/>
                  </w:rPr>
                </w:rPrChange>
              </w:rPr>
              <w:pPrChange w:id="3366" w:author="Maciej Maciejewski 2" w:date="2024-01-09T14:25:00Z">
                <w:pPr>
                  <w:shd w:val="clear" w:color="auto" w:fill="FFFFFF"/>
                  <w:overflowPunct/>
                  <w:autoSpaceDE/>
                  <w:autoSpaceDN/>
                  <w:adjustRightInd/>
                  <w:spacing w:line="285" w:lineRule="atLeast"/>
                  <w:ind w:firstLine="0"/>
                </w:pPr>
              </w:pPrChange>
            </w:pPr>
            <w:ins w:id="3367" w:author="Maciej Maciejewski 2" w:date="2024-01-09T12:44:00Z">
              <w:r w:rsidRPr="009D5DF9">
                <w:rPr>
                  <w:rFonts w:ascii="Courier New" w:hAnsi="Courier New" w:cs="Courier New"/>
                  <w:color w:val="000000"/>
                  <w:sz w:val="16"/>
                  <w:szCs w:val="16"/>
                  <w:lang w:val="en-US"/>
                  <w:rPrChange w:id="3368" w:author="Maciej Maciejewski 2" w:date="2024-01-09T14:23:00Z">
                    <w:rPr>
                      <w:rFonts w:ascii="Consolas" w:hAnsi="Consolas"/>
                      <w:color w:val="000000"/>
                      <w:sz w:val="21"/>
                      <w:szCs w:val="21"/>
                    </w:rPr>
                  </w:rPrChange>
                </w:rPr>
                <w:t>  { path</w:t>
              </w:r>
              <w:r w:rsidRPr="009D5DF9">
                <w:rPr>
                  <w:rFonts w:ascii="Courier New" w:hAnsi="Courier New" w:cs="Courier New"/>
                  <w:color w:val="001080"/>
                  <w:sz w:val="16"/>
                  <w:szCs w:val="16"/>
                  <w:lang w:val="en-US"/>
                  <w:rPrChange w:id="3369" w:author="Maciej Maciejewski 2" w:date="2024-01-09T14:23:00Z">
                    <w:rPr>
                      <w:rFonts w:ascii="Consolas" w:hAnsi="Consolas"/>
                      <w:color w:val="001080"/>
                      <w:sz w:val="21"/>
                      <w:szCs w:val="21"/>
                    </w:rPr>
                  </w:rPrChange>
                </w:rPr>
                <w:t>:</w:t>
              </w:r>
              <w:r w:rsidRPr="009D5DF9">
                <w:rPr>
                  <w:rFonts w:ascii="Courier New" w:hAnsi="Courier New" w:cs="Courier New"/>
                  <w:color w:val="000000"/>
                  <w:sz w:val="16"/>
                  <w:szCs w:val="16"/>
                  <w:lang w:val="en-US"/>
                  <w:rPrChange w:id="3370" w:author="Maciej Maciejewski 2" w:date="2024-01-09T14:23:00Z">
                    <w:rPr>
                      <w:rFonts w:ascii="Consolas" w:hAnsi="Consolas"/>
                      <w:color w:val="000000"/>
                      <w:sz w:val="21"/>
                      <w:szCs w:val="21"/>
                    </w:rPr>
                  </w:rPrChange>
                </w:rPr>
                <w:t xml:space="preserve"> </w:t>
              </w:r>
              <w:r w:rsidRPr="009D5DF9">
                <w:rPr>
                  <w:rFonts w:ascii="Courier New" w:hAnsi="Courier New" w:cs="Courier New"/>
                  <w:color w:val="E21F1F"/>
                  <w:sz w:val="16"/>
                  <w:szCs w:val="16"/>
                  <w:lang w:val="en-US"/>
                  <w:rPrChange w:id="3371" w:author="Maciej Maciejewski 2" w:date="2024-01-09T14:23:00Z">
                    <w:rPr>
                      <w:rFonts w:ascii="Consolas" w:hAnsi="Consolas"/>
                      <w:color w:val="E21F1F"/>
                      <w:sz w:val="21"/>
                      <w:szCs w:val="21"/>
                    </w:rPr>
                  </w:rPrChange>
                </w:rPr>
                <w:t>'</w:t>
              </w:r>
              <w:r w:rsidRPr="009D5DF9">
                <w:rPr>
                  <w:rFonts w:ascii="Courier New" w:hAnsi="Courier New" w:cs="Courier New"/>
                  <w:color w:val="A31515"/>
                  <w:sz w:val="16"/>
                  <w:szCs w:val="16"/>
                  <w:lang w:val="en-US"/>
                  <w:rPrChange w:id="3372" w:author="Maciej Maciejewski 2" w:date="2024-01-09T14:23:00Z">
                    <w:rPr>
                      <w:rFonts w:ascii="Consolas" w:hAnsi="Consolas"/>
                      <w:color w:val="A31515"/>
                      <w:sz w:val="21"/>
                      <w:szCs w:val="21"/>
                    </w:rPr>
                  </w:rPrChange>
                </w:rPr>
                <w:t>**</w:t>
              </w:r>
              <w:r w:rsidRPr="009D5DF9">
                <w:rPr>
                  <w:rFonts w:ascii="Courier New" w:hAnsi="Courier New" w:cs="Courier New"/>
                  <w:color w:val="E21F1F"/>
                  <w:sz w:val="16"/>
                  <w:szCs w:val="16"/>
                  <w:lang w:val="en-US"/>
                  <w:rPrChange w:id="3373" w:author="Maciej Maciejewski 2" w:date="2024-01-09T14:23:00Z">
                    <w:rPr>
                      <w:rFonts w:ascii="Consolas" w:hAnsi="Consolas"/>
                      <w:color w:val="E21F1F"/>
                      <w:sz w:val="21"/>
                      <w:szCs w:val="21"/>
                    </w:rPr>
                  </w:rPrChange>
                </w:rPr>
                <w:t>'</w:t>
              </w:r>
              <w:r w:rsidRPr="009D5DF9">
                <w:rPr>
                  <w:rFonts w:ascii="Courier New" w:hAnsi="Courier New" w:cs="Courier New"/>
                  <w:color w:val="000000"/>
                  <w:sz w:val="16"/>
                  <w:szCs w:val="16"/>
                  <w:lang w:val="en-US"/>
                  <w:rPrChange w:id="3374" w:author="Maciej Maciejewski 2" w:date="2024-01-09T14:23:00Z">
                    <w:rPr>
                      <w:rFonts w:ascii="Consolas" w:hAnsi="Consolas"/>
                      <w:color w:val="000000"/>
                      <w:sz w:val="21"/>
                      <w:szCs w:val="21"/>
                    </w:rPr>
                  </w:rPrChange>
                </w:rPr>
                <w:t xml:space="preserve">, </w:t>
              </w:r>
              <w:r w:rsidRPr="009D5DF9">
                <w:rPr>
                  <w:rFonts w:ascii="Courier New" w:hAnsi="Courier New" w:cs="Courier New"/>
                  <w:color w:val="2B91AF"/>
                  <w:sz w:val="16"/>
                  <w:szCs w:val="16"/>
                  <w:lang w:val="en-US"/>
                  <w:rPrChange w:id="3375" w:author="Maciej Maciejewski 2" w:date="2024-01-09T14:23:00Z">
                    <w:rPr>
                      <w:rFonts w:ascii="Consolas" w:hAnsi="Consolas"/>
                      <w:color w:val="2B91AF"/>
                      <w:sz w:val="21"/>
                      <w:szCs w:val="21"/>
                    </w:rPr>
                  </w:rPrChange>
                </w:rPr>
                <w:t>component</w:t>
              </w:r>
              <w:r w:rsidRPr="009D5DF9">
                <w:rPr>
                  <w:rFonts w:ascii="Courier New" w:hAnsi="Courier New" w:cs="Courier New"/>
                  <w:color w:val="001080"/>
                  <w:sz w:val="16"/>
                  <w:szCs w:val="16"/>
                  <w:lang w:val="en-US"/>
                  <w:rPrChange w:id="3376" w:author="Maciej Maciejewski 2" w:date="2024-01-09T14:23:00Z">
                    <w:rPr>
                      <w:rFonts w:ascii="Consolas" w:hAnsi="Consolas"/>
                      <w:color w:val="001080"/>
                      <w:sz w:val="21"/>
                      <w:szCs w:val="21"/>
                    </w:rPr>
                  </w:rPrChange>
                </w:rPr>
                <w:t>:</w:t>
              </w:r>
              <w:r w:rsidRPr="009D5DF9">
                <w:rPr>
                  <w:rFonts w:ascii="Courier New" w:hAnsi="Courier New" w:cs="Courier New"/>
                  <w:color w:val="000000"/>
                  <w:sz w:val="16"/>
                  <w:szCs w:val="16"/>
                  <w:lang w:val="en-US"/>
                  <w:rPrChange w:id="3377" w:author="Maciej Maciejewski 2" w:date="2024-01-09T14:23:00Z">
                    <w:rPr>
                      <w:rFonts w:ascii="Consolas" w:hAnsi="Consolas"/>
                      <w:color w:val="000000"/>
                      <w:sz w:val="21"/>
                      <w:szCs w:val="21"/>
                    </w:rPr>
                  </w:rPrChange>
                </w:rPr>
                <w:t xml:space="preserve"> </w:t>
              </w:r>
              <w:r w:rsidRPr="009D5DF9">
                <w:rPr>
                  <w:rFonts w:ascii="Courier New" w:hAnsi="Courier New" w:cs="Courier New"/>
                  <w:color w:val="2B91AF"/>
                  <w:sz w:val="16"/>
                  <w:szCs w:val="16"/>
                  <w:lang w:val="en-US"/>
                  <w:rPrChange w:id="3378" w:author="Maciej Maciejewski 2" w:date="2024-01-09T14:23:00Z">
                    <w:rPr>
                      <w:rFonts w:ascii="Consolas" w:hAnsi="Consolas"/>
                      <w:color w:val="2B91AF"/>
                      <w:sz w:val="21"/>
                      <w:szCs w:val="21"/>
                    </w:rPr>
                  </w:rPrChange>
                </w:rPr>
                <w:t>Page404Component</w:t>
              </w:r>
              <w:r w:rsidRPr="009D5DF9">
                <w:rPr>
                  <w:rFonts w:ascii="Courier New" w:hAnsi="Courier New" w:cs="Courier New"/>
                  <w:color w:val="000000"/>
                  <w:sz w:val="16"/>
                  <w:szCs w:val="16"/>
                  <w:lang w:val="en-US"/>
                  <w:rPrChange w:id="3379" w:author="Maciej Maciejewski 2" w:date="2024-01-09T14:23:00Z">
                    <w:rPr>
                      <w:rFonts w:ascii="Consolas" w:hAnsi="Consolas"/>
                      <w:color w:val="000000"/>
                      <w:sz w:val="21"/>
                      <w:szCs w:val="21"/>
                    </w:rPr>
                  </w:rPrChange>
                </w:rPr>
                <w:t xml:space="preserve"> },</w:t>
              </w:r>
            </w:ins>
          </w:p>
          <w:p w14:paraId="4DA56E79" w14:textId="6FF654D6" w:rsidR="009D5DF9" w:rsidRPr="009D5DF9" w:rsidRDefault="00663332" w:rsidP="009D5DF9">
            <w:pPr>
              <w:shd w:val="clear" w:color="auto" w:fill="FFFFFF"/>
              <w:overflowPunct/>
              <w:autoSpaceDE/>
              <w:autoSpaceDN/>
              <w:adjustRightInd/>
              <w:ind w:firstLine="0"/>
              <w:rPr>
                <w:ins w:id="3380" w:author="Maciej Maciejewski 2" w:date="2024-01-09T12:41:00Z"/>
                <w:rFonts w:ascii="Courier New" w:hAnsi="Courier New" w:cs="Courier New"/>
                <w:color w:val="000000"/>
                <w:sz w:val="16"/>
                <w:szCs w:val="16"/>
                <w:rPrChange w:id="3381" w:author="Maciej Maciejewski 2" w:date="2024-01-09T14:23:00Z">
                  <w:rPr>
                    <w:ins w:id="3382" w:author="Maciej Maciejewski 2" w:date="2024-01-09T12:41:00Z"/>
                    <w:szCs w:val="24"/>
                    <w:lang w:eastAsia="ja-JP"/>
                  </w:rPr>
                </w:rPrChange>
              </w:rPr>
              <w:pPrChange w:id="3383" w:author="Maciej Maciejewski 2" w:date="2024-01-09T14:25:00Z">
                <w:pPr>
                  <w:overflowPunct/>
                  <w:autoSpaceDE/>
                  <w:autoSpaceDN/>
                  <w:adjustRightInd/>
                  <w:spacing w:before="100" w:beforeAutospacing="1" w:after="100" w:afterAutospacing="1"/>
                  <w:ind w:firstLine="0"/>
                  <w:jc w:val="both"/>
                </w:pPr>
              </w:pPrChange>
            </w:pPr>
            <w:ins w:id="3384" w:author="Maciej Maciejewski 2" w:date="2024-01-09T12:44:00Z">
              <w:r w:rsidRPr="009D5DF9">
                <w:rPr>
                  <w:rFonts w:ascii="Courier New" w:hAnsi="Courier New" w:cs="Courier New"/>
                  <w:color w:val="000000"/>
                  <w:sz w:val="16"/>
                  <w:szCs w:val="16"/>
                  <w:rPrChange w:id="3385" w:author="Maciej Maciejewski 2" w:date="2024-01-09T14:23:00Z">
                    <w:rPr>
                      <w:rFonts w:ascii="Consolas" w:hAnsi="Consolas"/>
                      <w:color w:val="000000"/>
                      <w:sz w:val="21"/>
                      <w:szCs w:val="21"/>
                    </w:rPr>
                  </w:rPrChange>
                </w:rPr>
                <w:t>];</w:t>
              </w:r>
            </w:ins>
          </w:p>
        </w:tc>
      </w:tr>
    </w:tbl>
    <w:p w14:paraId="0E8A270F" w14:textId="3EB5EEAD" w:rsidR="00663332" w:rsidRDefault="006E5CB7" w:rsidP="006E5CB7">
      <w:pPr>
        <w:overflowPunct/>
        <w:autoSpaceDE/>
        <w:autoSpaceDN/>
        <w:adjustRightInd/>
        <w:spacing w:before="100" w:beforeAutospacing="1" w:after="100" w:afterAutospacing="1"/>
        <w:jc w:val="center"/>
        <w:rPr>
          <w:ins w:id="3386" w:author="Maciej Maciejewski 2" w:date="2024-01-09T12:55:00Z"/>
          <w:sz w:val="20"/>
          <w:lang w:eastAsia="ja-JP"/>
        </w:rPr>
      </w:pPr>
      <w:ins w:id="3387" w:author="Maciej Maciejewski 2" w:date="2024-01-09T12:54:00Z">
        <w:r w:rsidRPr="006E5CB7">
          <w:rPr>
            <w:sz w:val="20"/>
            <w:lang w:eastAsia="ja-JP"/>
            <w:rPrChange w:id="3388" w:author="Maciej Maciejewski 2" w:date="2024-01-09T12:54:00Z">
              <w:rPr>
                <w:szCs w:val="24"/>
                <w:lang w:eastAsia="ja-JP"/>
              </w:rPr>
            </w:rPrChange>
          </w:rPr>
          <w:t>rys</w:t>
        </w:r>
      </w:ins>
      <w:ins w:id="3389" w:author="Maciej Maciejewski 2" w:date="2024-01-09T12:55:00Z">
        <w:r>
          <w:rPr>
            <w:sz w:val="20"/>
            <w:lang w:eastAsia="ja-JP"/>
          </w:rPr>
          <w:t>.</w:t>
        </w:r>
      </w:ins>
      <w:ins w:id="3390" w:author="Maciej Maciejewski 2" w:date="2024-01-09T12:54:00Z">
        <w:r w:rsidRPr="006E5CB7">
          <w:rPr>
            <w:sz w:val="20"/>
            <w:lang w:eastAsia="ja-JP"/>
            <w:rPrChange w:id="3391" w:author="Maciej Maciejewski 2" w:date="2024-01-09T12:54:00Z">
              <w:rPr>
                <w:szCs w:val="24"/>
                <w:lang w:eastAsia="ja-JP"/>
              </w:rPr>
            </w:rPrChange>
          </w:rPr>
          <w:t xml:space="preserve"> 5.</w:t>
        </w:r>
      </w:ins>
      <w:ins w:id="3392" w:author="Maciej Maciejewski 2" w:date="2024-01-09T15:13:00Z">
        <w:r w:rsidR="002B36D4">
          <w:rPr>
            <w:sz w:val="20"/>
            <w:lang w:eastAsia="ja-JP"/>
          </w:rPr>
          <w:t>10</w:t>
        </w:r>
      </w:ins>
      <w:ins w:id="3393" w:author="Maciej Maciejewski 2" w:date="2024-01-09T12:54:00Z">
        <w:r w:rsidRPr="006E5CB7">
          <w:rPr>
            <w:sz w:val="20"/>
            <w:lang w:eastAsia="ja-JP"/>
            <w:rPrChange w:id="3394" w:author="Maciej Maciejewski 2" w:date="2024-01-09T12:54:00Z">
              <w:rPr>
                <w:szCs w:val="24"/>
                <w:lang w:eastAsia="ja-JP"/>
              </w:rPr>
            </w:rPrChange>
          </w:rPr>
          <w:t xml:space="preserve"> Przykład nawigacji w aplikacji </w:t>
        </w:r>
        <w:proofErr w:type="spellStart"/>
        <w:r w:rsidRPr="006E5CB7">
          <w:rPr>
            <w:sz w:val="20"/>
            <w:lang w:eastAsia="ja-JP"/>
            <w:rPrChange w:id="3395" w:author="Maciej Maciejewski 2" w:date="2024-01-09T12:54:00Z">
              <w:rPr>
                <w:szCs w:val="24"/>
                <w:lang w:eastAsia="ja-JP"/>
              </w:rPr>
            </w:rPrChange>
          </w:rPr>
          <w:t>Angular</w:t>
        </w:r>
      </w:ins>
      <w:proofErr w:type="spellEnd"/>
    </w:p>
    <w:p w14:paraId="6BC2C83B" w14:textId="7E549394" w:rsidR="006E5CB7" w:rsidRDefault="006E5CB7" w:rsidP="004546F0">
      <w:pPr>
        <w:overflowPunct/>
        <w:autoSpaceDE/>
        <w:autoSpaceDN/>
        <w:adjustRightInd/>
        <w:spacing w:before="100" w:beforeAutospacing="1" w:after="100" w:afterAutospacing="1"/>
        <w:ind w:firstLine="0"/>
        <w:jc w:val="both"/>
        <w:rPr>
          <w:ins w:id="3396" w:author="Maciej Maciejewski 2" w:date="2024-01-09T13:23:00Z"/>
        </w:rPr>
      </w:pPr>
      <w:ins w:id="3397" w:author="Maciej Maciejewski 2" w:date="2024-01-09T12:55:00Z">
        <w:r>
          <w:rPr>
            <w:sz w:val="20"/>
            <w:lang w:eastAsia="ja-JP"/>
          </w:rPr>
          <w:tab/>
        </w:r>
      </w:ins>
      <w:ins w:id="3398" w:author="Maciej Maciejewski 2" w:date="2024-01-09T13:09:00Z">
        <w:r w:rsidR="00BD23F9">
          <w:t xml:space="preserve">Nawigacja w </w:t>
        </w:r>
        <w:proofErr w:type="spellStart"/>
        <w:r w:rsidR="00BD23F9">
          <w:rPr>
            <w:rStyle w:val="HTML-kod"/>
          </w:rPr>
          <w:t>app-routing.module.ts</w:t>
        </w:r>
        <w:proofErr w:type="spellEnd"/>
        <w:r w:rsidR="00BD23F9">
          <w:t xml:space="preserve"> w </w:t>
        </w:r>
        <w:proofErr w:type="spellStart"/>
        <w:r w:rsidR="00BD23F9">
          <w:t>Angularze</w:t>
        </w:r>
        <w:proofErr w:type="spellEnd"/>
        <w:r w:rsidR="00BD23F9">
          <w:t xml:space="preserve"> jest kluczowa dla zarządzania przepływem użytkownika w aplikacji. Plik ten zawiera definicje tras, składające się z ścieżek i odpowiadających im komponentów. Na przykład, ścieżka </w:t>
        </w:r>
        <w:proofErr w:type="spellStart"/>
        <w:r w:rsidR="00BD23F9">
          <w:rPr>
            <w:rStyle w:val="HTML-kod"/>
          </w:rPr>
          <w:t>path</w:t>
        </w:r>
        <w:proofErr w:type="spellEnd"/>
        <w:r w:rsidR="00BD23F9">
          <w:rPr>
            <w:rStyle w:val="HTML-kod"/>
          </w:rPr>
          <w:t>: '</w:t>
        </w:r>
        <w:proofErr w:type="spellStart"/>
        <w:r w:rsidR="00BD23F9">
          <w:rPr>
            <w:rStyle w:val="HTML-kod"/>
          </w:rPr>
          <w:t>project</w:t>
        </w:r>
        <w:proofErr w:type="spellEnd"/>
        <w:r w:rsidR="00BD23F9">
          <w:rPr>
            <w:rStyle w:val="HTML-kod"/>
          </w:rPr>
          <w:t>/:</w:t>
        </w:r>
        <w:proofErr w:type="spellStart"/>
        <w:r w:rsidR="00BD23F9">
          <w:rPr>
            <w:rStyle w:val="HTML-kod"/>
          </w:rPr>
          <w:t>projectName</w:t>
        </w:r>
        <w:proofErr w:type="spellEnd"/>
        <w:r w:rsidR="00BD23F9">
          <w:rPr>
            <w:rStyle w:val="HTML-kod"/>
          </w:rPr>
          <w:t>'</w:t>
        </w:r>
        <w:r w:rsidR="00BD23F9">
          <w:t xml:space="preserve"> w linii 19 mapuje na konkretny komponent,</w:t>
        </w:r>
      </w:ins>
      <w:ins w:id="3399" w:author="Maciej Maciejewski 2" w:date="2024-01-09T13:10:00Z">
        <w:r w:rsidR="00BD23F9">
          <w:t xml:space="preserve"> </w:t>
        </w:r>
        <w:proofErr w:type="spellStart"/>
        <w:r w:rsidR="00BD23F9" w:rsidRPr="00BD23F9">
          <w:rPr>
            <w:rFonts w:ascii="Courier New" w:hAnsi="Courier New" w:cs="Courier New"/>
            <w:color w:val="000000" w:themeColor="text1"/>
            <w:sz w:val="20"/>
            <w:rPrChange w:id="3400" w:author="Maciej Maciejewski 2" w:date="2024-01-09T13:10:00Z">
              <w:rPr>
                <w:rFonts w:ascii="Courier New" w:hAnsi="Courier New" w:cs="Courier New"/>
                <w:color w:val="2B91AF"/>
                <w:sz w:val="16"/>
                <w:szCs w:val="16"/>
                <w:lang w:val="en-US"/>
              </w:rPr>
            </w:rPrChange>
          </w:rPr>
          <w:t>component</w:t>
        </w:r>
        <w:r w:rsidR="00BD23F9" w:rsidRPr="00BD23F9">
          <w:rPr>
            <w:rFonts w:ascii="Courier New" w:hAnsi="Courier New" w:cs="Courier New"/>
            <w:color w:val="000000" w:themeColor="text1"/>
            <w:sz w:val="20"/>
            <w:rPrChange w:id="3401" w:author="Maciej Maciejewski 2" w:date="2024-01-09T13:10:00Z">
              <w:rPr>
                <w:rFonts w:ascii="Courier New" w:hAnsi="Courier New" w:cs="Courier New"/>
                <w:color w:val="001080"/>
                <w:sz w:val="16"/>
                <w:szCs w:val="16"/>
                <w:lang w:val="en-US"/>
              </w:rPr>
            </w:rPrChange>
          </w:rPr>
          <w:t>:</w:t>
        </w:r>
        <w:r w:rsidR="00BD23F9" w:rsidRPr="00BD23F9">
          <w:rPr>
            <w:rFonts w:ascii="Courier New" w:hAnsi="Courier New" w:cs="Courier New"/>
            <w:color w:val="000000" w:themeColor="text1"/>
            <w:sz w:val="20"/>
            <w:rPrChange w:id="3402" w:author="Maciej Maciejewski 2" w:date="2024-01-09T13:10:00Z">
              <w:rPr>
                <w:rFonts w:ascii="Courier New" w:hAnsi="Courier New" w:cs="Courier New"/>
                <w:color w:val="2B91AF"/>
                <w:sz w:val="16"/>
                <w:szCs w:val="16"/>
                <w:lang w:val="en-US"/>
              </w:rPr>
            </w:rPrChange>
          </w:rPr>
          <w:t>SpecificProjectComponent</w:t>
        </w:r>
        <w:proofErr w:type="spellEnd"/>
        <w:r w:rsidR="00BD23F9">
          <w:rPr>
            <w:rFonts w:ascii="Courier New" w:hAnsi="Courier New" w:cs="Courier New"/>
            <w:color w:val="000000" w:themeColor="text1"/>
            <w:sz w:val="20"/>
          </w:rPr>
          <w:t>,</w:t>
        </w:r>
      </w:ins>
      <w:ins w:id="3403" w:author="Maciej Maciejewski 2" w:date="2024-01-09T13:09:00Z">
        <w:r w:rsidR="00BD23F9" w:rsidRPr="00BD23F9">
          <w:t xml:space="preserve"> </w:t>
        </w:r>
        <w:r w:rsidR="00BD23F9">
          <w:t>który odpowiada za wyświetlanie odpowiedniej treści HTML. Ścieżki mogą zawierać zmienne parametry, oznaczone znakiem dwukropka (:), co pozwala na dynamiczne dostosowanie treści wyświetlanych w komponencie. Dodatkowo, wiele ścieżek może prowadzić do tego samego komponentu</w:t>
        </w:r>
      </w:ins>
      <w:ins w:id="3404" w:author="Maciej Maciejewski 2" w:date="2024-01-09T13:20:00Z">
        <w:r w:rsidR="00BE2294">
          <w:t xml:space="preserve"> który zmienia swoje działanie w zależności od ścieżki</w:t>
        </w:r>
      </w:ins>
      <w:ins w:id="3405" w:author="Maciej Maciejewski 2" w:date="2024-01-09T13:09:00Z">
        <w:r w:rsidR="00BD23F9">
          <w:t>, umożliwiając wielokrotne wykorzystanie kodu</w:t>
        </w:r>
      </w:ins>
      <w:ins w:id="3406" w:author="Maciej Maciejewski 2" w:date="2024-01-09T13:19:00Z">
        <w:r w:rsidR="00BE2294">
          <w:t xml:space="preserve"> i zmniejszenie liczby plików w projekcie</w:t>
        </w:r>
      </w:ins>
      <w:ins w:id="3407" w:author="Maciej Maciejewski 2" w:date="2024-01-09T13:09:00Z">
        <w:r w:rsidR="00BD23F9">
          <w:t>.</w:t>
        </w:r>
      </w:ins>
    </w:p>
    <w:p w14:paraId="450B3247" w14:textId="4607B563" w:rsidR="00C865BE" w:rsidRDefault="00C865BE" w:rsidP="004546F0">
      <w:pPr>
        <w:pStyle w:val="NormalnyWeb"/>
        <w:jc w:val="both"/>
        <w:rPr>
          <w:ins w:id="3408" w:author="Maciej Maciejewski 2" w:date="2024-01-09T13:35:00Z"/>
        </w:rPr>
        <w:pPrChange w:id="3409" w:author="Maciej Maciejewski 2" w:date="2024-01-09T13:49:00Z">
          <w:pPr>
            <w:pStyle w:val="NormalnyWeb"/>
          </w:pPr>
        </w:pPrChange>
      </w:pPr>
      <w:ins w:id="3410" w:author="Maciej Maciejewski 2" w:date="2024-01-09T13:29:00Z">
        <w:r w:rsidRPr="00C865BE">
          <w:t xml:space="preserve">Nowo stworzone komponenty w </w:t>
        </w:r>
        <w:proofErr w:type="spellStart"/>
        <w:r w:rsidRPr="00C865BE">
          <w:t>Angularze</w:t>
        </w:r>
        <w:proofErr w:type="spellEnd"/>
        <w:r w:rsidRPr="00C865BE">
          <w:t xml:space="preserve"> zazwyczaj składają się z </w:t>
        </w:r>
      </w:ins>
      <w:ins w:id="3411" w:author="Maciej Maciejewski 2" w:date="2024-01-09T13:34:00Z">
        <w:r w:rsidR="002A34C5">
          <w:t>trzech</w:t>
        </w:r>
      </w:ins>
      <w:ins w:id="3412" w:author="Maciej Maciejewski 2" w:date="2024-01-09T13:29:00Z">
        <w:r w:rsidRPr="00C865BE">
          <w:t xml:space="preserve"> głównych plików</w:t>
        </w:r>
      </w:ins>
      <w:ins w:id="3413" w:author="Maciej Maciejewski 2" w:date="2024-01-09T13:34:00Z">
        <w:r w:rsidR="002A34C5">
          <w:t xml:space="preserve">, </w:t>
        </w:r>
        <w:proofErr w:type="spellStart"/>
        <w:r w:rsidR="002A34C5">
          <w:t>ts</w:t>
        </w:r>
        <w:proofErr w:type="spellEnd"/>
        <w:r w:rsidR="002A34C5">
          <w:t>,</w:t>
        </w:r>
      </w:ins>
      <w:ins w:id="3414" w:author="Maciej Maciejewski 2" w:date="2024-01-09T13:35:00Z">
        <w:r w:rsidR="002A34C5">
          <w:t xml:space="preserve"> </w:t>
        </w:r>
      </w:ins>
      <w:proofErr w:type="spellStart"/>
      <w:ins w:id="3415" w:author="Maciej Maciejewski 2" w:date="2024-01-09T13:34:00Z">
        <w:r w:rsidR="002A34C5">
          <w:t>css</w:t>
        </w:r>
      </w:ins>
      <w:proofErr w:type="spellEnd"/>
      <w:ins w:id="3416" w:author="Maciej Maciejewski 2" w:date="2024-01-09T13:35:00Z">
        <w:r w:rsidR="002A34C5">
          <w:t xml:space="preserve"> i </w:t>
        </w:r>
      </w:ins>
      <w:proofErr w:type="spellStart"/>
      <w:ins w:id="3417" w:author="Maciej Maciejewski 2" w:date="2024-01-09T13:34:00Z">
        <w:r w:rsidR="002A34C5">
          <w:t>html</w:t>
        </w:r>
      </w:ins>
      <w:proofErr w:type="spellEnd"/>
      <w:ins w:id="3418" w:author="Maciej Maciejewski 2" w:date="2024-01-09T13:35:00Z">
        <w:r w:rsidR="002A34C5">
          <w:t>.</w:t>
        </w:r>
      </w:ins>
    </w:p>
    <w:p w14:paraId="2E3B1868" w14:textId="1BC07CC0" w:rsidR="002A34C5" w:rsidRPr="002A34C5" w:rsidRDefault="002A34C5" w:rsidP="004546F0">
      <w:pPr>
        <w:pStyle w:val="NormalnyWeb"/>
        <w:jc w:val="both"/>
        <w:rPr>
          <w:ins w:id="3419" w:author="Maciej Maciejewski 2" w:date="2024-01-09T13:34:00Z"/>
        </w:rPr>
        <w:pPrChange w:id="3420" w:author="Maciej Maciejewski 2" w:date="2024-01-09T13:48:00Z">
          <w:pPr>
            <w:overflowPunct/>
            <w:autoSpaceDE/>
            <w:autoSpaceDN/>
            <w:adjustRightInd/>
            <w:spacing w:before="100" w:beforeAutospacing="1" w:after="100" w:afterAutospacing="1"/>
            <w:ind w:firstLine="0"/>
          </w:pPr>
        </w:pPrChange>
      </w:pPr>
      <w:ins w:id="3421" w:author="Maciej Maciejewski 2" w:date="2024-01-09T13:35:00Z">
        <w:r>
          <w:t>Plik</w:t>
        </w:r>
      </w:ins>
      <w:ins w:id="3422" w:author="Maciej Maciejewski 2" w:date="2024-01-09T13:36:00Z">
        <w:r>
          <w:t xml:space="preserve"> </w:t>
        </w:r>
        <w:proofErr w:type="spellStart"/>
        <w:r w:rsidRPr="002A34C5">
          <w:rPr>
            <w:rFonts w:ascii="Courier New" w:hAnsi="Courier New" w:cs="Courier New"/>
            <w:sz w:val="20"/>
          </w:rPr>
          <w:t>ts</w:t>
        </w:r>
        <w:proofErr w:type="spellEnd"/>
        <w:r w:rsidRPr="002A34C5">
          <w:t xml:space="preserve"> (</w:t>
        </w:r>
        <w:proofErr w:type="spellStart"/>
        <w:r w:rsidRPr="002A34C5">
          <w:t>TypeScript</w:t>
        </w:r>
        <w:proofErr w:type="spellEnd"/>
        <w:r w:rsidRPr="002A34C5">
          <w:t>)</w:t>
        </w:r>
      </w:ins>
      <w:ins w:id="3423" w:author="Maciej Maciejewski 2" w:date="2024-01-09T13:35:00Z">
        <w:r>
          <w:t xml:space="preserve"> </w:t>
        </w:r>
      </w:ins>
      <w:ins w:id="3424" w:author="Maciej Maciejewski 2" w:date="2024-01-09T13:36:00Z">
        <w:r>
          <w:t>z</w:t>
        </w:r>
      </w:ins>
      <w:ins w:id="3425" w:author="Maciej Maciejewski 2" w:date="2024-01-09T13:35:00Z">
        <w:r>
          <w:t xml:space="preserve">awiera logikę komponentu, w tym jego właściwości, metody i </w:t>
        </w:r>
        <w:proofErr w:type="spellStart"/>
        <w:r>
          <w:t>dekoratory</w:t>
        </w:r>
        <w:proofErr w:type="spellEnd"/>
        <w:r>
          <w:t>, takie jak</w:t>
        </w:r>
      </w:ins>
      <w:ins w:id="3426" w:author="Maciej Maciejewski 2" w:date="2024-01-09T13:36:00Z">
        <w:r>
          <w:t xml:space="preserve"> </w:t>
        </w:r>
      </w:ins>
      <w:ins w:id="3427" w:author="Maciej Maciejewski 2" w:date="2024-01-09T13:34:00Z">
        <w:r w:rsidRPr="002A34C5">
          <w:rPr>
            <w:rFonts w:ascii="Courier New" w:hAnsi="Courier New" w:cs="Courier New"/>
            <w:sz w:val="20"/>
          </w:rPr>
          <w:t>@Component</w:t>
        </w:r>
        <w:r w:rsidRPr="002A34C5">
          <w:t xml:space="preserve">, który pełni kluczową rolę w definiowaniu właściwości i zachowania komponentu. Dekorator </w:t>
        </w:r>
        <w:r w:rsidRPr="002A34C5">
          <w:rPr>
            <w:rFonts w:ascii="Courier New" w:hAnsi="Courier New" w:cs="Courier New"/>
            <w:sz w:val="20"/>
          </w:rPr>
          <w:t>@Component</w:t>
        </w:r>
        <w:r w:rsidRPr="002A34C5">
          <w:t xml:space="preserve"> jest funkcją, która przyjmuje konfigurację w formie obiektu i przekształca daną klasę </w:t>
        </w:r>
        <w:proofErr w:type="spellStart"/>
        <w:r w:rsidRPr="002A34C5">
          <w:t>TypeScript</w:t>
        </w:r>
        <w:proofErr w:type="spellEnd"/>
        <w:r w:rsidRPr="002A34C5">
          <w:t xml:space="preserve"> w komponent </w:t>
        </w:r>
        <w:proofErr w:type="spellStart"/>
        <w:r w:rsidRPr="002A34C5">
          <w:t>Angulara</w:t>
        </w:r>
        <w:proofErr w:type="spellEnd"/>
        <w:r w:rsidRPr="002A34C5">
          <w:t>.</w:t>
        </w:r>
      </w:ins>
    </w:p>
    <w:p w14:paraId="2C2422C0" w14:textId="77777777" w:rsidR="002A34C5" w:rsidRPr="002A34C5" w:rsidRDefault="002A34C5" w:rsidP="004546F0">
      <w:pPr>
        <w:overflowPunct/>
        <w:autoSpaceDE/>
        <w:autoSpaceDN/>
        <w:adjustRightInd/>
        <w:spacing w:before="100" w:beforeAutospacing="1" w:after="100" w:afterAutospacing="1"/>
        <w:ind w:firstLine="360"/>
        <w:jc w:val="both"/>
        <w:rPr>
          <w:ins w:id="3428" w:author="Maciej Maciejewski 2" w:date="2024-01-09T13:34:00Z"/>
          <w:szCs w:val="24"/>
        </w:rPr>
        <w:pPrChange w:id="3429" w:author="Maciej Maciejewski 2" w:date="2024-01-09T13:48:00Z">
          <w:pPr>
            <w:overflowPunct/>
            <w:autoSpaceDE/>
            <w:autoSpaceDN/>
            <w:adjustRightInd/>
            <w:spacing w:before="100" w:beforeAutospacing="1" w:after="100" w:afterAutospacing="1"/>
            <w:ind w:firstLine="0"/>
          </w:pPr>
        </w:pPrChange>
      </w:pPr>
      <w:ins w:id="3430" w:author="Maciej Maciejewski 2" w:date="2024-01-09T13:34:00Z">
        <w:r w:rsidRPr="002A34C5">
          <w:rPr>
            <w:szCs w:val="24"/>
          </w:rPr>
          <w:t xml:space="preserve">W konfiguracji </w:t>
        </w:r>
        <w:r w:rsidRPr="002A34C5">
          <w:rPr>
            <w:rFonts w:ascii="Courier New" w:hAnsi="Courier New" w:cs="Courier New"/>
            <w:sz w:val="20"/>
          </w:rPr>
          <w:t>@Component</w:t>
        </w:r>
        <w:r w:rsidRPr="002A34C5">
          <w:rPr>
            <w:szCs w:val="24"/>
          </w:rPr>
          <w:t xml:space="preserve"> możemy określić kilka istotnych właściwości:</w:t>
        </w:r>
      </w:ins>
    </w:p>
    <w:p w14:paraId="0155F8D8" w14:textId="77777777" w:rsidR="002A34C5" w:rsidRPr="002A34C5" w:rsidRDefault="002A34C5" w:rsidP="004546F0">
      <w:pPr>
        <w:numPr>
          <w:ilvl w:val="0"/>
          <w:numId w:val="22"/>
        </w:numPr>
        <w:overflowPunct/>
        <w:autoSpaceDE/>
        <w:autoSpaceDN/>
        <w:adjustRightInd/>
        <w:spacing w:before="100" w:beforeAutospacing="1" w:after="100" w:afterAutospacing="1"/>
        <w:jc w:val="both"/>
        <w:rPr>
          <w:ins w:id="3431" w:author="Maciej Maciejewski 2" w:date="2024-01-09T13:34:00Z"/>
          <w:szCs w:val="24"/>
        </w:rPr>
        <w:pPrChange w:id="3432" w:author="Maciej Maciejewski 2" w:date="2024-01-09T13:48:00Z">
          <w:pPr>
            <w:numPr>
              <w:numId w:val="22"/>
            </w:numPr>
            <w:tabs>
              <w:tab w:val="num" w:pos="720"/>
            </w:tabs>
            <w:overflowPunct/>
            <w:autoSpaceDE/>
            <w:autoSpaceDN/>
            <w:adjustRightInd/>
            <w:spacing w:before="100" w:beforeAutospacing="1" w:after="100" w:afterAutospacing="1"/>
            <w:ind w:left="720" w:hanging="360"/>
          </w:pPr>
        </w:pPrChange>
      </w:pPr>
      <w:proofErr w:type="spellStart"/>
      <w:ins w:id="3433" w:author="Maciej Maciejewski 2" w:date="2024-01-09T13:34:00Z">
        <w:r w:rsidRPr="002A34C5">
          <w:rPr>
            <w:b/>
            <w:bCs/>
            <w:szCs w:val="24"/>
          </w:rPr>
          <w:t>selector</w:t>
        </w:r>
        <w:proofErr w:type="spellEnd"/>
        <w:r w:rsidRPr="002A34C5">
          <w:rPr>
            <w:b/>
            <w:bCs/>
            <w:szCs w:val="24"/>
          </w:rPr>
          <w:t>:</w:t>
        </w:r>
        <w:r w:rsidRPr="002A34C5">
          <w:rPr>
            <w:szCs w:val="24"/>
          </w:rPr>
          <w:t xml:space="preserve"> Określa niestandardowy </w:t>
        </w:r>
        <w:proofErr w:type="spellStart"/>
        <w:r w:rsidRPr="002A34C5">
          <w:rPr>
            <w:szCs w:val="24"/>
          </w:rPr>
          <w:t>tag</w:t>
        </w:r>
        <w:proofErr w:type="spellEnd"/>
        <w:r w:rsidRPr="002A34C5">
          <w:rPr>
            <w:szCs w:val="24"/>
          </w:rPr>
          <w:t xml:space="preserve"> HTML, który będzie używany do umieszczania komponentu w szablonach. Na przykład, </w:t>
        </w:r>
        <w:proofErr w:type="spellStart"/>
        <w:r w:rsidRPr="002A34C5">
          <w:rPr>
            <w:rFonts w:ascii="Courier New" w:hAnsi="Courier New" w:cs="Courier New"/>
            <w:sz w:val="20"/>
          </w:rPr>
          <w:t>selector</w:t>
        </w:r>
        <w:proofErr w:type="spellEnd"/>
        <w:r w:rsidRPr="002A34C5">
          <w:rPr>
            <w:rFonts w:ascii="Courier New" w:hAnsi="Courier New" w:cs="Courier New"/>
            <w:sz w:val="20"/>
          </w:rPr>
          <w:t>: '</w:t>
        </w:r>
        <w:proofErr w:type="spellStart"/>
        <w:r w:rsidRPr="002A34C5">
          <w:rPr>
            <w:rFonts w:ascii="Courier New" w:hAnsi="Courier New" w:cs="Courier New"/>
            <w:sz w:val="20"/>
          </w:rPr>
          <w:t>app</w:t>
        </w:r>
        <w:proofErr w:type="spellEnd"/>
        <w:r w:rsidRPr="002A34C5">
          <w:rPr>
            <w:rFonts w:ascii="Courier New" w:hAnsi="Courier New" w:cs="Courier New"/>
            <w:sz w:val="20"/>
          </w:rPr>
          <w:t>-my-component'</w:t>
        </w:r>
        <w:r w:rsidRPr="002A34C5">
          <w:rPr>
            <w:szCs w:val="24"/>
          </w:rPr>
          <w:t xml:space="preserve"> pozwala na użycie </w:t>
        </w:r>
        <w:r w:rsidRPr="002A34C5">
          <w:rPr>
            <w:rFonts w:ascii="Courier New" w:hAnsi="Courier New" w:cs="Courier New"/>
            <w:sz w:val="20"/>
          </w:rPr>
          <w:t>&lt;</w:t>
        </w:r>
        <w:proofErr w:type="spellStart"/>
        <w:r w:rsidRPr="002A34C5">
          <w:rPr>
            <w:rFonts w:ascii="Courier New" w:hAnsi="Courier New" w:cs="Courier New"/>
            <w:sz w:val="20"/>
          </w:rPr>
          <w:t>app</w:t>
        </w:r>
        <w:proofErr w:type="spellEnd"/>
        <w:r w:rsidRPr="002A34C5">
          <w:rPr>
            <w:rFonts w:ascii="Courier New" w:hAnsi="Courier New" w:cs="Courier New"/>
            <w:sz w:val="20"/>
          </w:rPr>
          <w:t>-my-component&gt;&lt;/</w:t>
        </w:r>
        <w:proofErr w:type="spellStart"/>
        <w:r w:rsidRPr="002A34C5">
          <w:rPr>
            <w:rFonts w:ascii="Courier New" w:hAnsi="Courier New" w:cs="Courier New"/>
            <w:sz w:val="20"/>
          </w:rPr>
          <w:t>app</w:t>
        </w:r>
        <w:proofErr w:type="spellEnd"/>
        <w:r w:rsidRPr="002A34C5">
          <w:rPr>
            <w:rFonts w:ascii="Courier New" w:hAnsi="Courier New" w:cs="Courier New"/>
            <w:sz w:val="20"/>
          </w:rPr>
          <w:t>-my-component&gt;</w:t>
        </w:r>
        <w:r w:rsidRPr="002A34C5">
          <w:rPr>
            <w:szCs w:val="24"/>
          </w:rPr>
          <w:t xml:space="preserve"> w szablonach HTML.</w:t>
        </w:r>
      </w:ins>
    </w:p>
    <w:p w14:paraId="5A3828D2" w14:textId="77777777" w:rsidR="002A34C5" w:rsidRPr="002A34C5" w:rsidRDefault="002A34C5" w:rsidP="004546F0">
      <w:pPr>
        <w:numPr>
          <w:ilvl w:val="0"/>
          <w:numId w:val="22"/>
        </w:numPr>
        <w:overflowPunct/>
        <w:autoSpaceDE/>
        <w:autoSpaceDN/>
        <w:adjustRightInd/>
        <w:spacing w:before="100" w:beforeAutospacing="1" w:after="100" w:afterAutospacing="1"/>
        <w:jc w:val="both"/>
        <w:rPr>
          <w:ins w:id="3434" w:author="Maciej Maciejewski 2" w:date="2024-01-09T13:34:00Z"/>
          <w:szCs w:val="24"/>
        </w:rPr>
        <w:pPrChange w:id="3435" w:author="Maciej Maciejewski 2" w:date="2024-01-09T13:48:00Z">
          <w:pPr>
            <w:numPr>
              <w:numId w:val="22"/>
            </w:numPr>
            <w:tabs>
              <w:tab w:val="num" w:pos="720"/>
            </w:tabs>
            <w:overflowPunct/>
            <w:autoSpaceDE/>
            <w:autoSpaceDN/>
            <w:adjustRightInd/>
            <w:spacing w:before="100" w:beforeAutospacing="1" w:after="100" w:afterAutospacing="1"/>
            <w:ind w:left="720" w:hanging="360"/>
          </w:pPr>
        </w:pPrChange>
      </w:pPr>
      <w:proofErr w:type="spellStart"/>
      <w:ins w:id="3436" w:author="Maciej Maciejewski 2" w:date="2024-01-09T13:34:00Z">
        <w:r w:rsidRPr="002A34C5">
          <w:rPr>
            <w:b/>
            <w:bCs/>
            <w:szCs w:val="24"/>
          </w:rPr>
          <w:t>templateUrl</w:t>
        </w:r>
        <w:proofErr w:type="spellEnd"/>
        <w:r w:rsidRPr="002A34C5">
          <w:rPr>
            <w:b/>
            <w:bCs/>
            <w:szCs w:val="24"/>
          </w:rPr>
          <w:t>:</w:t>
        </w:r>
        <w:r w:rsidRPr="002A34C5">
          <w:rPr>
            <w:szCs w:val="24"/>
          </w:rPr>
          <w:t xml:space="preserve"> Ścieżka do pliku HTML, który zawiera szablon komponentu. Ten szablon definiuje strukturę i układ elementów UI, które będą wyświetlane przez komponent.</w:t>
        </w:r>
      </w:ins>
    </w:p>
    <w:p w14:paraId="3782DC87" w14:textId="77777777" w:rsidR="002A34C5" w:rsidRDefault="002A34C5" w:rsidP="004546F0">
      <w:pPr>
        <w:numPr>
          <w:ilvl w:val="0"/>
          <w:numId w:val="22"/>
        </w:numPr>
        <w:overflowPunct/>
        <w:autoSpaceDE/>
        <w:autoSpaceDN/>
        <w:adjustRightInd/>
        <w:spacing w:before="100" w:beforeAutospacing="1" w:after="100" w:afterAutospacing="1"/>
        <w:jc w:val="both"/>
        <w:rPr>
          <w:ins w:id="3437" w:author="Maciej Maciejewski 2" w:date="2024-01-09T13:37:00Z"/>
          <w:szCs w:val="24"/>
        </w:rPr>
        <w:pPrChange w:id="3438" w:author="Maciej Maciejewski 2" w:date="2024-01-09T13:48:00Z">
          <w:pPr>
            <w:numPr>
              <w:numId w:val="22"/>
            </w:numPr>
            <w:tabs>
              <w:tab w:val="num" w:pos="720"/>
            </w:tabs>
            <w:overflowPunct/>
            <w:autoSpaceDE/>
            <w:autoSpaceDN/>
            <w:adjustRightInd/>
            <w:spacing w:before="100" w:beforeAutospacing="1" w:after="100" w:afterAutospacing="1"/>
            <w:ind w:left="720" w:hanging="360"/>
          </w:pPr>
        </w:pPrChange>
      </w:pPr>
      <w:proofErr w:type="spellStart"/>
      <w:ins w:id="3439" w:author="Maciej Maciejewski 2" w:date="2024-01-09T13:34:00Z">
        <w:r w:rsidRPr="002A34C5">
          <w:rPr>
            <w:b/>
            <w:bCs/>
            <w:szCs w:val="24"/>
          </w:rPr>
          <w:t>styleUrls</w:t>
        </w:r>
        <w:proofErr w:type="spellEnd"/>
        <w:r w:rsidRPr="002A34C5">
          <w:rPr>
            <w:b/>
            <w:bCs/>
            <w:szCs w:val="24"/>
          </w:rPr>
          <w:t>:</w:t>
        </w:r>
        <w:r w:rsidRPr="002A34C5">
          <w:rPr>
            <w:szCs w:val="24"/>
          </w:rPr>
          <w:t xml:space="preserve"> Tablica ścieżek do plików CSS, które zawierają style dla komponentu. </w:t>
        </w:r>
        <w:proofErr w:type="spellStart"/>
        <w:r w:rsidRPr="002A34C5">
          <w:rPr>
            <w:szCs w:val="24"/>
          </w:rPr>
          <w:t>Stylowanie</w:t>
        </w:r>
        <w:proofErr w:type="spellEnd"/>
        <w:r w:rsidRPr="002A34C5">
          <w:rPr>
            <w:szCs w:val="24"/>
          </w:rPr>
          <w:t xml:space="preserve"> może być również zdefiniowane bezpośrednio w dekoratorze za pomocą właściwości </w:t>
        </w:r>
        <w:proofErr w:type="spellStart"/>
        <w:r w:rsidRPr="002A34C5">
          <w:rPr>
            <w:rFonts w:ascii="Courier New" w:hAnsi="Courier New" w:cs="Courier New"/>
            <w:sz w:val="20"/>
          </w:rPr>
          <w:t>styles</w:t>
        </w:r>
        <w:proofErr w:type="spellEnd"/>
        <w:r w:rsidRPr="002A34C5">
          <w:rPr>
            <w:szCs w:val="24"/>
          </w:rPr>
          <w:t>.</w:t>
        </w:r>
      </w:ins>
    </w:p>
    <w:tbl>
      <w:tblPr>
        <w:tblStyle w:val="Tabela-Siatka"/>
        <w:tblW w:w="0" w:type="auto"/>
        <w:tblLook w:val="04A0" w:firstRow="1" w:lastRow="0" w:firstColumn="1" w:lastColumn="0" w:noHBand="0" w:noVBand="1"/>
      </w:tblPr>
      <w:tblGrid>
        <w:gridCol w:w="337"/>
        <w:gridCol w:w="8725"/>
        <w:tblGridChange w:id="3440">
          <w:tblGrid>
            <w:gridCol w:w="337"/>
            <w:gridCol w:w="8725"/>
          </w:tblGrid>
        </w:tblGridChange>
      </w:tblGrid>
      <w:tr w:rsidR="002A34C5" w14:paraId="33E10E57" w14:textId="77777777" w:rsidTr="002A34C5">
        <w:trPr>
          <w:ins w:id="3441" w:author="Maciej Maciejewski 2" w:date="2024-01-09T13:38:00Z"/>
        </w:trPr>
        <w:tc>
          <w:tcPr>
            <w:tcW w:w="326" w:type="dxa"/>
          </w:tcPr>
          <w:p w14:paraId="4D6302CA" w14:textId="77777777" w:rsidR="002A34C5" w:rsidRDefault="002A34C5" w:rsidP="009D5DF9">
            <w:pPr>
              <w:ind w:firstLine="0"/>
              <w:jc w:val="both"/>
              <w:rPr>
                <w:ins w:id="3442" w:author="Maciej Maciejewski 2" w:date="2024-01-09T13:39:00Z"/>
                <w:rFonts w:ascii="Courier New" w:hAnsi="Courier New" w:cs="Courier New"/>
                <w:sz w:val="20"/>
              </w:rPr>
              <w:pPrChange w:id="3443" w:author="Maciej Maciejewski 2" w:date="2024-01-09T14:26:00Z">
                <w:pPr>
                  <w:jc w:val="both"/>
                </w:pPr>
              </w:pPrChange>
            </w:pPr>
            <w:ins w:id="3444" w:author="Maciej Maciejewski 2" w:date="2024-01-09T13:38:00Z">
              <w:r w:rsidRPr="002A34C5">
                <w:rPr>
                  <w:rFonts w:ascii="Courier New" w:hAnsi="Courier New" w:cs="Courier New"/>
                  <w:sz w:val="20"/>
                  <w:rPrChange w:id="3445" w:author="Maciej Maciejewski 2" w:date="2024-01-09T13:39:00Z">
                    <w:rPr>
                      <w:rFonts w:ascii="Courier New" w:hAnsi="Courier New" w:cs="Courier New"/>
                      <w:sz w:val="16"/>
                      <w:szCs w:val="16"/>
                    </w:rPr>
                  </w:rPrChange>
                </w:rPr>
                <w:t>1</w:t>
              </w:r>
            </w:ins>
          </w:p>
          <w:p w14:paraId="1BC19A4E" w14:textId="77777777" w:rsidR="002A34C5" w:rsidRDefault="002A34C5" w:rsidP="009D5DF9">
            <w:pPr>
              <w:ind w:firstLine="0"/>
              <w:jc w:val="both"/>
              <w:rPr>
                <w:ins w:id="3446" w:author="Maciej Maciejewski 2" w:date="2024-01-09T13:39:00Z"/>
                <w:rFonts w:ascii="Courier New" w:hAnsi="Courier New" w:cs="Courier New"/>
                <w:sz w:val="20"/>
              </w:rPr>
              <w:pPrChange w:id="3447" w:author="Maciej Maciejewski 2" w:date="2024-01-09T14:26:00Z">
                <w:pPr>
                  <w:jc w:val="both"/>
                </w:pPr>
              </w:pPrChange>
            </w:pPr>
            <w:ins w:id="3448" w:author="Maciej Maciejewski 2" w:date="2024-01-09T13:38:00Z">
              <w:r w:rsidRPr="002A34C5">
                <w:rPr>
                  <w:rFonts w:ascii="Courier New" w:hAnsi="Courier New" w:cs="Courier New"/>
                  <w:sz w:val="20"/>
                  <w:rPrChange w:id="3449" w:author="Maciej Maciejewski 2" w:date="2024-01-09T13:39:00Z">
                    <w:rPr>
                      <w:rFonts w:ascii="Courier New" w:hAnsi="Courier New" w:cs="Courier New"/>
                      <w:sz w:val="16"/>
                      <w:szCs w:val="16"/>
                    </w:rPr>
                  </w:rPrChange>
                </w:rPr>
                <w:t>2</w:t>
              </w:r>
            </w:ins>
          </w:p>
          <w:p w14:paraId="4C780A49" w14:textId="77777777" w:rsidR="002A34C5" w:rsidRDefault="002A34C5" w:rsidP="009D5DF9">
            <w:pPr>
              <w:ind w:firstLine="0"/>
              <w:jc w:val="both"/>
              <w:rPr>
                <w:ins w:id="3450" w:author="Maciej Maciejewski 2" w:date="2024-01-09T13:39:00Z"/>
                <w:rFonts w:ascii="Courier New" w:hAnsi="Courier New" w:cs="Courier New"/>
                <w:sz w:val="20"/>
              </w:rPr>
              <w:pPrChange w:id="3451" w:author="Maciej Maciejewski 2" w:date="2024-01-09T14:26:00Z">
                <w:pPr>
                  <w:jc w:val="both"/>
                </w:pPr>
              </w:pPrChange>
            </w:pPr>
            <w:ins w:id="3452" w:author="Maciej Maciejewski 2" w:date="2024-01-09T13:38:00Z">
              <w:r w:rsidRPr="002A34C5">
                <w:rPr>
                  <w:rFonts w:ascii="Courier New" w:hAnsi="Courier New" w:cs="Courier New"/>
                  <w:sz w:val="20"/>
                  <w:rPrChange w:id="3453" w:author="Maciej Maciejewski 2" w:date="2024-01-09T13:39:00Z">
                    <w:rPr>
                      <w:rFonts w:ascii="Courier New" w:hAnsi="Courier New" w:cs="Courier New"/>
                      <w:sz w:val="16"/>
                      <w:szCs w:val="16"/>
                    </w:rPr>
                  </w:rPrChange>
                </w:rPr>
                <w:t>3</w:t>
              </w:r>
            </w:ins>
          </w:p>
          <w:p w14:paraId="05C11DB4" w14:textId="77777777" w:rsidR="002A34C5" w:rsidRDefault="002A34C5" w:rsidP="009D5DF9">
            <w:pPr>
              <w:ind w:firstLine="0"/>
              <w:jc w:val="both"/>
              <w:rPr>
                <w:ins w:id="3454" w:author="Maciej Maciejewski 2" w:date="2024-01-09T13:39:00Z"/>
                <w:rFonts w:ascii="Courier New" w:hAnsi="Courier New" w:cs="Courier New"/>
                <w:sz w:val="20"/>
              </w:rPr>
              <w:pPrChange w:id="3455" w:author="Maciej Maciejewski 2" w:date="2024-01-09T14:26:00Z">
                <w:pPr>
                  <w:jc w:val="both"/>
                </w:pPr>
              </w:pPrChange>
            </w:pPr>
            <w:ins w:id="3456" w:author="Maciej Maciejewski 2" w:date="2024-01-09T13:38:00Z">
              <w:r w:rsidRPr="002A34C5">
                <w:rPr>
                  <w:rFonts w:ascii="Courier New" w:hAnsi="Courier New" w:cs="Courier New"/>
                  <w:sz w:val="20"/>
                  <w:rPrChange w:id="3457" w:author="Maciej Maciejewski 2" w:date="2024-01-09T13:39:00Z">
                    <w:rPr>
                      <w:rFonts w:ascii="Courier New" w:hAnsi="Courier New" w:cs="Courier New"/>
                      <w:sz w:val="16"/>
                      <w:szCs w:val="16"/>
                    </w:rPr>
                  </w:rPrChange>
                </w:rPr>
                <w:t>4</w:t>
              </w:r>
            </w:ins>
          </w:p>
          <w:p w14:paraId="663FDE0A" w14:textId="5DD80AD6" w:rsidR="002A34C5" w:rsidRPr="002A34C5" w:rsidRDefault="002A34C5" w:rsidP="009D5DF9">
            <w:pPr>
              <w:ind w:firstLine="0"/>
              <w:jc w:val="both"/>
              <w:rPr>
                <w:ins w:id="3458" w:author="Maciej Maciejewski 2" w:date="2024-01-09T13:38:00Z"/>
                <w:rFonts w:ascii="Courier New" w:hAnsi="Courier New" w:cs="Courier New"/>
                <w:sz w:val="20"/>
                <w:rPrChange w:id="3459" w:author="Maciej Maciejewski 2" w:date="2024-01-09T13:39:00Z">
                  <w:rPr>
                    <w:ins w:id="3460" w:author="Maciej Maciejewski 2" w:date="2024-01-09T13:38:00Z"/>
                    <w:szCs w:val="24"/>
                  </w:rPr>
                </w:rPrChange>
              </w:rPr>
              <w:pPrChange w:id="3461" w:author="Maciej Maciejewski 2" w:date="2024-01-09T14:26:00Z">
                <w:pPr>
                  <w:pStyle w:val="Akapitzlist"/>
                  <w:numPr>
                    <w:numId w:val="22"/>
                  </w:numPr>
                  <w:tabs>
                    <w:tab w:val="num" w:pos="720"/>
                  </w:tabs>
                  <w:overflowPunct/>
                  <w:autoSpaceDE/>
                  <w:autoSpaceDN/>
                  <w:adjustRightInd/>
                  <w:spacing w:before="100" w:beforeAutospacing="1" w:after="100" w:afterAutospacing="1"/>
                  <w:ind w:hanging="360"/>
                </w:pPr>
              </w:pPrChange>
            </w:pPr>
            <w:ins w:id="3462" w:author="Maciej Maciejewski 2" w:date="2024-01-09T13:38:00Z">
              <w:r w:rsidRPr="002A34C5">
                <w:rPr>
                  <w:rFonts w:ascii="Courier New" w:hAnsi="Courier New" w:cs="Courier New"/>
                  <w:sz w:val="20"/>
                  <w:rPrChange w:id="3463" w:author="Maciej Maciejewski 2" w:date="2024-01-09T13:39:00Z">
                    <w:rPr>
                      <w:rFonts w:ascii="Courier New" w:hAnsi="Courier New" w:cs="Courier New"/>
                      <w:sz w:val="16"/>
                      <w:szCs w:val="16"/>
                    </w:rPr>
                  </w:rPrChange>
                </w:rPr>
                <w:t>5</w:t>
              </w:r>
            </w:ins>
          </w:p>
        </w:tc>
        <w:tc>
          <w:tcPr>
            <w:tcW w:w="8736" w:type="dxa"/>
          </w:tcPr>
          <w:p w14:paraId="7A08FA68" w14:textId="77777777" w:rsidR="002A34C5" w:rsidRPr="002A34C5" w:rsidRDefault="002A34C5" w:rsidP="009D5DF9">
            <w:pPr>
              <w:shd w:val="clear" w:color="auto" w:fill="FFFFFF"/>
              <w:overflowPunct/>
              <w:autoSpaceDE/>
              <w:autoSpaceDN/>
              <w:adjustRightInd/>
              <w:ind w:firstLine="0"/>
              <w:rPr>
                <w:ins w:id="3464" w:author="Maciej Maciejewski 2" w:date="2024-01-09T13:38:00Z"/>
                <w:rFonts w:ascii="Courier New" w:hAnsi="Courier New" w:cs="Courier New"/>
                <w:color w:val="000000"/>
                <w:sz w:val="20"/>
                <w:lang w:val="en-US"/>
                <w:rPrChange w:id="3465" w:author="Maciej Maciejewski 2" w:date="2024-01-09T13:38:00Z">
                  <w:rPr>
                    <w:ins w:id="3466" w:author="Maciej Maciejewski 2" w:date="2024-01-09T13:38:00Z"/>
                    <w:rFonts w:ascii="Consolas" w:hAnsi="Consolas"/>
                    <w:color w:val="000000"/>
                    <w:sz w:val="21"/>
                    <w:szCs w:val="21"/>
                  </w:rPr>
                </w:rPrChange>
              </w:rPr>
              <w:pPrChange w:id="3467" w:author="Maciej Maciejewski 2" w:date="2024-01-09T14:26:00Z">
                <w:pPr>
                  <w:shd w:val="clear" w:color="auto" w:fill="FFFFFF"/>
                  <w:overflowPunct/>
                  <w:autoSpaceDE/>
                  <w:autoSpaceDN/>
                  <w:adjustRightInd/>
                  <w:spacing w:line="285" w:lineRule="atLeast"/>
                  <w:ind w:firstLine="0"/>
                </w:pPr>
              </w:pPrChange>
            </w:pPr>
            <w:ins w:id="3468" w:author="Maciej Maciejewski 2" w:date="2024-01-09T13:38:00Z">
              <w:r w:rsidRPr="002A34C5">
                <w:rPr>
                  <w:rFonts w:ascii="Courier New" w:hAnsi="Courier New" w:cs="Courier New"/>
                  <w:color w:val="000000"/>
                  <w:sz w:val="20"/>
                  <w:lang w:val="en-US"/>
                  <w:rPrChange w:id="3469" w:author="Maciej Maciejewski 2" w:date="2024-01-09T13:38:00Z">
                    <w:rPr>
                      <w:rFonts w:ascii="Consolas" w:hAnsi="Consolas"/>
                      <w:color w:val="000000"/>
                      <w:sz w:val="21"/>
                      <w:szCs w:val="21"/>
                    </w:rPr>
                  </w:rPrChange>
                </w:rPr>
                <w:t>@</w:t>
              </w:r>
              <w:r w:rsidRPr="002A34C5">
                <w:rPr>
                  <w:rFonts w:ascii="Courier New" w:hAnsi="Courier New" w:cs="Courier New"/>
                  <w:color w:val="74531F"/>
                  <w:sz w:val="20"/>
                  <w:lang w:val="en-US"/>
                  <w:rPrChange w:id="3470" w:author="Maciej Maciejewski 2" w:date="2024-01-09T13:38:00Z">
                    <w:rPr>
                      <w:rFonts w:ascii="Consolas" w:hAnsi="Consolas"/>
                      <w:color w:val="74531F"/>
                      <w:sz w:val="21"/>
                      <w:szCs w:val="21"/>
                    </w:rPr>
                  </w:rPrChange>
                </w:rPr>
                <w:t>Component</w:t>
              </w:r>
              <w:r w:rsidRPr="002A34C5">
                <w:rPr>
                  <w:rFonts w:ascii="Courier New" w:hAnsi="Courier New" w:cs="Courier New"/>
                  <w:color w:val="000000"/>
                  <w:sz w:val="20"/>
                  <w:lang w:val="en-US"/>
                  <w:rPrChange w:id="3471" w:author="Maciej Maciejewski 2" w:date="2024-01-09T13:38:00Z">
                    <w:rPr>
                      <w:rFonts w:ascii="Consolas" w:hAnsi="Consolas"/>
                      <w:color w:val="000000"/>
                      <w:sz w:val="21"/>
                      <w:szCs w:val="21"/>
                    </w:rPr>
                  </w:rPrChange>
                </w:rPr>
                <w:t>({</w:t>
              </w:r>
            </w:ins>
          </w:p>
          <w:p w14:paraId="457B5613" w14:textId="77777777" w:rsidR="002A34C5" w:rsidRPr="002A34C5" w:rsidRDefault="002A34C5" w:rsidP="009D5DF9">
            <w:pPr>
              <w:shd w:val="clear" w:color="auto" w:fill="FFFFFF"/>
              <w:overflowPunct/>
              <w:autoSpaceDE/>
              <w:autoSpaceDN/>
              <w:adjustRightInd/>
              <w:ind w:firstLine="0"/>
              <w:rPr>
                <w:ins w:id="3472" w:author="Maciej Maciejewski 2" w:date="2024-01-09T13:38:00Z"/>
                <w:rFonts w:ascii="Courier New" w:hAnsi="Courier New" w:cs="Courier New"/>
                <w:color w:val="000000"/>
                <w:sz w:val="20"/>
                <w:lang w:val="en-US"/>
                <w:rPrChange w:id="3473" w:author="Maciej Maciejewski 2" w:date="2024-01-09T13:38:00Z">
                  <w:rPr>
                    <w:ins w:id="3474" w:author="Maciej Maciejewski 2" w:date="2024-01-09T13:38:00Z"/>
                    <w:rFonts w:ascii="Consolas" w:hAnsi="Consolas"/>
                    <w:color w:val="000000"/>
                    <w:sz w:val="21"/>
                    <w:szCs w:val="21"/>
                  </w:rPr>
                </w:rPrChange>
              </w:rPr>
              <w:pPrChange w:id="3475" w:author="Maciej Maciejewski 2" w:date="2024-01-09T14:26:00Z">
                <w:pPr>
                  <w:shd w:val="clear" w:color="auto" w:fill="FFFFFF"/>
                  <w:overflowPunct/>
                  <w:autoSpaceDE/>
                  <w:autoSpaceDN/>
                  <w:adjustRightInd/>
                  <w:spacing w:line="285" w:lineRule="atLeast"/>
                  <w:ind w:firstLine="0"/>
                </w:pPr>
              </w:pPrChange>
            </w:pPr>
            <w:ins w:id="3476" w:author="Maciej Maciejewski 2" w:date="2024-01-09T13:38:00Z">
              <w:r w:rsidRPr="002A34C5">
                <w:rPr>
                  <w:rFonts w:ascii="Courier New" w:hAnsi="Courier New" w:cs="Courier New"/>
                  <w:color w:val="000000"/>
                  <w:sz w:val="20"/>
                  <w:lang w:val="en-US"/>
                  <w:rPrChange w:id="3477" w:author="Maciej Maciejewski 2" w:date="2024-01-09T13:38:00Z">
                    <w:rPr>
                      <w:rFonts w:ascii="Consolas" w:hAnsi="Consolas"/>
                      <w:color w:val="000000"/>
                      <w:sz w:val="21"/>
                      <w:szCs w:val="21"/>
                    </w:rPr>
                  </w:rPrChange>
                </w:rPr>
                <w:t>  selector</w:t>
              </w:r>
              <w:r w:rsidRPr="002A34C5">
                <w:rPr>
                  <w:rFonts w:ascii="Courier New" w:hAnsi="Courier New" w:cs="Courier New"/>
                  <w:color w:val="001080"/>
                  <w:sz w:val="20"/>
                  <w:lang w:val="en-US"/>
                  <w:rPrChange w:id="3478" w:author="Maciej Maciejewski 2" w:date="2024-01-09T13:38:00Z">
                    <w:rPr>
                      <w:rFonts w:ascii="Consolas" w:hAnsi="Consolas"/>
                      <w:color w:val="001080"/>
                      <w:sz w:val="21"/>
                      <w:szCs w:val="21"/>
                    </w:rPr>
                  </w:rPrChange>
                </w:rPr>
                <w:t>:</w:t>
              </w:r>
              <w:r w:rsidRPr="002A34C5">
                <w:rPr>
                  <w:rFonts w:ascii="Courier New" w:hAnsi="Courier New" w:cs="Courier New"/>
                  <w:color w:val="000000"/>
                  <w:sz w:val="20"/>
                  <w:lang w:val="en-US"/>
                  <w:rPrChange w:id="3479" w:author="Maciej Maciejewski 2" w:date="2024-01-09T13:38:00Z">
                    <w:rPr>
                      <w:rFonts w:ascii="Consolas" w:hAnsi="Consolas"/>
                      <w:color w:val="000000"/>
                      <w:sz w:val="21"/>
                      <w:szCs w:val="21"/>
                    </w:rPr>
                  </w:rPrChange>
                </w:rPr>
                <w:t xml:space="preserve"> </w:t>
              </w:r>
              <w:r w:rsidRPr="002A34C5">
                <w:rPr>
                  <w:rFonts w:ascii="Courier New" w:hAnsi="Courier New" w:cs="Courier New"/>
                  <w:color w:val="E21F1F"/>
                  <w:sz w:val="20"/>
                  <w:lang w:val="en-US"/>
                  <w:rPrChange w:id="3480" w:author="Maciej Maciejewski 2" w:date="2024-01-09T13:38:00Z">
                    <w:rPr>
                      <w:rFonts w:ascii="Consolas" w:hAnsi="Consolas"/>
                      <w:color w:val="E21F1F"/>
                      <w:sz w:val="21"/>
                      <w:szCs w:val="21"/>
                    </w:rPr>
                  </w:rPrChange>
                </w:rPr>
                <w:t>'</w:t>
              </w:r>
              <w:r w:rsidRPr="002A34C5">
                <w:rPr>
                  <w:rFonts w:ascii="Courier New" w:hAnsi="Courier New" w:cs="Courier New"/>
                  <w:color w:val="A31515"/>
                  <w:sz w:val="20"/>
                  <w:lang w:val="en-US"/>
                  <w:rPrChange w:id="3481" w:author="Maciej Maciejewski 2" w:date="2024-01-09T13:38:00Z">
                    <w:rPr>
                      <w:rFonts w:ascii="Consolas" w:hAnsi="Consolas"/>
                      <w:color w:val="A31515"/>
                      <w:sz w:val="21"/>
                      <w:szCs w:val="21"/>
                    </w:rPr>
                  </w:rPrChange>
                </w:rPr>
                <w:t>app-home-page</w:t>
              </w:r>
              <w:r w:rsidRPr="002A34C5">
                <w:rPr>
                  <w:rFonts w:ascii="Courier New" w:hAnsi="Courier New" w:cs="Courier New"/>
                  <w:color w:val="E21F1F"/>
                  <w:sz w:val="20"/>
                  <w:lang w:val="en-US"/>
                  <w:rPrChange w:id="3482" w:author="Maciej Maciejewski 2" w:date="2024-01-09T13:38:00Z">
                    <w:rPr>
                      <w:rFonts w:ascii="Consolas" w:hAnsi="Consolas"/>
                      <w:color w:val="E21F1F"/>
                      <w:sz w:val="21"/>
                      <w:szCs w:val="21"/>
                    </w:rPr>
                  </w:rPrChange>
                </w:rPr>
                <w:t>'</w:t>
              </w:r>
              <w:r w:rsidRPr="002A34C5">
                <w:rPr>
                  <w:rFonts w:ascii="Courier New" w:hAnsi="Courier New" w:cs="Courier New"/>
                  <w:color w:val="000000"/>
                  <w:sz w:val="20"/>
                  <w:lang w:val="en-US"/>
                  <w:rPrChange w:id="3483" w:author="Maciej Maciejewski 2" w:date="2024-01-09T13:38:00Z">
                    <w:rPr>
                      <w:rFonts w:ascii="Consolas" w:hAnsi="Consolas"/>
                      <w:color w:val="000000"/>
                      <w:sz w:val="21"/>
                      <w:szCs w:val="21"/>
                    </w:rPr>
                  </w:rPrChange>
                </w:rPr>
                <w:t>,</w:t>
              </w:r>
            </w:ins>
          </w:p>
          <w:p w14:paraId="27A1FF21" w14:textId="77777777" w:rsidR="002A34C5" w:rsidRPr="002A34C5" w:rsidRDefault="002A34C5" w:rsidP="009D5DF9">
            <w:pPr>
              <w:shd w:val="clear" w:color="auto" w:fill="FFFFFF"/>
              <w:overflowPunct/>
              <w:autoSpaceDE/>
              <w:autoSpaceDN/>
              <w:adjustRightInd/>
              <w:ind w:firstLine="0"/>
              <w:rPr>
                <w:ins w:id="3484" w:author="Maciej Maciejewski 2" w:date="2024-01-09T13:38:00Z"/>
                <w:rFonts w:ascii="Courier New" w:hAnsi="Courier New" w:cs="Courier New"/>
                <w:color w:val="000000"/>
                <w:sz w:val="20"/>
                <w:lang w:val="en-US"/>
                <w:rPrChange w:id="3485" w:author="Maciej Maciejewski 2" w:date="2024-01-09T13:38:00Z">
                  <w:rPr>
                    <w:ins w:id="3486" w:author="Maciej Maciejewski 2" w:date="2024-01-09T13:38:00Z"/>
                    <w:rFonts w:ascii="Consolas" w:hAnsi="Consolas"/>
                    <w:color w:val="000000"/>
                    <w:sz w:val="21"/>
                    <w:szCs w:val="21"/>
                  </w:rPr>
                </w:rPrChange>
              </w:rPr>
              <w:pPrChange w:id="3487" w:author="Maciej Maciejewski 2" w:date="2024-01-09T14:26:00Z">
                <w:pPr>
                  <w:shd w:val="clear" w:color="auto" w:fill="FFFFFF"/>
                  <w:overflowPunct/>
                  <w:autoSpaceDE/>
                  <w:autoSpaceDN/>
                  <w:adjustRightInd/>
                  <w:spacing w:line="285" w:lineRule="atLeast"/>
                  <w:ind w:firstLine="0"/>
                </w:pPr>
              </w:pPrChange>
            </w:pPr>
            <w:ins w:id="3488" w:author="Maciej Maciejewski 2" w:date="2024-01-09T13:38:00Z">
              <w:r w:rsidRPr="002A34C5">
                <w:rPr>
                  <w:rFonts w:ascii="Courier New" w:hAnsi="Courier New" w:cs="Courier New"/>
                  <w:color w:val="000000"/>
                  <w:sz w:val="20"/>
                  <w:lang w:val="en-US"/>
                  <w:rPrChange w:id="3489" w:author="Maciej Maciejewski 2" w:date="2024-01-09T13:38:00Z">
                    <w:rPr>
                      <w:rFonts w:ascii="Consolas" w:hAnsi="Consolas"/>
                      <w:color w:val="000000"/>
                      <w:sz w:val="21"/>
                      <w:szCs w:val="21"/>
                    </w:rPr>
                  </w:rPrChange>
                </w:rPr>
                <w:t xml:space="preserve">  </w:t>
              </w:r>
              <w:proofErr w:type="spellStart"/>
              <w:r w:rsidRPr="002A34C5">
                <w:rPr>
                  <w:rFonts w:ascii="Courier New" w:hAnsi="Courier New" w:cs="Courier New"/>
                  <w:color w:val="000000"/>
                  <w:sz w:val="20"/>
                  <w:lang w:val="en-US"/>
                  <w:rPrChange w:id="3490" w:author="Maciej Maciejewski 2" w:date="2024-01-09T13:38:00Z">
                    <w:rPr>
                      <w:rFonts w:ascii="Consolas" w:hAnsi="Consolas"/>
                      <w:color w:val="000000"/>
                      <w:sz w:val="21"/>
                      <w:szCs w:val="21"/>
                    </w:rPr>
                  </w:rPrChange>
                </w:rPr>
                <w:t>templateUrl</w:t>
              </w:r>
              <w:proofErr w:type="spellEnd"/>
              <w:r w:rsidRPr="002A34C5">
                <w:rPr>
                  <w:rFonts w:ascii="Courier New" w:hAnsi="Courier New" w:cs="Courier New"/>
                  <w:color w:val="001080"/>
                  <w:sz w:val="20"/>
                  <w:lang w:val="en-US"/>
                  <w:rPrChange w:id="3491" w:author="Maciej Maciejewski 2" w:date="2024-01-09T13:38:00Z">
                    <w:rPr>
                      <w:rFonts w:ascii="Consolas" w:hAnsi="Consolas"/>
                      <w:color w:val="001080"/>
                      <w:sz w:val="21"/>
                      <w:szCs w:val="21"/>
                    </w:rPr>
                  </w:rPrChange>
                </w:rPr>
                <w:t>:</w:t>
              </w:r>
              <w:r w:rsidRPr="002A34C5">
                <w:rPr>
                  <w:rFonts w:ascii="Courier New" w:hAnsi="Courier New" w:cs="Courier New"/>
                  <w:color w:val="000000"/>
                  <w:sz w:val="20"/>
                  <w:lang w:val="en-US"/>
                  <w:rPrChange w:id="3492" w:author="Maciej Maciejewski 2" w:date="2024-01-09T13:38:00Z">
                    <w:rPr>
                      <w:rFonts w:ascii="Consolas" w:hAnsi="Consolas"/>
                      <w:color w:val="000000"/>
                      <w:sz w:val="21"/>
                      <w:szCs w:val="21"/>
                    </w:rPr>
                  </w:rPrChange>
                </w:rPr>
                <w:t xml:space="preserve"> </w:t>
              </w:r>
              <w:r w:rsidRPr="002A34C5">
                <w:rPr>
                  <w:rFonts w:ascii="Courier New" w:hAnsi="Courier New" w:cs="Courier New"/>
                  <w:color w:val="E21F1F"/>
                  <w:sz w:val="20"/>
                  <w:lang w:val="en-US"/>
                  <w:rPrChange w:id="3493" w:author="Maciej Maciejewski 2" w:date="2024-01-09T13:38:00Z">
                    <w:rPr>
                      <w:rFonts w:ascii="Consolas" w:hAnsi="Consolas"/>
                      <w:color w:val="E21F1F"/>
                      <w:sz w:val="21"/>
                      <w:szCs w:val="21"/>
                    </w:rPr>
                  </w:rPrChange>
                </w:rPr>
                <w:t>'</w:t>
              </w:r>
              <w:r w:rsidRPr="002A34C5">
                <w:rPr>
                  <w:rFonts w:ascii="Courier New" w:hAnsi="Courier New" w:cs="Courier New"/>
                  <w:color w:val="A31515"/>
                  <w:sz w:val="20"/>
                  <w:lang w:val="en-US"/>
                  <w:rPrChange w:id="3494" w:author="Maciej Maciejewski 2" w:date="2024-01-09T13:38:00Z">
                    <w:rPr>
                      <w:rFonts w:ascii="Consolas" w:hAnsi="Consolas"/>
                      <w:color w:val="A31515"/>
                      <w:sz w:val="21"/>
                      <w:szCs w:val="21"/>
                    </w:rPr>
                  </w:rPrChange>
                </w:rPr>
                <w:t>./home-page.component.html</w:t>
              </w:r>
              <w:r w:rsidRPr="002A34C5">
                <w:rPr>
                  <w:rFonts w:ascii="Courier New" w:hAnsi="Courier New" w:cs="Courier New"/>
                  <w:color w:val="E21F1F"/>
                  <w:sz w:val="20"/>
                  <w:lang w:val="en-US"/>
                  <w:rPrChange w:id="3495" w:author="Maciej Maciejewski 2" w:date="2024-01-09T13:38:00Z">
                    <w:rPr>
                      <w:rFonts w:ascii="Consolas" w:hAnsi="Consolas"/>
                      <w:color w:val="E21F1F"/>
                      <w:sz w:val="21"/>
                      <w:szCs w:val="21"/>
                    </w:rPr>
                  </w:rPrChange>
                </w:rPr>
                <w:t>'</w:t>
              </w:r>
              <w:r w:rsidRPr="002A34C5">
                <w:rPr>
                  <w:rFonts w:ascii="Courier New" w:hAnsi="Courier New" w:cs="Courier New"/>
                  <w:color w:val="000000"/>
                  <w:sz w:val="20"/>
                  <w:lang w:val="en-US"/>
                  <w:rPrChange w:id="3496" w:author="Maciej Maciejewski 2" w:date="2024-01-09T13:38:00Z">
                    <w:rPr>
                      <w:rFonts w:ascii="Consolas" w:hAnsi="Consolas"/>
                      <w:color w:val="000000"/>
                      <w:sz w:val="21"/>
                      <w:szCs w:val="21"/>
                    </w:rPr>
                  </w:rPrChange>
                </w:rPr>
                <w:t>,</w:t>
              </w:r>
            </w:ins>
          </w:p>
          <w:p w14:paraId="0CC561DE" w14:textId="77777777" w:rsidR="002A34C5" w:rsidRPr="002A34C5" w:rsidRDefault="002A34C5" w:rsidP="009D5DF9">
            <w:pPr>
              <w:shd w:val="clear" w:color="auto" w:fill="FFFFFF"/>
              <w:overflowPunct/>
              <w:autoSpaceDE/>
              <w:autoSpaceDN/>
              <w:adjustRightInd/>
              <w:ind w:firstLine="0"/>
              <w:rPr>
                <w:ins w:id="3497" w:author="Maciej Maciejewski 2" w:date="2024-01-09T13:38:00Z"/>
                <w:rFonts w:ascii="Courier New" w:hAnsi="Courier New" w:cs="Courier New"/>
                <w:color w:val="000000"/>
                <w:sz w:val="20"/>
                <w:lang w:val="en-US"/>
                <w:rPrChange w:id="3498" w:author="Maciej Maciejewski 2" w:date="2024-01-09T13:38:00Z">
                  <w:rPr>
                    <w:ins w:id="3499" w:author="Maciej Maciejewski 2" w:date="2024-01-09T13:38:00Z"/>
                    <w:rFonts w:ascii="Consolas" w:hAnsi="Consolas"/>
                    <w:color w:val="000000"/>
                    <w:sz w:val="21"/>
                    <w:szCs w:val="21"/>
                  </w:rPr>
                </w:rPrChange>
              </w:rPr>
              <w:pPrChange w:id="3500" w:author="Maciej Maciejewski 2" w:date="2024-01-09T14:26:00Z">
                <w:pPr>
                  <w:shd w:val="clear" w:color="auto" w:fill="FFFFFF"/>
                  <w:overflowPunct/>
                  <w:autoSpaceDE/>
                  <w:autoSpaceDN/>
                  <w:adjustRightInd/>
                  <w:spacing w:line="285" w:lineRule="atLeast"/>
                  <w:ind w:firstLine="0"/>
                </w:pPr>
              </w:pPrChange>
            </w:pPr>
            <w:ins w:id="3501" w:author="Maciej Maciejewski 2" w:date="2024-01-09T13:38:00Z">
              <w:r w:rsidRPr="002A34C5">
                <w:rPr>
                  <w:rFonts w:ascii="Courier New" w:hAnsi="Courier New" w:cs="Courier New"/>
                  <w:color w:val="000000"/>
                  <w:sz w:val="20"/>
                  <w:lang w:val="en-US"/>
                  <w:rPrChange w:id="3502" w:author="Maciej Maciejewski 2" w:date="2024-01-09T13:38:00Z">
                    <w:rPr>
                      <w:rFonts w:ascii="Consolas" w:hAnsi="Consolas"/>
                      <w:color w:val="000000"/>
                      <w:sz w:val="21"/>
                      <w:szCs w:val="21"/>
                    </w:rPr>
                  </w:rPrChange>
                </w:rPr>
                <w:t xml:space="preserve">  </w:t>
              </w:r>
              <w:proofErr w:type="spellStart"/>
              <w:r w:rsidRPr="002A34C5">
                <w:rPr>
                  <w:rFonts w:ascii="Courier New" w:hAnsi="Courier New" w:cs="Courier New"/>
                  <w:color w:val="000000"/>
                  <w:sz w:val="20"/>
                  <w:lang w:val="en-US"/>
                  <w:rPrChange w:id="3503" w:author="Maciej Maciejewski 2" w:date="2024-01-09T13:38:00Z">
                    <w:rPr>
                      <w:rFonts w:ascii="Consolas" w:hAnsi="Consolas"/>
                      <w:color w:val="000000"/>
                      <w:sz w:val="21"/>
                      <w:szCs w:val="21"/>
                    </w:rPr>
                  </w:rPrChange>
                </w:rPr>
                <w:t>styleUrls</w:t>
              </w:r>
              <w:proofErr w:type="spellEnd"/>
              <w:r w:rsidRPr="002A34C5">
                <w:rPr>
                  <w:rFonts w:ascii="Courier New" w:hAnsi="Courier New" w:cs="Courier New"/>
                  <w:color w:val="001080"/>
                  <w:sz w:val="20"/>
                  <w:lang w:val="en-US"/>
                  <w:rPrChange w:id="3504" w:author="Maciej Maciejewski 2" w:date="2024-01-09T13:38:00Z">
                    <w:rPr>
                      <w:rFonts w:ascii="Consolas" w:hAnsi="Consolas"/>
                      <w:color w:val="001080"/>
                      <w:sz w:val="21"/>
                      <w:szCs w:val="21"/>
                    </w:rPr>
                  </w:rPrChange>
                </w:rPr>
                <w:t>:</w:t>
              </w:r>
              <w:r w:rsidRPr="002A34C5">
                <w:rPr>
                  <w:rFonts w:ascii="Courier New" w:hAnsi="Courier New" w:cs="Courier New"/>
                  <w:color w:val="000000"/>
                  <w:sz w:val="20"/>
                  <w:lang w:val="en-US"/>
                  <w:rPrChange w:id="3505" w:author="Maciej Maciejewski 2" w:date="2024-01-09T13:38:00Z">
                    <w:rPr>
                      <w:rFonts w:ascii="Consolas" w:hAnsi="Consolas"/>
                      <w:color w:val="000000"/>
                      <w:sz w:val="21"/>
                      <w:szCs w:val="21"/>
                    </w:rPr>
                  </w:rPrChange>
                </w:rPr>
                <w:t xml:space="preserve"> [</w:t>
              </w:r>
              <w:r w:rsidRPr="002A34C5">
                <w:rPr>
                  <w:rFonts w:ascii="Courier New" w:hAnsi="Courier New" w:cs="Courier New"/>
                  <w:color w:val="E21F1F"/>
                  <w:sz w:val="20"/>
                  <w:lang w:val="en-US"/>
                  <w:rPrChange w:id="3506" w:author="Maciej Maciejewski 2" w:date="2024-01-09T13:38:00Z">
                    <w:rPr>
                      <w:rFonts w:ascii="Consolas" w:hAnsi="Consolas"/>
                      <w:color w:val="E21F1F"/>
                      <w:sz w:val="21"/>
                      <w:szCs w:val="21"/>
                    </w:rPr>
                  </w:rPrChange>
                </w:rPr>
                <w:t>'</w:t>
              </w:r>
              <w:r w:rsidRPr="002A34C5">
                <w:rPr>
                  <w:rFonts w:ascii="Courier New" w:hAnsi="Courier New" w:cs="Courier New"/>
                  <w:color w:val="A31515"/>
                  <w:sz w:val="20"/>
                  <w:lang w:val="en-US"/>
                  <w:rPrChange w:id="3507" w:author="Maciej Maciejewski 2" w:date="2024-01-09T13:38:00Z">
                    <w:rPr>
                      <w:rFonts w:ascii="Consolas" w:hAnsi="Consolas"/>
                      <w:color w:val="A31515"/>
                      <w:sz w:val="21"/>
                      <w:szCs w:val="21"/>
                    </w:rPr>
                  </w:rPrChange>
                </w:rPr>
                <w:t>./home-page.component.css</w:t>
              </w:r>
              <w:r w:rsidRPr="002A34C5">
                <w:rPr>
                  <w:rFonts w:ascii="Courier New" w:hAnsi="Courier New" w:cs="Courier New"/>
                  <w:color w:val="E21F1F"/>
                  <w:sz w:val="20"/>
                  <w:lang w:val="en-US"/>
                  <w:rPrChange w:id="3508" w:author="Maciej Maciejewski 2" w:date="2024-01-09T13:38:00Z">
                    <w:rPr>
                      <w:rFonts w:ascii="Consolas" w:hAnsi="Consolas"/>
                      <w:color w:val="E21F1F"/>
                      <w:sz w:val="21"/>
                      <w:szCs w:val="21"/>
                    </w:rPr>
                  </w:rPrChange>
                </w:rPr>
                <w:t>'</w:t>
              </w:r>
              <w:r w:rsidRPr="002A34C5">
                <w:rPr>
                  <w:rFonts w:ascii="Courier New" w:hAnsi="Courier New" w:cs="Courier New"/>
                  <w:color w:val="000000"/>
                  <w:sz w:val="20"/>
                  <w:lang w:val="en-US"/>
                  <w:rPrChange w:id="3509" w:author="Maciej Maciejewski 2" w:date="2024-01-09T13:38:00Z">
                    <w:rPr>
                      <w:rFonts w:ascii="Consolas" w:hAnsi="Consolas"/>
                      <w:color w:val="000000"/>
                      <w:sz w:val="21"/>
                      <w:szCs w:val="21"/>
                    </w:rPr>
                  </w:rPrChange>
                </w:rPr>
                <w:t>]</w:t>
              </w:r>
            </w:ins>
          </w:p>
          <w:p w14:paraId="3B361A26" w14:textId="240107D3" w:rsidR="002A34C5" w:rsidRPr="002A34C5" w:rsidRDefault="002A34C5" w:rsidP="009D5DF9">
            <w:pPr>
              <w:shd w:val="clear" w:color="auto" w:fill="FFFFFF"/>
              <w:overflowPunct/>
              <w:autoSpaceDE/>
              <w:autoSpaceDN/>
              <w:adjustRightInd/>
              <w:ind w:firstLine="0"/>
              <w:rPr>
                <w:ins w:id="3510" w:author="Maciej Maciejewski 2" w:date="2024-01-09T13:38:00Z"/>
                <w:rFonts w:ascii="Courier New" w:hAnsi="Courier New" w:cs="Courier New"/>
                <w:color w:val="000000"/>
                <w:sz w:val="20"/>
                <w:rPrChange w:id="3511" w:author="Maciej Maciejewski 2" w:date="2024-01-09T13:38:00Z">
                  <w:rPr>
                    <w:ins w:id="3512" w:author="Maciej Maciejewski 2" w:date="2024-01-09T13:38:00Z"/>
                    <w:szCs w:val="24"/>
                  </w:rPr>
                </w:rPrChange>
              </w:rPr>
              <w:pPrChange w:id="3513" w:author="Maciej Maciejewski 2" w:date="2024-01-09T14:26:00Z">
                <w:pPr>
                  <w:overflowPunct/>
                  <w:autoSpaceDE/>
                  <w:autoSpaceDN/>
                  <w:adjustRightInd/>
                  <w:spacing w:before="100" w:beforeAutospacing="1" w:after="100" w:afterAutospacing="1"/>
                  <w:ind w:firstLine="0"/>
                </w:pPr>
              </w:pPrChange>
            </w:pPr>
            <w:ins w:id="3514" w:author="Maciej Maciejewski 2" w:date="2024-01-09T13:38:00Z">
              <w:r w:rsidRPr="002A34C5">
                <w:rPr>
                  <w:rFonts w:ascii="Courier New" w:hAnsi="Courier New" w:cs="Courier New"/>
                  <w:color w:val="000000"/>
                  <w:sz w:val="20"/>
                  <w:rPrChange w:id="3515" w:author="Maciej Maciejewski 2" w:date="2024-01-09T13:38:00Z">
                    <w:rPr>
                      <w:rFonts w:ascii="Consolas" w:hAnsi="Consolas"/>
                      <w:color w:val="000000"/>
                      <w:sz w:val="21"/>
                      <w:szCs w:val="21"/>
                    </w:rPr>
                  </w:rPrChange>
                </w:rPr>
                <w:t>})</w:t>
              </w:r>
            </w:ins>
          </w:p>
        </w:tc>
      </w:tr>
    </w:tbl>
    <w:p w14:paraId="668E21D5" w14:textId="10B95998" w:rsidR="002A34C5" w:rsidRPr="002A34C5" w:rsidRDefault="002A34C5" w:rsidP="002A34C5">
      <w:pPr>
        <w:overflowPunct/>
        <w:autoSpaceDE/>
        <w:autoSpaceDN/>
        <w:adjustRightInd/>
        <w:spacing w:before="100" w:beforeAutospacing="1" w:after="100" w:afterAutospacing="1"/>
        <w:jc w:val="center"/>
        <w:rPr>
          <w:ins w:id="3516" w:author="Maciej Maciejewski 2" w:date="2024-01-09T13:34:00Z"/>
          <w:sz w:val="20"/>
          <w:rPrChange w:id="3517" w:author="Maciej Maciejewski 2" w:date="2024-01-09T13:40:00Z">
            <w:rPr>
              <w:ins w:id="3518" w:author="Maciej Maciejewski 2" w:date="2024-01-09T13:34:00Z"/>
              <w:szCs w:val="24"/>
            </w:rPr>
          </w:rPrChange>
        </w:rPr>
        <w:pPrChange w:id="3519" w:author="Maciej Maciejewski 2" w:date="2024-01-09T13:40:00Z">
          <w:pPr>
            <w:numPr>
              <w:numId w:val="22"/>
            </w:numPr>
            <w:tabs>
              <w:tab w:val="num" w:pos="720"/>
            </w:tabs>
            <w:overflowPunct/>
            <w:autoSpaceDE/>
            <w:autoSpaceDN/>
            <w:adjustRightInd/>
            <w:spacing w:before="100" w:beforeAutospacing="1" w:after="100" w:afterAutospacing="1"/>
            <w:ind w:left="720" w:hanging="360"/>
          </w:pPr>
        </w:pPrChange>
      </w:pPr>
      <w:ins w:id="3520" w:author="Maciej Maciejewski 2" w:date="2024-01-09T13:40:00Z">
        <w:r w:rsidRPr="002A34C5">
          <w:rPr>
            <w:sz w:val="20"/>
            <w:rPrChange w:id="3521" w:author="Maciej Maciejewski 2" w:date="2024-01-09T13:40:00Z">
              <w:rPr>
                <w:szCs w:val="24"/>
              </w:rPr>
            </w:rPrChange>
          </w:rPr>
          <w:t>r</w:t>
        </w:r>
      </w:ins>
      <w:ins w:id="3522" w:author="Maciej Maciejewski 2" w:date="2024-01-09T13:39:00Z">
        <w:r w:rsidRPr="002A34C5">
          <w:rPr>
            <w:sz w:val="20"/>
            <w:rPrChange w:id="3523" w:author="Maciej Maciejewski 2" w:date="2024-01-09T13:40:00Z">
              <w:rPr>
                <w:szCs w:val="24"/>
              </w:rPr>
            </w:rPrChange>
          </w:rPr>
          <w:t>ys 5.1</w:t>
        </w:r>
      </w:ins>
      <w:ins w:id="3524" w:author="Maciej Maciejewski 2" w:date="2024-01-09T15:13:00Z">
        <w:r w:rsidR="002B36D4">
          <w:rPr>
            <w:sz w:val="20"/>
          </w:rPr>
          <w:t>1</w:t>
        </w:r>
      </w:ins>
      <w:ins w:id="3525" w:author="Maciej Maciejewski 2" w:date="2024-01-09T13:39:00Z">
        <w:r w:rsidRPr="002A34C5">
          <w:rPr>
            <w:sz w:val="20"/>
            <w:rPrChange w:id="3526" w:author="Maciej Maciejewski 2" w:date="2024-01-09T13:40:00Z">
              <w:rPr>
                <w:szCs w:val="24"/>
              </w:rPr>
            </w:rPrChange>
          </w:rPr>
          <w:t xml:space="preserve"> Przykład adnotacj</w:t>
        </w:r>
      </w:ins>
      <w:ins w:id="3527" w:author="Maciej Maciejewski 2" w:date="2024-01-09T13:40:00Z">
        <w:r w:rsidRPr="002A34C5">
          <w:rPr>
            <w:sz w:val="20"/>
            <w:rPrChange w:id="3528" w:author="Maciej Maciejewski 2" w:date="2024-01-09T13:40:00Z">
              <w:rPr>
                <w:szCs w:val="24"/>
              </w:rPr>
            </w:rPrChange>
          </w:rPr>
          <w:t xml:space="preserve">i </w:t>
        </w:r>
        <w:r w:rsidRPr="002A34C5">
          <w:rPr>
            <w:rFonts w:ascii="Courier New" w:hAnsi="Courier New" w:cs="Courier New"/>
            <w:sz w:val="20"/>
          </w:rPr>
          <w:t>@Component</w:t>
        </w:r>
        <w:r w:rsidRPr="002A34C5">
          <w:rPr>
            <w:rFonts w:ascii="Courier New" w:hAnsi="Courier New" w:cs="Courier New"/>
            <w:sz w:val="20"/>
          </w:rPr>
          <w:t xml:space="preserve"> </w:t>
        </w:r>
        <w:r w:rsidRPr="002A34C5">
          <w:rPr>
            <w:sz w:val="20"/>
          </w:rPr>
          <w:t xml:space="preserve">w pliku </w:t>
        </w:r>
        <w:proofErr w:type="spellStart"/>
        <w:r w:rsidRPr="002A34C5">
          <w:rPr>
            <w:sz w:val="20"/>
          </w:rPr>
          <w:t>ts</w:t>
        </w:r>
        <w:proofErr w:type="spellEnd"/>
        <w:r w:rsidRPr="002A34C5">
          <w:rPr>
            <w:sz w:val="20"/>
          </w:rPr>
          <w:t xml:space="preserve"> komponentu</w:t>
        </w:r>
      </w:ins>
    </w:p>
    <w:p w14:paraId="53F78AAF" w14:textId="6B8CA6B9" w:rsidR="004546F0" w:rsidRPr="004546F0" w:rsidRDefault="004546F0" w:rsidP="004546F0">
      <w:pPr>
        <w:pStyle w:val="NormalnyWeb"/>
        <w:jc w:val="both"/>
        <w:rPr>
          <w:ins w:id="3529" w:author="Maciej Maciejewski 2" w:date="2024-01-09T13:48:00Z"/>
        </w:rPr>
        <w:pPrChange w:id="3530" w:author="Maciej Maciejewski 2" w:date="2024-01-09T13:48:00Z">
          <w:pPr>
            <w:pStyle w:val="NormalnyWeb"/>
          </w:pPr>
        </w:pPrChange>
      </w:pPr>
      <w:ins w:id="3531" w:author="Maciej Maciejewski 2" w:date="2024-01-09T13:48:00Z">
        <w:r w:rsidRPr="004546F0">
          <w:lastRenderedPageBreak/>
          <w:t xml:space="preserve">Dodatkową zaletą </w:t>
        </w:r>
        <w:proofErr w:type="spellStart"/>
        <w:r w:rsidRPr="004546F0">
          <w:t>Angulara</w:t>
        </w:r>
        <w:proofErr w:type="spellEnd"/>
        <w:r w:rsidRPr="004546F0">
          <w:t xml:space="preserve"> jest łatwe wykorzystanie tzw. "web </w:t>
        </w:r>
        <w:proofErr w:type="spellStart"/>
        <w:r w:rsidRPr="004546F0">
          <w:t>hooków</w:t>
        </w:r>
        <w:proofErr w:type="spellEnd"/>
        <w:r w:rsidRPr="004546F0">
          <w:t>" (częściej nazywanych "</w:t>
        </w:r>
        <w:proofErr w:type="spellStart"/>
        <w:r w:rsidRPr="004546F0">
          <w:t>lifecycle</w:t>
        </w:r>
        <w:proofErr w:type="spellEnd"/>
        <w:r w:rsidRPr="004546F0">
          <w:t xml:space="preserve"> </w:t>
        </w:r>
        <w:proofErr w:type="spellStart"/>
        <w:r w:rsidRPr="004546F0">
          <w:t>hooks</w:t>
        </w:r>
        <w:proofErr w:type="spellEnd"/>
        <w:r w:rsidRPr="004546F0">
          <w:t xml:space="preserve">") w plikach </w:t>
        </w:r>
        <w:r w:rsidRPr="004546F0">
          <w:rPr>
            <w:rFonts w:ascii="Courier New" w:hAnsi="Courier New" w:cs="Courier New"/>
            <w:sz w:val="20"/>
            <w:szCs w:val="20"/>
          </w:rPr>
          <w:t>.</w:t>
        </w:r>
        <w:proofErr w:type="spellStart"/>
        <w:r w:rsidRPr="004546F0">
          <w:rPr>
            <w:rFonts w:ascii="Courier New" w:hAnsi="Courier New" w:cs="Courier New"/>
            <w:sz w:val="20"/>
            <w:szCs w:val="20"/>
          </w:rPr>
          <w:t>ts</w:t>
        </w:r>
        <w:proofErr w:type="spellEnd"/>
        <w:r w:rsidRPr="004546F0">
          <w:t xml:space="preserve"> (</w:t>
        </w:r>
        <w:proofErr w:type="spellStart"/>
        <w:r w:rsidRPr="004546F0">
          <w:t>TypeScript</w:t>
        </w:r>
        <w:proofErr w:type="spellEnd"/>
        <w:r w:rsidRPr="004546F0">
          <w:t xml:space="preserve">) komponentów. </w:t>
        </w:r>
        <w:proofErr w:type="spellStart"/>
        <w:r w:rsidRPr="004546F0">
          <w:t>Lifecycle</w:t>
        </w:r>
        <w:proofErr w:type="spellEnd"/>
        <w:r w:rsidRPr="004546F0">
          <w:t xml:space="preserve"> </w:t>
        </w:r>
        <w:proofErr w:type="spellStart"/>
        <w:r w:rsidRPr="004546F0">
          <w:t>hooks</w:t>
        </w:r>
        <w:proofErr w:type="spellEnd"/>
        <w:r w:rsidRPr="004546F0">
          <w:t xml:space="preserve"> to specjalne metody, które pozwalają na interakcję z różnymi etapami cyklu życia komponentu lub dyrektywy. Dzięki nim można kontrolować i reagować na zmiany w aplikacji w odpowiednich momentach. Oto niektóre z najważniejszych </w:t>
        </w:r>
        <w:proofErr w:type="spellStart"/>
        <w:r w:rsidRPr="004546F0">
          <w:t>hooks</w:t>
        </w:r>
        <w:proofErr w:type="spellEnd"/>
        <w:r w:rsidRPr="004546F0">
          <w:t xml:space="preserve"> dostępnych w </w:t>
        </w:r>
        <w:proofErr w:type="spellStart"/>
        <w:r w:rsidRPr="004546F0">
          <w:t>Angularze</w:t>
        </w:r>
        <w:proofErr w:type="spellEnd"/>
        <w:r w:rsidRPr="004546F0">
          <w:t>:</w:t>
        </w:r>
      </w:ins>
    </w:p>
    <w:p w14:paraId="5A903111" w14:textId="77777777" w:rsidR="004546F0" w:rsidRPr="004546F0" w:rsidRDefault="004546F0" w:rsidP="004546F0">
      <w:pPr>
        <w:numPr>
          <w:ilvl w:val="0"/>
          <w:numId w:val="23"/>
        </w:numPr>
        <w:overflowPunct/>
        <w:autoSpaceDE/>
        <w:autoSpaceDN/>
        <w:adjustRightInd/>
        <w:spacing w:before="100" w:beforeAutospacing="1" w:after="100" w:afterAutospacing="1"/>
        <w:jc w:val="both"/>
        <w:rPr>
          <w:ins w:id="3532" w:author="Maciej Maciejewski 2" w:date="2024-01-09T13:48:00Z"/>
          <w:szCs w:val="24"/>
        </w:rPr>
        <w:pPrChange w:id="3533" w:author="Maciej Maciejewski 2" w:date="2024-01-09T13:48:00Z">
          <w:pPr>
            <w:numPr>
              <w:numId w:val="23"/>
            </w:numPr>
            <w:tabs>
              <w:tab w:val="num" w:pos="720"/>
            </w:tabs>
            <w:overflowPunct/>
            <w:autoSpaceDE/>
            <w:autoSpaceDN/>
            <w:adjustRightInd/>
            <w:spacing w:before="100" w:beforeAutospacing="1" w:after="100" w:afterAutospacing="1"/>
            <w:ind w:left="720" w:hanging="360"/>
          </w:pPr>
        </w:pPrChange>
      </w:pPr>
      <w:proofErr w:type="spellStart"/>
      <w:ins w:id="3534" w:author="Maciej Maciejewski 2" w:date="2024-01-09T13:48:00Z">
        <w:r w:rsidRPr="004546F0">
          <w:rPr>
            <w:b/>
            <w:bCs/>
            <w:szCs w:val="24"/>
          </w:rPr>
          <w:t>ngOnInit</w:t>
        </w:r>
        <w:proofErr w:type="spellEnd"/>
        <w:r w:rsidRPr="004546F0">
          <w:rPr>
            <w:b/>
            <w:bCs/>
            <w:szCs w:val="24"/>
          </w:rPr>
          <w:t>:</w:t>
        </w:r>
        <w:r w:rsidRPr="004546F0">
          <w:rPr>
            <w:szCs w:val="24"/>
          </w:rPr>
          <w:t xml:space="preserve"> Wywoływany po utworzeniu komponentu i inicjalizacji wejść (</w:t>
        </w:r>
        <w:r w:rsidRPr="004546F0">
          <w:rPr>
            <w:rFonts w:ascii="Courier New" w:hAnsi="Courier New" w:cs="Courier New"/>
            <w:sz w:val="20"/>
          </w:rPr>
          <w:t>@Input</w:t>
        </w:r>
        <w:r w:rsidRPr="004546F0">
          <w:rPr>
            <w:szCs w:val="24"/>
          </w:rPr>
          <w:t>). Jest to idealne miejsce do inicjalizacji danych komponentu.</w:t>
        </w:r>
      </w:ins>
    </w:p>
    <w:p w14:paraId="68B73CAE" w14:textId="77777777" w:rsidR="004546F0" w:rsidRPr="004546F0" w:rsidRDefault="004546F0" w:rsidP="004546F0">
      <w:pPr>
        <w:numPr>
          <w:ilvl w:val="0"/>
          <w:numId w:val="23"/>
        </w:numPr>
        <w:overflowPunct/>
        <w:autoSpaceDE/>
        <w:autoSpaceDN/>
        <w:adjustRightInd/>
        <w:spacing w:before="100" w:beforeAutospacing="1" w:after="100" w:afterAutospacing="1"/>
        <w:jc w:val="both"/>
        <w:rPr>
          <w:ins w:id="3535" w:author="Maciej Maciejewski 2" w:date="2024-01-09T13:48:00Z"/>
          <w:szCs w:val="24"/>
        </w:rPr>
        <w:pPrChange w:id="3536" w:author="Maciej Maciejewski 2" w:date="2024-01-09T13:48:00Z">
          <w:pPr>
            <w:numPr>
              <w:numId w:val="23"/>
            </w:numPr>
            <w:tabs>
              <w:tab w:val="num" w:pos="720"/>
            </w:tabs>
            <w:overflowPunct/>
            <w:autoSpaceDE/>
            <w:autoSpaceDN/>
            <w:adjustRightInd/>
            <w:spacing w:before="100" w:beforeAutospacing="1" w:after="100" w:afterAutospacing="1"/>
            <w:ind w:left="720" w:hanging="360"/>
          </w:pPr>
        </w:pPrChange>
      </w:pPr>
      <w:proofErr w:type="spellStart"/>
      <w:ins w:id="3537" w:author="Maciej Maciejewski 2" w:date="2024-01-09T13:48:00Z">
        <w:r w:rsidRPr="004546F0">
          <w:rPr>
            <w:b/>
            <w:bCs/>
            <w:szCs w:val="24"/>
          </w:rPr>
          <w:t>ngOnChanges</w:t>
        </w:r>
        <w:proofErr w:type="spellEnd"/>
        <w:r w:rsidRPr="004546F0">
          <w:rPr>
            <w:b/>
            <w:bCs/>
            <w:szCs w:val="24"/>
          </w:rPr>
          <w:t>:</w:t>
        </w:r>
        <w:r w:rsidRPr="004546F0">
          <w:rPr>
            <w:szCs w:val="24"/>
          </w:rPr>
          <w:t xml:space="preserve"> Uruchamiany za każdym razem, gdy zmieniają się dane wejściowe komponentu. Przydatny do reagowania na zmiany z zewnątrz.</w:t>
        </w:r>
      </w:ins>
    </w:p>
    <w:p w14:paraId="589FC171" w14:textId="77777777" w:rsidR="004546F0" w:rsidRPr="004546F0" w:rsidRDefault="004546F0" w:rsidP="004546F0">
      <w:pPr>
        <w:numPr>
          <w:ilvl w:val="0"/>
          <w:numId w:val="23"/>
        </w:numPr>
        <w:overflowPunct/>
        <w:autoSpaceDE/>
        <w:autoSpaceDN/>
        <w:adjustRightInd/>
        <w:spacing w:before="100" w:beforeAutospacing="1" w:after="100" w:afterAutospacing="1"/>
        <w:jc w:val="both"/>
        <w:rPr>
          <w:ins w:id="3538" w:author="Maciej Maciejewski 2" w:date="2024-01-09T13:48:00Z"/>
          <w:szCs w:val="24"/>
        </w:rPr>
        <w:pPrChange w:id="3539" w:author="Maciej Maciejewski 2" w:date="2024-01-09T13:48:00Z">
          <w:pPr>
            <w:numPr>
              <w:numId w:val="23"/>
            </w:numPr>
            <w:tabs>
              <w:tab w:val="num" w:pos="720"/>
            </w:tabs>
            <w:overflowPunct/>
            <w:autoSpaceDE/>
            <w:autoSpaceDN/>
            <w:adjustRightInd/>
            <w:spacing w:before="100" w:beforeAutospacing="1" w:after="100" w:afterAutospacing="1"/>
            <w:ind w:left="720" w:hanging="360"/>
          </w:pPr>
        </w:pPrChange>
      </w:pPr>
      <w:proofErr w:type="spellStart"/>
      <w:ins w:id="3540" w:author="Maciej Maciejewski 2" w:date="2024-01-09T13:48:00Z">
        <w:r w:rsidRPr="004546F0">
          <w:rPr>
            <w:b/>
            <w:bCs/>
            <w:szCs w:val="24"/>
          </w:rPr>
          <w:t>ngDoCheck</w:t>
        </w:r>
        <w:proofErr w:type="spellEnd"/>
        <w:r w:rsidRPr="004546F0">
          <w:rPr>
            <w:b/>
            <w:bCs/>
            <w:szCs w:val="24"/>
          </w:rPr>
          <w:t>:</w:t>
        </w:r>
        <w:r w:rsidRPr="004546F0">
          <w:rPr>
            <w:szCs w:val="24"/>
          </w:rPr>
          <w:t xml:space="preserve"> Wywoływany przy każdej wykrytej zmianie detekcji, pozwala na ręczną kontrolę nad zmianami.</w:t>
        </w:r>
      </w:ins>
    </w:p>
    <w:p w14:paraId="03CCEAEA" w14:textId="77777777" w:rsidR="004546F0" w:rsidRPr="004546F0" w:rsidRDefault="004546F0" w:rsidP="004546F0">
      <w:pPr>
        <w:numPr>
          <w:ilvl w:val="0"/>
          <w:numId w:val="23"/>
        </w:numPr>
        <w:overflowPunct/>
        <w:autoSpaceDE/>
        <w:autoSpaceDN/>
        <w:adjustRightInd/>
        <w:spacing w:before="100" w:beforeAutospacing="1" w:after="100" w:afterAutospacing="1"/>
        <w:jc w:val="both"/>
        <w:rPr>
          <w:ins w:id="3541" w:author="Maciej Maciejewski 2" w:date="2024-01-09T13:48:00Z"/>
          <w:szCs w:val="24"/>
        </w:rPr>
        <w:pPrChange w:id="3542" w:author="Maciej Maciejewski 2" w:date="2024-01-09T13:48:00Z">
          <w:pPr>
            <w:numPr>
              <w:numId w:val="23"/>
            </w:numPr>
            <w:tabs>
              <w:tab w:val="num" w:pos="720"/>
            </w:tabs>
            <w:overflowPunct/>
            <w:autoSpaceDE/>
            <w:autoSpaceDN/>
            <w:adjustRightInd/>
            <w:spacing w:before="100" w:beforeAutospacing="1" w:after="100" w:afterAutospacing="1"/>
            <w:ind w:left="720" w:hanging="360"/>
          </w:pPr>
        </w:pPrChange>
      </w:pPr>
      <w:proofErr w:type="spellStart"/>
      <w:ins w:id="3543" w:author="Maciej Maciejewski 2" w:date="2024-01-09T13:48:00Z">
        <w:r w:rsidRPr="004546F0">
          <w:rPr>
            <w:b/>
            <w:bCs/>
            <w:szCs w:val="24"/>
          </w:rPr>
          <w:t>ngAfterViewInit</w:t>
        </w:r>
        <w:proofErr w:type="spellEnd"/>
        <w:r w:rsidRPr="004546F0">
          <w:rPr>
            <w:b/>
            <w:bCs/>
            <w:szCs w:val="24"/>
          </w:rPr>
          <w:t>:</w:t>
        </w:r>
        <w:r w:rsidRPr="004546F0">
          <w:rPr>
            <w:szCs w:val="24"/>
          </w:rPr>
          <w:t xml:space="preserve"> Wywoływany po zainicjowaniu widoku komponentu i jego dzieci. Używany do manipulacji elementami DOM.</w:t>
        </w:r>
      </w:ins>
    </w:p>
    <w:p w14:paraId="675CC4D5" w14:textId="77777777" w:rsidR="004546F0" w:rsidRPr="004546F0" w:rsidRDefault="004546F0" w:rsidP="004546F0">
      <w:pPr>
        <w:numPr>
          <w:ilvl w:val="0"/>
          <w:numId w:val="23"/>
        </w:numPr>
        <w:overflowPunct/>
        <w:autoSpaceDE/>
        <w:autoSpaceDN/>
        <w:adjustRightInd/>
        <w:spacing w:before="100" w:beforeAutospacing="1" w:after="100" w:afterAutospacing="1"/>
        <w:jc w:val="both"/>
        <w:rPr>
          <w:ins w:id="3544" w:author="Maciej Maciejewski 2" w:date="2024-01-09T13:48:00Z"/>
          <w:szCs w:val="24"/>
        </w:rPr>
        <w:pPrChange w:id="3545" w:author="Maciej Maciejewski 2" w:date="2024-01-09T13:48:00Z">
          <w:pPr>
            <w:numPr>
              <w:numId w:val="23"/>
            </w:numPr>
            <w:tabs>
              <w:tab w:val="num" w:pos="720"/>
            </w:tabs>
            <w:overflowPunct/>
            <w:autoSpaceDE/>
            <w:autoSpaceDN/>
            <w:adjustRightInd/>
            <w:spacing w:before="100" w:beforeAutospacing="1" w:after="100" w:afterAutospacing="1"/>
            <w:ind w:left="720" w:hanging="360"/>
          </w:pPr>
        </w:pPrChange>
      </w:pPr>
      <w:proofErr w:type="spellStart"/>
      <w:ins w:id="3546" w:author="Maciej Maciejewski 2" w:date="2024-01-09T13:48:00Z">
        <w:r w:rsidRPr="004546F0">
          <w:rPr>
            <w:b/>
            <w:bCs/>
            <w:szCs w:val="24"/>
          </w:rPr>
          <w:t>ngOnDestroy</w:t>
        </w:r>
        <w:proofErr w:type="spellEnd"/>
        <w:r w:rsidRPr="004546F0">
          <w:rPr>
            <w:b/>
            <w:bCs/>
            <w:szCs w:val="24"/>
          </w:rPr>
          <w:t>:</w:t>
        </w:r>
        <w:r w:rsidRPr="004546F0">
          <w:rPr>
            <w:szCs w:val="24"/>
          </w:rPr>
          <w:t xml:space="preserve"> Uruchamiany tuż przed zniszczeniem komponentu. Idealny do czyszczenia zasobów, takich jak subskrypcje czy </w:t>
        </w:r>
        <w:proofErr w:type="spellStart"/>
        <w:r w:rsidRPr="004546F0">
          <w:rPr>
            <w:szCs w:val="24"/>
          </w:rPr>
          <w:t>timery</w:t>
        </w:r>
        <w:proofErr w:type="spellEnd"/>
        <w:r w:rsidRPr="004546F0">
          <w:rPr>
            <w:szCs w:val="24"/>
          </w:rPr>
          <w:t>.</w:t>
        </w:r>
      </w:ins>
    </w:p>
    <w:p w14:paraId="3ECCF998" w14:textId="77777777" w:rsidR="0098456E" w:rsidRPr="0098456E" w:rsidRDefault="0098456E" w:rsidP="0098456E">
      <w:pPr>
        <w:overflowPunct/>
        <w:autoSpaceDE/>
        <w:autoSpaceDN/>
        <w:adjustRightInd/>
        <w:spacing w:before="100" w:beforeAutospacing="1" w:after="100" w:afterAutospacing="1"/>
        <w:ind w:firstLine="360"/>
        <w:jc w:val="both"/>
        <w:rPr>
          <w:ins w:id="3547" w:author="Maciej Maciejewski 2" w:date="2024-01-09T14:03:00Z"/>
          <w:szCs w:val="24"/>
        </w:rPr>
        <w:pPrChange w:id="3548" w:author="Maciej Maciejewski 2" w:date="2024-01-09T14:03:00Z">
          <w:pPr>
            <w:overflowPunct/>
            <w:autoSpaceDE/>
            <w:autoSpaceDN/>
            <w:adjustRightInd/>
            <w:spacing w:before="100" w:beforeAutospacing="1" w:after="100" w:afterAutospacing="1"/>
            <w:ind w:firstLine="0"/>
          </w:pPr>
        </w:pPrChange>
      </w:pPr>
      <w:ins w:id="3549" w:author="Maciej Maciejewski 2" w:date="2024-01-09T14:03:00Z">
        <w:r w:rsidRPr="0098456E">
          <w:rPr>
            <w:szCs w:val="24"/>
          </w:rPr>
          <w:t xml:space="preserve">Plik CSS w komponentach </w:t>
        </w:r>
        <w:proofErr w:type="spellStart"/>
        <w:r w:rsidRPr="0098456E">
          <w:rPr>
            <w:szCs w:val="24"/>
          </w:rPr>
          <w:t>Angulara</w:t>
        </w:r>
        <w:proofErr w:type="spellEnd"/>
        <w:r w:rsidRPr="0098456E">
          <w:rPr>
            <w:szCs w:val="24"/>
          </w:rPr>
          <w:t xml:space="preserve"> odpowiada za stylizowanie wyświetlanego HTML, nadając wygląd i układ elementów interfejsu użytkownika. Natomiast plik HTML jest odpowiedzialny za strukturę i zawartość, które mają zostać wyświetlone. </w:t>
        </w:r>
        <w:proofErr w:type="spellStart"/>
        <w:r w:rsidRPr="0098456E">
          <w:rPr>
            <w:szCs w:val="24"/>
          </w:rPr>
          <w:t>Angular</w:t>
        </w:r>
        <w:proofErr w:type="spellEnd"/>
        <w:r w:rsidRPr="0098456E">
          <w:rPr>
            <w:szCs w:val="24"/>
          </w:rPr>
          <w:t xml:space="preserve">, dzięki swojej zaawansowanej integracji, oferuje dodatkowe możliwości w plikach HTML poprzez dyrektywy i </w:t>
        </w:r>
        <w:proofErr w:type="spellStart"/>
        <w:r w:rsidRPr="0098456E">
          <w:rPr>
            <w:szCs w:val="24"/>
          </w:rPr>
          <w:t>bindingi</w:t>
        </w:r>
        <w:proofErr w:type="spellEnd"/>
        <w:r w:rsidRPr="0098456E">
          <w:rPr>
            <w:szCs w:val="24"/>
          </w:rPr>
          <w:t>.</w:t>
        </w:r>
      </w:ins>
    </w:p>
    <w:p w14:paraId="58901FA6" w14:textId="77777777" w:rsidR="0098456E" w:rsidRPr="0098456E" w:rsidRDefault="0098456E" w:rsidP="0098456E">
      <w:pPr>
        <w:overflowPunct/>
        <w:autoSpaceDE/>
        <w:autoSpaceDN/>
        <w:adjustRightInd/>
        <w:spacing w:before="100" w:beforeAutospacing="1" w:after="100" w:afterAutospacing="1"/>
        <w:ind w:firstLine="360"/>
        <w:jc w:val="both"/>
        <w:rPr>
          <w:ins w:id="3550" w:author="Maciej Maciejewski 2" w:date="2024-01-09T14:03:00Z"/>
          <w:szCs w:val="24"/>
        </w:rPr>
        <w:pPrChange w:id="3551" w:author="Maciej Maciejewski 2" w:date="2024-01-09T14:03:00Z">
          <w:pPr>
            <w:overflowPunct/>
            <w:autoSpaceDE/>
            <w:autoSpaceDN/>
            <w:adjustRightInd/>
            <w:spacing w:before="100" w:beforeAutospacing="1" w:after="100" w:afterAutospacing="1"/>
            <w:ind w:firstLine="0"/>
          </w:pPr>
        </w:pPrChange>
      </w:pPr>
      <w:ins w:id="3552" w:author="Maciej Maciejewski 2" w:date="2024-01-09T14:03:00Z">
        <w:r w:rsidRPr="0098456E">
          <w:rPr>
            <w:szCs w:val="24"/>
          </w:rPr>
          <w:t xml:space="preserve">Jedną z takich funkcji jest dyrektywa </w:t>
        </w:r>
        <w:r w:rsidRPr="0098456E">
          <w:rPr>
            <w:rFonts w:ascii="Courier New" w:hAnsi="Courier New" w:cs="Courier New"/>
            <w:sz w:val="20"/>
          </w:rPr>
          <w:t>*</w:t>
        </w:r>
        <w:proofErr w:type="spellStart"/>
        <w:r w:rsidRPr="0098456E">
          <w:rPr>
            <w:rFonts w:ascii="Courier New" w:hAnsi="Courier New" w:cs="Courier New"/>
            <w:sz w:val="20"/>
          </w:rPr>
          <w:t>ngFor</w:t>
        </w:r>
        <w:proofErr w:type="spellEnd"/>
        <w:r w:rsidRPr="0098456E">
          <w:rPr>
            <w:szCs w:val="24"/>
          </w:rPr>
          <w:t xml:space="preserve">, która jest przykładem pętli używanej w </w:t>
        </w:r>
        <w:proofErr w:type="spellStart"/>
        <w:r w:rsidRPr="0098456E">
          <w:rPr>
            <w:szCs w:val="24"/>
          </w:rPr>
          <w:t>Angularze</w:t>
        </w:r>
        <w:proofErr w:type="spellEnd"/>
        <w:r w:rsidRPr="0098456E">
          <w:rPr>
            <w:szCs w:val="24"/>
          </w:rPr>
          <w:t xml:space="preserve"> do </w:t>
        </w:r>
        <w:proofErr w:type="spellStart"/>
        <w:r w:rsidRPr="0098456E">
          <w:rPr>
            <w:szCs w:val="24"/>
          </w:rPr>
          <w:t>renderowania</w:t>
        </w:r>
        <w:proofErr w:type="spellEnd"/>
        <w:r w:rsidRPr="0098456E">
          <w:rPr>
            <w:szCs w:val="24"/>
          </w:rPr>
          <w:t xml:space="preserve"> listy elementów. Pozwala ona na iterację przez kolekcję danych (np. </w:t>
        </w:r>
        <w:proofErr w:type="spellStart"/>
        <w:r w:rsidRPr="0098456E">
          <w:rPr>
            <w:szCs w:val="24"/>
          </w:rPr>
          <w:t>array</w:t>
        </w:r>
        <w:proofErr w:type="spellEnd"/>
        <w:r w:rsidRPr="0098456E">
          <w:rPr>
            <w:szCs w:val="24"/>
          </w:rPr>
          <w:t xml:space="preserve">) i generowanie powtarzających się elementów HTML dla każdego obiektu w kolekcji. Na przykład, </w:t>
        </w:r>
        <w:r w:rsidRPr="0098456E">
          <w:rPr>
            <w:rFonts w:ascii="Courier New" w:hAnsi="Courier New" w:cs="Courier New"/>
            <w:sz w:val="20"/>
          </w:rPr>
          <w:t>*</w:t>
        </w:r>
        <w:proofErr w:type="spellStart"/>
        <w:r w:rsidRPr="0098456E">
          <w:rPr>
            <w:rFonts w:ascii="Courier New" w:hAnsi="Courier New" w:cs="Courier New"/>
            <w:sz w:val="20"/>
          </w:rPr>
          <w:t>ngFor</w:t>
        </w:r>
        <w:proofErr w:type="spellEnd"/>
        <w:r w:rsidRPr="0098456E">
          <w:rPr>
            <w:rFonts w:ascii="Courier New" w:hAnsi="Courier New" w:cs="Courier New"/>
            <w:sz w:val="20"/>
          </w:rPr>
          <w:t>="</w:t>
        </w:r>
        <w:proofErr w:type="spellStart"/>
        <w:r w:rsidRPr="0098456E">
          <w:rPr>
            <w:rFonts w:ascii="Courier New" w:hAnsi="Courier New" w:cs="Courier New"/>
            <w:sz w:val="20"/>
          </w:rPr>
          <w:t>let</w:t>
        </w:r>
        <w:proofErr w:type="spellEnd"/>
        <w:r w:rsidRPr="0098456E">
          <w:rPr>
            <w:rFonts w:ascii="Courier New" w:hAnsi="Courier New" w:cs="Courier New"/>
            <w:sz w:val="20"/>
          </w:rPr>
          <w:t xml:space="preserve"> </w:t>
        </w:r>
        <w:proofErr w:type="spellStart"/>
        <w:r w:rsidRPr="0098456E">
          <w:rPr>
            <w:rFonts w:ascii="Courier New" w:hAnsi="Courier New" w:cs="Courier New"/>
            <w:sz w:val="20"/>
          </w:rPr>
          <w:t>item</w:t>
        </w:r>
        <w:proofErr w:type="spellEnd"/>
        <w:r w:rsidRPr="0098456E">
          <w:rPr>
            <w:rFonts w:ascii="Courier New" w:hAnsi="Courier New" w:cs="Courier New"/>
            <w:sz w:val="20"/>
          </w:rPr>
          <w:t xml:space="preserve"> of </w:t>
        </w:r>
        <w:proofErr w:type="spellStart"/>
        <w:r w:rsidRPr="0098456E">
          <w:rPr>
            <w:rFonts w:ascii="Courier New" w:hAnsi="Courier New" w:cs="Courier New"/>
            <w:sz w:val="20"/>
          </w:rPr>
          <w:t>items</w:t>
        </w:r>
        <w:proofErr w:type="spellEnd"/>
        <w:r w:rsidRPr="0098456E">
          <w:rPr>
            <w:rFonts w:ascii="Courier New" w:hAnsi="Courier New" w:cs="Courier New"/>
            <w:sz w:val="20"/>
          </w:rPr>
          <w:t>"</w:t>
        </w:r>
        <w:r w:rsidRPr="0098456E">
          <w:rPr>
            <w:szCs w:val="24"/>
          </w:rPr>
          <w:t xml:space="preserve"> stworzy blok HTML dla każdego elementu w tablicy </w:t>
        </w:r>
        <w:proofErr w:type="spellStart"/>
        <w:r w:rsidRPr="0098456E">
          <w:rPr>
            <w:rFonts w:ascii="Courier New" w:hAnsi="Courier New" w:cs="Courier New"/>
            <w:sz w:val="20"/>
          </w:rPr>
          <w:t>items</w:t>
        </w:r>
        <w:proofErr w:type="spellEnd"/>
        <w:r w:rsidRPr="0098456E">
          <w:rPr>
            <w:szCs w:val="24"/>
          </w:rPr>
          <w:t>.</w:t>
        </w:r>
      </w:ins>
    </w:p>
    <w:p w14:paraId="2C1AFE92" w14:textId="77777777" w:rsidR="0098456E" w:rsidRPr="0098456E" w:rsidRDefault="0098456E" w:rsidP="0098456E">
      <w:pPr>
        <w:overflowPunct/>
        <w:autoSpaceDE/>
        <w:autoSpaceDN/>
        <w:adjustRightInd/>
        <w:spacing w:before="100" w:beforeAutospacing="1" w:after="100" w:afterAutospacing="1"/>
        <w:ind w:firstLine="360"/>
        <w:jc w:val="both"/>
        <w:rPr>
          <w:ins w:id="3553" w:author="Maciej Maciejewski 2" w:date="2024-01-09T14:03:00Z"/>
          <w:szCs w:val="24"/>
        </w:rPr>
        <w:pPrChange w:id="3554" w:author="Maciej Maciejewski 2" w:date="2024-01-09T14:03:00Z">
          <w:pPr>
            <w:overflowPunct/>
            <w:autoSpaceDE/>
            <w:autoSpaceDN/>
            <w:adjustRightInd/>
            <w:spacing w:before="100" w:beforeAutospacing="1" w:after="100" w:afterAutospacing="1"/>
            <w:ind w:firstLine="0"/>
          </w:pPr>
        </w:pPrChange>
      </w:pPr>
      <w:ins w:id="3555" w:author="Maciej Maciejewski 2" w:date="2024-01-09T14:03:00Z">
        <w:r w:rsidRPr="0098456E">
          <w:rPr>
            <w:szCs w:val="24"/>
          </w:rPr>
          <w:t>Inne przydatne dyrektywy to:</w:t>
        </w:r>
      </w:ins>
    </w:p>
    <w:p w14:paraId="22A4E3A8" w14:textId="77777777" w:rsidR="0098456E" w:rsidRPr="0098456E" w:rsidRDefault="0098456E" w:rsidP="0098456E">
      <w:pPr>
        <w:numPr>
          <w:ilvl w:val="0"/>
          <w:numId w:val="24"/>
        </w:numPr>
        <w:overflowPunct/>
        <w:autoSpaceDE/>
        <w:autoSpaceDN/>
        <w:adjustRightInd/>
        <w:spacing w:before="100" w:beforeAutospacing="1" w:after="100" w:afterAutospacing="1"/>
        <w:jc w:val="both"/>
        <w:rPr>
          <w:ins w:id="3556" w:author="Maciej Maciejewski 2" w:date="2024-01-09T14:03:00Z"/>
          <w:szCs w:val="24"/>
        </w:rPr>
        <w:pPrChange w:id="3557" w:author="Maciej Maciejewski 2" w:date="2024-01-09T14:03:00Z">
          <w:pPr>
            <w:numPr>
              <w:numId w:val="24"/>
            </w:numPr>
            <w:tabs>
              <w:tab w:val="num" w:pos="720"/>
            </w:tabs>
            <w:overflowPunct/>
            <w:autoSpaceDE/>
            <w:autoSpaceDN/>
            <w:adjustRightInd/>
            <w:spacing w:before="100" w:beforeAutospacing="1" w:after="100" w:afterAutospacing="1"/>
            <w:ind w:left="720" w:hanging="360"/>
          </w:pPr>
        </w:pPrChange>
      </w:pPr>
      <w:ins w:id="3558" w:author="Maciej Maciejewski 2" w:date="2024-01-09T14:03:00Z">
        <w:r w:rsidRPr="0098456E">
          <w:rPr>
            <w:rFonts w:ascii="Courier New" w:hAnsi="Courier New" w:cs="Courier New"/>
            <w:sz w:val="20"/>
          </w:rPr>
          <w:t>*</w:t>
        </w:r>
        <w:proofErr w:type="spellStart"/>
        <w:r w:rsidRPr="0098456E">
          <w:rPr>
            <w:rFonts w:ascii="Courier New" w:hAnsi="Courier New" w:cs="Courier New"/>
            <w:sz w:val="20"/>
          </w:rPr>
          <w:t>ngIf</w:t>
        </w:r>
        <w:proofErr w:type="spellEnd"/>
        <w:r w:rsidRPr="0098456E">
          <w:rPr>
            <w:szCs w:val="24"/>
          </w:rPr>
          <w:t xml:space="preserve">: Służy do warunkowego </w:t>
        </w:r>
        <w:proofErr w:type="spellStart"/>
        <w:r w:rsidRPr="0098456E">
          <w:rPr>
            <w:szCs w:val="24"/>
          </w:rPr>
          <w:t>renderowania</w:t>
        </w:r>
        <w:proofErr w:type="spellEnd"/>
        <w:r w:rsidRPr="0098456E">
          <w:rPr>
            <w:szCs w:val="24"/>
          </w:rPr>
          <w:t xml:space="preserve"> elementów w zależności od wartości wyrażenia logicznego.</w:t>
        </w:r>
      </w:ins>
    </w:p>
    <w:p w14:paraId="2ABE7BD9" w14:textId="77777777" w:rsidR="0098456E" w:rsidRPr="0098456E" w:rsidRDefault="0098456E" w:rsidP="0098456E">
      <w:pPr>
        <w:numPr>
          <w:ilvl w:val="0"/>
          <w:numId w:val="24"/>
        </w:numPr>
        <w:overflowPunct/>
        <w:autoSpaceDE/>
        <w:autoSpaceDN/>
        <w:adjustRightInd/>
        <w:spacing w:before="100" w:beforeAutospacing="1" w:after="100" w:afterAutospacing="1"/>
        <w:jc w:val="both"/>
        <w:rPr>
          <w:ins w:id="3559" w:author="Maciej Maciejewski 2" w:date="2024-01-09T14:03:00Z"/>
          <w:szCs w:val="24"/>
        </w:rPr>
        <w:pPrChange w:id="3560" w:author="Maciej Maciejewski 2" w:date="2024-01-09T14:03:00Z">
          <w:pPr>
            <w:numPr>
              <w:numId w:val="24"/>
            </w:numPr>
            <w:tabs>
              <w:tab w:val="num" w:pos="720"/>
            </w:tabs>
            <w:overflowPunct/>
            <w:autoSpaceDE/>
            <w:autoSpaceDN/>
            <w:adjustRightInd/>
            <w:spacing w:before="100" w:beforeAutospacing="1" w:after="100" w:afterAutospacing="1"/>
            <w:ind w:left="720" w:hanging="360"/>
          </w:pPr>
        </w:pPrChange>
      </w:pPr>
      <w:ins w:id="3561" w:author="Maciej Maciejewski 2" w:date="2024-01-09T14:03:00Z">
        <w:r w:rsidRPr="0098456E">
          <w:rPr>
            <w:rFonts w:ascii="Courier New" w:hAnsi="Courier New" w:cs="Courier New"/>
            <w:sz w:val="20"/>
          </w:rPr>
          <w:t>[</w:t>
        </w:r>
        <w:proofErr w:type="spellStart"/>
        <w:r w:rsidRPr="0098456E">
          <w:rPr>
            <w:rFonts w:ascii="Courier New" w:hAnsi="Courier New" w:cs="Courier New"/>
            <w:sz w:val="20"/>
          </w:rPr>
          <w:t>ngClass</w:t>
        </w:r>
        <w:proofErr w:type="spellEnd"/>
        <w:r w:rsidRPr="0098456E">
          <w:rPr>
            <w:rFonts w:ascii="Courier New" w:hAnsi="Courier New" w:cs="Courier New"/>
            <w:sz w:val="20"/>
          </w:rPr>
          <w:t>]</w:t>
        </w:r>
        <w:r w:rsidRPr="0098456E">
          <w:rPr>
            <w:szCs w:val="24"/>
          </w:rPr>
          <w:t xml:space="preserve"> i </w:t>
        </w:r>
        <w:r w:rsidRPr="0098456E">
          <w:rPr>
            <w:rFonts w:ascii="Courier New" w:hAnsi="Courier New" w:cs="Courier New"/>
            <w:sz w:val="20"/>
          </w:rPr>
          <w:t>[</w:t>
        </w:r>
        <w:proofErr w:type="spellStart"/>
        <w:r w:rsidRPr="0098456E">
          <w:rPr>
            <w:rFonts w:ascii="Courier New" w:hAnsi="Courier New" w:cs="Courier New"/>
            <w:sz w:val="20"/>
          </w:rPr>
          <w:t>ngStyle</w:t>
        </w:r>
        <w:proofErr w:type="spellEnd"/>
        <w:r w:rsidRPr="0098456E">
          <w:rPr>
            <w:rFonts w:ascii="Courier New" w:hAnsi="Courier New" w:cs="Courier New"/>
            <w:sz w:val="20"/>
          </w:rPr>
          <w:t>]</w:t>
        </w:r>
        <w:r w:rsidRPr="0098456E">
          <w:rPr>
            <w:szCs w:val="24"/>
          </w:rPr>
          <w:t>: Umożliwiają dynamiczne przypisywanie klas CSS i stylów do elementów na podstawie warunków logicznych.</w:t>
        </w:r>
      </w:ins>
    </w:p>
    <w:p w14:paraId="68A2092C" w14:textId="77777777" w:rsidR="0098456E" w:rsidRPr="0098456E" w:rsidRDefault="0098456E" w:rsidP="0098456E">
      <w:pPr>
        <w:numPr>
          <w:ilvl w:val="0"/>
          <w:numId w:val="24"/>
        </w:numPr>
        <w:overflowPunct/>
        <w:autoSpaceDE/>
        <w:autoSpaceDN/>
        <w:adjustRightInd/>
        <w:spacing w:before="100" w:beforeAutospacing="1" w:after="100" w:afterAutospacing="1"/>
        <w:jc w:val="both"/>
        <w:rPr>
          <w:ins w:id="3562" w:author="Maciej Maciejewski 2" w:date="2024-01-09T14:03:00Z"/>
          <w:szCs w:val="24"/>
        </w:rPr>
        <w:pPrChange w:id="3563" w:author="Maciej Maciejewski 2" w:date="2024-01-09T14:03:00Z">
          <w:pPr>
            <w:numPr>
              <w:numId w:val="24"/>
            </w:numPr>
            <w:tabs>
              <w:tab w:val="num" w:pos="720"/>
            </w:tabs>
            <w:overflowPunct/>
            <w:autoSpaceDE/>
            <w:autoSpaceDN/>
            <w:adjustRightInd/>
            <w:spacing w:before="100" w:beforeAutospacing="1" w:after="100" w:afterAutospacing="1"/>
            <w:ind w:left="720" w:hanging="360"/>
          </w:pPr>
        </w:pPrChange>
      </w:pPr>
      <w:ins w:id="3564" w:author="Maciej Maciejewski 2" w:date="2024-01-09T14:03:00Z">
        <w:r w:rsidRPr="0098456E">
          <w:rPr>
            <w:rFonts w:ascii="Courier New" w:hAnsi="Courier New" w:cs="Courier New"/>
            <w:sz w:val="20"/>
          </w:rPr>
          <w:t>[(</w:t>
        </w:r>
        <w:proofErr w:type="spellStart"/>
        <w:r w:rsidRPr="0098456E">
          <w:rPr>
            <w:rFonts w:ascii="Courier New" w:hAnsi="Courier New" w:cs="Courier New"/>
            <w:sz w:val="20"/>
          </w:rPr>
          <w:t>ngModel</w:t>
        </w:r>
        <w:proofErr w:type="spellEnd"/>
        <w:r w:rsidRPr="0098456E">
          <w:rPr>
            <w:rFonts w:ascii="Courier New" w:hAnsi="Courier New" w:cs="Courier New"/>
            <w:sz w:val="20"/>
          </w:rPr>
          <w:t>)]</w:t>
        </w:r>
        <w:r w:rsidRPr="0098456E">
          <w:rPr>
            <w:szCs w:val="24"/>
          </w:rPr>
          <w:t>: Zapewnia dwustronne wiązanie danych, pozwalając na synchronizację danych między modelem a widokiem.</w:t>
        </w:r>
      </w:ins>
    </w:p>
    <w:tbl>
      <w:tblPr>
        <w:tblStyle w:val="Tabela-Siatka"/>
        <w:tblW w:w="0" w:type="auto"/>
        <w:tblInd w:w="360" w:type="dxa"/>
        <w:tblLook w:val="04A0" w:firstRow="1" w:lastRow="0" w:firstColumn="1" w:lastColumn="0" w:noHBand="0" w:noVBand="1"/>
        <w:tblPrChange w:id="3565" w:author="Maciej Maciejewski 2" w:date="2024-01-09T14:06:00Z">
          <w:tblPr>
            <w:tblStyle w:val="Tabela-Siatka"/>
            <w:tblW w:w="0" w:type="auto"/>
            <w:tblInd w:w="360" w:type="dxa"/>
            <w:tblLook w:val="04A0" w:firstRow="1" w:lastRow="0" w:firstColumn="1" w:lastColumn="0" w:noHBand="0" w:noVBand="1"/>
          </w:tblPr>
        </w:tblPrChange>
      </w:tblPr>
      <w:tblGrid>
        <w:gridCol w:w="486"/>
        <w:gridCol w:w="8216"/>
        <w:tblGridChange w:id="3566">
          <w:tblGrid>
            <w:gridCol w:w="3636"/>
            <w:gridCol w:w="5066"/>
          </w:tblGrid>
        </w:tblGridChange>
      </w:tblGrid>
      <w:tr w:rsidR="0098456E" w:rsidRPr="0098456E" w14:paraId="1CBA9903" w14:textId="77777777" w:rsidTr="0098456E">
        <w:trPr>
          <w:ins w:id="3567" w:author="Maciej Maciejewski 2" w:date="2024-01-09T14:05:00Z"/>
        </w:trPr>
        <w:tc>
          <w:tcPr>
            <w:tcW w:w="486" w:type="dxa"/>
            <w:tcPrChange w:id="3568" w:author="Maciej Maciejewski 2" w:date="2024-01-09T14:06:00Z">
              <w:tcPr>
                <w:tcW w:w="4531" w:type="dxa"/>
              </w:tcPr>
            </w:tcPrChange>
          </w:tcPr>
          <w:p w14:paraId="17AB3BAF" w14:textId="77777777" w:rsidR="00901A21" w:rsidRPr="00FA5450" w:rsidRDefault="00901A21" w:rsidP="009D5DF9">
            <w:pPr>
              <w:ind w:firstLine="0"/>
              <w:jc w:val="both"/>
              <w:rPr>
                <w:ins w:id="3569" w:author="Maciej Maciejewski 2" w:date="2024-01-09T14:09:00Z"/>
                <w:rFonts w:ascii="Courier New" w:hAnsi="Courier New" w:cs="Courier New"/>
                <w:sz w:val="20"/>
                <w:rPrChange w:id="3570" w:author="Maciej Maciejewski 2" w:date="2024-01-09T14:10:00Z">
                  <w:rPr>
                    <w:ins w:id="3571" w:author="Maciej Maciejewski 2" w:date="2024-01-09T14:09:00Z"/>
                  </w:rPr>
                </w:rPrChange>
              </w:rPr>
              <w:pPrChange w:id="3572" w:author="Maciej Maciejewski 2" w:date="2024-01-09T14:26:00Z">
                <w:pPr>
                  <w:pStyle w:val="Akapitzlist"/>
                  <w:numPr>
                    <w:numId w:val="24"/>
                  </w:numPr>
                  <w:tabs>
                    <w:tab w:val="num" w:pos="720"/>
                  </w:tabs>
                  <w:ind w:hanging="360"/>
                  <w:jc w:val="both"/>
                </w:pPr>
              </w:pPrChange>
            </w:pPr>
            <w:ins w:id="3573" w:author="Maciej Maciejewski 2" w:date="2024-01-09T14:09:00Z">
              <w:r w:rsidRPr="00FA5450">
                <w:rPr>
                  <w:rFonts w:ascii="Courier New" w:hAnsi="Courier New" w:cs="Courier New"/>
                  <w:sz w:val="20"/>
                  <w:rPrChange w:id="3574" w:author="Maciej Maciejewski 2" w:date="2024-01-09T14:10:00Z">
                    <w:rPr/>
                  </w:rPrChange>
                </w:rPr>
                <w:t>1</w:t>
              </w:r>
            </w:ins>
          </w:p>
          <w:p w14:paraId="1F1D60B3" w14:textId="77777777" w:rsidR="00901A21" w:rsidRPr="00FA5450" w:rsidRDefault="00901A21" w:rsidP="009D5DF9">
            <w:pPr>
              <w:ind w:firstLine="0"/>
              <w:jc w:val="both"/>
              <w:rPr>
                <w:ins w:id="3575" w:author="Maciej Maciejewski 2" w:date="2024-01-09T14:09:00Z"/>
                <w:rFonts w:ascii="Courier New" w:hAnsi="Courier New" w:cs="Courier New"/>
                <w:sz w:val="20"/>
                <w:rPrChange w:id="3576" w:author="Maciej Maciejewski 2" w:date="2024-01-09T14:10:00Z">
                  <w:rPr>
                    <w:ins w:id="3577" w:author="Maciej Maciejewski 2" w:date="2024-01-09T14:09:00Z"/>
                  </w:rPr>
                </w:rPrChange>
              </w:rPr>
              <w:pPrChange w:id="3578" w:author="Maciej Maciejewski 2" w:date="2024-01-09T14:26:00Z">
                <w:pPr>
                  <w:pStyle w:val="Akapitzlist"/>
                  <w:numPr>
                    <w:numId w:val="24"/>
                  </w:numPr>
                  <w:tabs>
                    <w:tab w:val="num" w:pos="720"/>
                  </w:tabs>
                  <w:ind w:hanging="360"/>
                  <w:jc w:val="both"/>
                </w:pPr>
              </w:pPrChange>
            </w:pPr>
            <w:ins w:id="3579" w:author="Maciej Maciejewski 2" w:date="2024-01-09T14:09:00Z">
              <w:r w:rsidRPr="00FA5450">
                <w:rPr>
                  <w:rFonts w:ascii="Courier New" w:hAnsi="Courier New" w:cs="Courier New"/>
                  <w:sz w:val="20"/>
                  <w:rPrChange w:id="3580" w:author="Maciej Maciejewski 2" w:date="2024-01-09T14:10:00Z">
                    <w:rPr/>
                  </w:rPrChange>
                </w:rPr>
                <w:t>2</w:t>
              </w:r>
            </w:ins>
          </w:p>
          <w:p w14:paraId="45136860" w14:textId="77777777" w:rsidR="00901A21" w:rsidRPr="00FA5450" w:rsidRDefault="00901A21" w:rsidP="009D5DF9">
            <w:pPr>
              <w:ind w:firstLine="0"/>
              <w:jc w:val="both"/>
              <w:rPr>
                <w:ins w:id="3581" w:author="Maciej Maciejewski 2" w:date="2024-01-09T14:09:00Z"/>
                <w:rFonts w:ascii="Courier New" w:hAnsi="Courier New" w:cs="Courier New"/>
                <w:sz w:val="20"/>
                <w:rPrChange w:id="3582" w:author="Maciej Maciejewski 2" w:date="2024-01-09T14:10:00Z">
                  <w:rPr>
                    <w:ins w:id="3583" w:author="Maciej Maciejewski 2" w:date="2024-01-09T14:09:00Z"/>
                  </w:rPr>
                </w:rPrChange>
              </w:rPr>
              <w:pPrChange w:id="3584" w:author="Maciej Maciejewski 2" w:date="2024-01-09T14:26:00Z">
                <w:pPr>
                  <w:pStyle w:val="Akapitzlist"/>
                  <w:numPr>
                    <w:numId w:val="24"/>
                  </w:numPr>
                  <w:tabs>
                    <w:tab w:val="num" w:pos="720"/>
                  </w:tabs>
                  <w:ind w:hanging="360"/>
                  <w:jc w:val="both"/>
                </w:pPr>
              </w:pPrChange>
            </w:pPr>
            <w:ins w:id="3585" w:author="Maciej Maciejewski 2" w:date="2024-01-09T14:09:00Z">
              <w:r w:rsidRPr="00FA5450">
                <w:rPr>
                  <w:rFonts w:ascii="Courier New" w:hAnsi="Courier New" w:cs="Courier New"/>
                  <w:sz w:val="20"/>
                  <w:rPrChange w:id="3586" w:author="Maciej Maciejewski 2" w:date="2024-01-09T14:10:00Z">
                    <w:rPr/>
                  </w:rPrChange>
                </w:rPr>
                <w:t>3</w:t>
              </w:r>
            </w:ins>
          </w:p>
          <w:p w14:paraId="1498114E" w14:textId="77777777" w:rsidR="00901A21" w:rsidRPr="00FA5450" w:rsidRDefault="00901A21" w:rsidP="009D5DF9">
            <w:pPr>
              <w:ind w:firstLine="0"/>
              <w:jc w:val="both"/>
              <w:rPr>
                <w:ins w:id="3587" w:author="Maciej Maciejewski 2" w:date="2024-01-09T14:09:00Z"/>
                <w:rFonts w:ascii="Courier New" w:hAnsi="Courier New" w:cs="Courier New"/>
                <w:sz w:val="20"/>
                <w:rPrChange w:id="3588" w:author="Maciej Maciejewski 2" w:date="2024-01-09T14:10:00Z">
                  <w:rPr>
                    <w:ins w:id="3589" w:author="Maciej Maciejewski 2" w:date="2024-01-09T14:09:00Z"/>
                  </w:rPr>
                </w:rPrChange>
              </w:rPr>
              <w:pPrChange w:id="3590" w:author="Maciej Maciejewski 2" w:date="2024-01-09T14:26:00Z">
                <w:pPr>
                  <w:pStyle w:val="Akapitzlist"/>
                  <w:numPr>
                    <w:numId w:val="24"/>
                  </w:numPr>
                  <w:tabs>
                    <w:tab w:val="num" w:pos="720"/>
                  </w:tabs>
                  <w:ind w:hanging="360"/>
                  <w:jc w:val="both"/>
                </w:pPr>
              </w:pPrChange>
            </w:pPr>
            <w:ins w:id="3591" w:author="Maciej Maciejewski 2" w:date="2024-01-09T14:09:00Z">
              <w:r w:rsidRPr="00FA5450">
                <w:rPr>
                  <w:rFonts w:ascii="Courier New" w:hAnsi="Courier New" w:cs="Courier New"/>
                  <w:sz w:val="20"/>
                  <w:rPrChange w:id="3592" w:author="Maciej Maciejewski 2" w:date="2024-01-09T14:10:00Z">
                    <w:rPr/>
                  </w:rPrChange>
                </w:rPr>
                <w:t>4</w:t>
              </w:r>
            </w:ins>
          </w:p>
          <w:p w14:paraId="28DC9C6D" w14:textId="77777777" w:rsidR="00901A21" w:rsidRPr="00FA5450" w:rsidRDefault="00901A21" w:rsidP="009D5DF9">
            <w:pPr>
              <w:ind w:firstLine="0"/>
              <w:jc w:val="both"/>
              <w:rPr>
                <w:ins w:id="3593" w:author="Maciej Maciejewski 2" w:date="2024-01-09T14:09:00Z"/>
                <w:rFonts w:ascii="Courier New" w:hAnsi="Courier New" w:cs="Courier New"/>
                <w:sz w:val="20"/>
                <w:rPrChange w:id="3594" w:author="Maciej Maciejewski 2" w:date="2024-01-09T14:10:00Z">
                  <w:rPr>
                    <w:ins w:id="3595" w:author="Maciej Maciejewski 2" w:date="2024-01-09T14:09:00Z"/>
                  </w:rPr>
                </w:rPrChange>
              </w:rPr>
              <w:pPrChange w:id="3596" w:author="Maciej Maciejewski 2" w:date="2024-01-09T14:26:00Z">
                <w:pPr>
                  <w:pStyle w:val="Akapitzlist"/>
                  <w:numPr>
                    <w:numId w:val="24"/>
                  </w:numPr>
                  <w:tabs>
                    <w:tab w:val="num" w:pos="720"/>
                  </w:tabs>
                  <w:ind w:hanging="360"/>
                  <w:jc w:val="both"/>
                </w:pPr>
              </w:pPrChange>
            </w:pPr>
            <w:ins w:id="3597" w:author="Maciej Maciejewski 2" w:date="2024-01-09T14:09:00Z">
              <w:r w:rsidRPr="00FA5450">
                <w:rPr>
                  <w:rFonts w:ascii="Courier New" w:hAnsi="Courier New" w:cs="Courier New"/>
                  <w:sz w:val="20"/>
                  <w:rPrChange w:id="3598" w:author="Maciej Maciejewski 2" w:date="2024-01-09T14:10:00Z">
                    <w:rPr/>
                  </w:rPrChange>
                </w:rPr>
                <w:t>5</w:t>
              </w:r>
            </w:ins>
          </w:p>
          <w:p w14:paraId="3501AFEB" w14:textId="77777777" w:rsidR="0098456E" w:rsidRPr="00FA5450" w:rsidRDefault="00901A21" w:rsidP="009D5DF9">
            <w:pPr>
              <w:ind w:firstLine="0"/>
              <w:jc w:val="both"/>
              <w:rPr>
                <w:ins w:id="3599" w:author="Maciej Maciejewski 2" w:date="2024-01-09T14:09:00Z"/>
                <w:rFonts w:ascii="Courier New" w:hAnsi="Courier New" w:cs="Courier New"/>
                <w:sz w:val="20"/>
                <w:lang w:eastAsia="ja-JP"/>
                <w:rPrChange w:id="3600" w:author="Maciej Maciejewski 2" w:date="2024-01-09T14:10:00Z">
                  <w:rPr>
                    <w:ins w:id="3601" w:author="Maciej Maciejewski 2" w:date="2024-01-09T14:09:00Z"/>
                    <w:rFonts w:ascii="Courier New" w:hAnsi="Courier New" w:cs="Courier New"/>
                    <w:sz w:val="20"/>
                  </w:rPr>
                </w:rPrChange>
              </w:rPr>
              <w:pPrChange w:id="3602" w:author="Maciej Maciejewski 2" w:date="2024-01-09T14:26:00Z">
                <w:pPr>
                  <w:pStyle w:val="Akapitzlist"/>
                  <w:numPr>
                    <w:numId w:val="24"/>
                  </w:numPr>
                  <w:tabs>
                    <w:tab w:val="num" w:pos="720"/>
                  </w:tabs>
                  <w:ind w:hanging="360"/>
                  <w:jc w:val="both"/>
                </w:pPr>
              </w:pPrChange>
            </w:pPr>
            <w:ins w:id="3603" w:author="Maciej Maciejewski 2" w:date="2024-01-09T14:09:00Z">
              <w:r w:rsidRPr="00FA5450">
                <w:rPr>
                  <w:rFonts w:ascii="Courier New" w:hAnsi="Courier New" w:cs="Courier New"/>
                  <w:sz w:val="20"/>
                  <w:rPrChange w:id="3604" w:author="Maciej Maciejewski 2" w:date="2024-01-09T14:10:00Z">
                    <w:rPr/>
                  </w:rPrChange>
                </w:rPr>
                <w:t>6</w:t>
              </w:r>
            </w:ins>
          </w:p>
          <w:p w14:paraId="56184199" w14:textId="77777777" w:rsidR="00901A21" w:rsidRPr="00FA5450" w:rsidRDefault="00901A21" w:rsidP="009D5DF9">
            <w:pPr>
              <w:ind w:firstLine="0"/>
              <w:jc w:val="both"/>
              <w:rPr>
                <w:ins w:id="3605" w:author="Maciej Maciejewski 2" w:date="2024-01-09T14:09:00Z"/>
                <w:rFonts w:ascii="Courier New" w:hAnsi="Courier New" w:cs="Courier New"/>
                <w:sz w:val="20"/>
                <w:rPrChange w:id="3606" w:author="Maciej Maciejewski 2" w:date="2024-01-09T14:10:00Z">
                  <w:rPr>
                    <w:ins w:id="3607" w:author="Maciej Maciejewski 2" w:date="2024-01-09T14:09:00Z"/>
                  </w:rPr>
                </w:rPrChange>
              </w:rPr>
              <w:pPrChange w:id="3608" w:author="Maciej Maciejewski 2" w:date="2024-01-09T14:26:00Z">
                <w:pPr>
                  <w:pStyle w:val="Akapitzlist"/>
                  <w:ind w:firstLine="0"/>
                  <w:jc w:val="both"/>
                </w:pPr>
              </w:pPrChange>
            </w:pPr>
            <w:ins w:id="3609" w:author="Maciej Maciejewski 2" w:date="2024-01-09T14:09:00Z">
              <w:r w:rsidRPr="00FA5450">
                <w:rPr>
                  <w:rFonts w:ascii="Courier New" w:hAnsi="Courier New" w:cs="Courier New"/>
                  <w:sz w:val="20"/>
                  <w:rPrChange w:id="3610" w:author="Maciej Maciejewski 2" w:date="2024-01-09T14:10:00Z">
                    <w:rPr/>
                  </w:rPrChange>
                </w:rPr>
                <w:t>7</w:t>
              </w:r>
            </w:ins>
          </w:p>
          <w:p w14:paraId="77C58379" w14:textId="77777777" w:rsidR="00901A21" w:rsidRPr="00FA5450" w:rsidRDefault="00901A21" w:rsidP="009D5DF9">
            <w:pPr>
              <w:ind w:firstLine="0"/>
              <w:jc w:val="both"/>
              <w:rPr>
                <w:ins w:id="3611" w:author="Maciej Maciejewski 2" w:date="2024-01-09T14:09:00Z"/>
                <w:rFonts w:ascii="Courier New" w:hAnsi="Courier New" w:cs="Courier New"/>
                <w:sz w:val="20"/>
                <w:rPrChange w:id="3612" w:author="Maciej Maciejewski 2" w:date="2024-01-09T14:10:00Z">
                  <w:rPr>
                    <w:ins w:id="3613" w:author="Maciej Maciejewski 2" w:date="2024-01-09T14:09:00Z"/>
                  </w:rPr>
                </w:rPrChange>
              </w:rPr>
              <w:pPrChange w:id="3614" w:author="Maciej Maciejewski 2" w:date="2024-01-09T14:26:00Z">
                <w:pPr>
                  <w:pStyle w:val="Akapitzlist"/>
                  <w:ind w:firstLine="0"/>
                  <w:jc w:val="both"/>
                </w:pPr>
              </w:pPrChange>
            </w:pPr>
            <w:ins w:id="3615" w:author="Maciej Maciejewski 2" w:date="2024-01-09T14:09:00Z">
              <w:r w:rsidRPr="00FA5450">
                <w:rPr>
                  <w:rFonts w:ascii="Courier New" w:hAnsi="Courier New" w:cs="Courier New"/>
                  <w:sz w:val="20"/>
                  <w:rPrChange w:id="3616" w:author="Maciej Maciejewski 2" w:date="2024-01-09T14:10:00Z">
                    <w:rPr/>
                  </w:rPrChange>
                </w:rPr>
                <w:t>8</w:t>
              </w:r>
            </w:ins>
          </w:p>
          <w:p w14:paraId="4BEF116A" w14:textId="77777777" w:rsidR="00901A21" w:rsidRPr="00FA5450" w:rsidRDefault="00901A21" w:rsidP="009D5DF9">
            <w:pPr>
              <w:ind w:firstLine="0"/>
              <w:jc w:val="both"/>
              <w:rPr>
                <w:ins w:id="3617" w:author="Maciej Maciejewski 2" w:date="2024-01-09T14:09:00Z"/>
                <w:rFonts w:ascii="Courier New" w:hAnsi="Courier New" w:cs="Courier New"/>
                <w:sz w:val="20"/>
                <w:rPrChange w:id="3618" w:author="Maciej Maciejewski 2" w:date="2024-01-09T14:10:00Z">
                  <w:rPr>
                    <w:ins w:id="3619" w:author="Maciej Maciejewski 2" w:date="2024-01-09T14:09:00Z"/>
                  </w:rPr>
                </w:rPrChange>
              </w:rPr>
              <w:pPrChange w:id="3620" w:author="Maciej Maciejewski 2" w:date="2024-01-09T14:26:00Z">
                <w:pPr>
                  <w:pStyle w:val="Akapitzlist"/>
                  <w:ind w:firstLine="0"/>
                  <w:jc w:val="both"/>
                </w:pPr>
              </w:pPrChange>
            </w:pPr>
            <w:ins w:id="3621" w:author="Maciej Maciejewski 2" w:date="2024-01-09T14:09:00Z">
              <w:r w:rsidRPr="00FA5450">
                <w:rPr>
                  <w:rFonts w:ascii="Courier New" w:hAnsi="Courier New" w:cs="Courier New"/>
                  <w:sz w:val="20"/>
                  <w:rPrChange w:id="3622" w:author="Maciej Maciejewski 2" w:date="2024-01-09T14:10:00Z">
                    <w:rPr/>
                  </w:rPrChange>
                </w:rPr>
                <w:t>9</w:t>
              </w:r>
            </w:ins>
          </w:p>
          <w:p w14:paraId="740969E1" w14:textId="77777777" w:rsidR="00901A21" w:rsidRPr="00FA5450" w:rsidRDefault="00901A21" w:rsidP="009D5DF9">
            <w:pPr>
              <w:ind w:firstLine="0"/>
              <w:jc w:val="both"/>
              <w:rPr>
                <w:ins w:id="3623" w:author="Maciej Maciejewski 2" w:date="2024-01-09T14:09:00Z"/>
                <w:rFonts w:ascii="Courier New" w:hAnsi="Courier New" w:cs="Courier New"/>
                <w:sz w:val="20"/>
                <w:rPrChange w:id="3624" w:author="Maciej Maciejewski 2" w:date="2024-01-09T14:10:00Z">
                  <w:rPr>
                    <w:ins w:id="3625" w:author="Maciej Maciejewski 2" w:date="2024-01-09T14:09:00Z"/>
                  </w:rPr>
                </w:rPrChange>
              </w:rPr>
              <w:pPrChange w:id="3626" w:author="Maciej Maciejewski 2" w:date="2024-01-09T14:26:00Z">
                <w:pPr>
                  <w:pStyle w:val="Akapitzlist"/>
                  <w:ind w:firstLine="0"/>
                  <w:jc w:val="both"/>
                </w:pPr>
              </w:pPrChange>
            </w:pPr>
            <w:ins w:id="3627" w:author="Maciej Maciejewski 2" w:date="2024-01-09T14:09:00Z">
              <w:r w:rsidRPr="00FA5450">
                <w:rPr>
                  <w:rFonts w:ascii="Courier New" w:hAnsi="Courier New" w:cs="Courier New"/>
                  <w:sz w:val="20"/>
                  <w:rPrChange w:id="3628" w:author="Maciej Maciejewski 2" w:date="2024-01-09T14:10:00Z">
                    <w:rPr/>
                  </w:rPrChange>
                </w:rPr>
                <w:t>10</w:t>
              </w:r>
            </w:ins>
          </w:p>
          <w:p w14:paraId="1EAF5642" w14:textId="77777777" w:rsidR="00901A21" w:rsidRPr="00FA5450" w:rsidRDefault="00901A21" w:rsidP="009D5DF9">
            <w:pPr>
              <w:ind w:firstLine="0"/>
              <w:jc w:val="both"/>
              <w:rPr>
                <w:ins w:id="3629" w:author="Maciej Maciejewski 2" w:date="2024-01-09T14:09:00Z"/>
                <w:rFonts w:ascii="Courier New" w:hAnsi="Courier New" w:cs="Courier New"/>
                <w:sz w:val="20"/>
                <w:rPrChange w:id="3630" w:author="Maciej Maciejewski 2" w:date="2024-01-09T14:10:00Z">
                  <w:rPr>
                    <w:ins w:id="3631" w:author="Maciej Maciejewski 2" w:date="2024-01-09T14:09:00Z"/>
                  </w:rPr>
                </w:rPrChange>
              </w:rPr>
              <w:pPrChange w:id="3632" w:author="Maciej Maciejewski 2" w:date="2024-01-09T14:26:00Z">
                <w:pPr>
                  <w:pStyle w:val="Akapitzlist"/>
                  <w:ind w:firstLine="0"/>
                  <w:jc w:val="both"/>
                </w:pPr>
              </w:pPrChange>
            </w:pPr>
            <w:ins w:id="3633" w:author="Maciej Maciejewski 2" w:date="2024-01-09T14:09:00Z">
              <w:r w:rsidRPr="00FA5450">
                <w:rPr>
                  <w:rFonts w:ascii="Courier New" w:hAnsi="Courier New" w:cs="Courier New"/>
                  <w:sz w:val="20"/>
                  <w:rPrChange w:id="3634" w:author="Maciej Maciejewski 2" w:date="2024-01-09T14:10:00Z">
                    <w:rPr/>
                  </w:rPrChange>
                </w:rPr>
                <w:t>11</w:t>
              </w:r>
            </w:ins>
          </w:p>
          <w:p w14:paraId="05379D4D" w14:textId="77777777" w:rsidR="00901A21" w:rsidRPr="00FA5450" w:rsidRDefault="00901A21" w:rsidP="009D5DF9">
            <w:pPr>
              <w:ind w:firstLine="0"/>
              <w:jc w:val="both"/>
              <w:rPr>
                <w:ins w:id="3635" w:author="Maciej Maciejewski 2" w:date="2024-01-09T14:09:00Z"/>
                <w:rFonts w:ascii="Courier New" w:hAnsi="Courier New" w:cs="Courier New"/>
                <w:sz w:val="20"/>
                <w:rPrChange w:id="3636" w:author="Maciej Maciejewski 2" w:date="2024-01-09T14:10:00Z">
                  <w:rPr>
                    <w:ins w:id="3637" w:author="Maciej Maciejewski 2" w:date="2024-01-09T14:09:00Z"/>
                  </w:rPr>
                </w:rPrChange>
              </w:rPr>
              <w:pPrChange w:id="3638" w:author="Maciej Maciejewski 2" w:date="2024-01-09T14:26:00Z">
                <w:pPr>
                  <w:pStyle w:val="Akapitzlist"/>
                  <w:ind w:firstLine="0"/>
                  <w:jc w:val="both"/>
                </w:pPr>
              </w:pPrChange>
            </w:pPr>
            <w:ins w:id="3639" w:author="Maciej Maciejewski 2" w:date="2024-01-09T14:09:00Z">
              <w:r w:rsidRPr="00FA5450">
                <w:rPr>
                  <w:rFonts w:ascii="Courier New" w:hAnsi="Courier New" w:cs="Courier New"/>
                  <w:sz w:val="20"/>
                  <w:rPrChange w:id="3640" w:author="Maciej Maciejewski 2" w:date="2024-01-09T14:10:00Z">
                    <w:rPr/>
                  </w:rPrChange>
                </w:rPr>
                <w:t>12</w:t>
              </w:r>
            </w:ins>
          </w:p>
          <w:p w14:paraId="0C27F0F7" w14:textId="77777777" w:rsidR="00901A21" w:rsidRPr="00FA5450" w:rsidRDefault="00901A21" w:rsidP="009D5DF9">
            <w:pPr>
              <w:ind w:firstLine="0"/>
              <w:jc w:val="both"/>
              <w:rPr>
                <w:ins w:id="3641" w:author="Maciej Maciejewski 2" w:date="2024-01-09T14:09:00Z"/>
                <w:rFonts w:ascii="Courier New" w:hAnsi="Courier New" w:cs="Courier New"/>
                <w:sz w:val="20"/>
                <w:rPrChange w:id="3642" w:author="Maciej Maciejewski 2" w:date="2024-01-09T14:10:00Z">
                  <w:rPr>
                    <w:ins w:id="3643" w:author="Maciej Maciejewski 2" w:date="2024-01-09T14:09:00Z"/>
                  </w:rPr>
                </w:rPrChange>
              </w:rPr>
              <w:pPrChange w:id="3644" w:author="Maciej Maciejewski 2" w:date="2024-01-09T14:26:00Z">
                <w:pPr>
                  <w:pStyle w:val="Akapitzlist"/>
                  <w:ind w:firstLine="0"/>
                  <w:jc w:val="both"/>
                </w:pPr>
              </w:pPrChange>
            </w:pPr>
            <w:ins w:id="3645" w:author="Maciej Maciejewski 2" w:date="2024-01-09T14:09:00Z">
              <w:r w:rsidRPr="00FA5450">
                <w:rPr>
                  <w:rFonts w:ascii="Courier New" w:hAnsi="Courier New" w:cs="Courier New"/>
                  <w:sz w:val="20"/>
                  <w:rPrChange w:id="3646" w:author="Maciej Maciejewski 2" w:date="2024-01-09T14:10:00Z">
                    <w:rPr/>
                  </w:rPrChange>
                </w:rPr>
                <w:t>13</w:t>
              </w:r>
            </w:ins>
          </w:p>
          <w:p w14:paraId="1C4E43C2" w14:textId="77777777" w:rsidR="00901A21" w:rsidRPr="00FA5450" w:rsidRDefault="00901A21" w:rsidP="009D5DF9">
            <w:pPr>
              <w:ind w:firstLine="0"/>
              <w:jc w:val="both"/>
              <w:rPr>
                <w:ins w:id="3647" w:author="Maciej Maciejewski 2" w:date="2024-01-09T14:10:00Z"/>
                <w:rFonts w:ascii="Courier New" w:hAnsi="Courier New" w:cs="Courier New"/>
                <w:sz w:val="20"/>
                <w:rPrChange w:id="3648" w:author="Maciej Maciejewski 2" w:date="2024-01-09T14:10:00Z">
                  <w:rPr>
                    <w:ins w:id="3649" w:author="Maciej Maciejewski 2" w:date="2024-01-09T14:10:00Z"/>
                  </w:rPr>
                </w:rPrChange>
              </w:rPr>
              <w:pPrChange w:id="3650" w:author="Maciej Maciejewski 2" w:date="2024-01-09T14:26:00Z">
                <w:pPr>
                  <w:pStyle w:val="Akapitzlist"/>
                  <w:ind w:firstLine="0"/>
                  <w:jc w:val="both"/>
                </w:pPr>
              </w:pPrChange>
            </w:pPr>
            <w:ins w:id="3651" w:author="Maciej Maciejewski 2" w:date="2024-01-09T14:10:00Z">
              <w:r w:rsidRPr="00FA5450">
                <w:rPr>
                  <w:rFonts w:ascii="Courier New" w:hAnsi="Courier New" w:cs="Courier New"/>
                  <w:sz w:val="20"/>
                  <w:rPrChange w:id="3652" w:author="Maciej Maciejewski 2" w:date="2024-01-09T14:10:00Z">
                    <w:rPr/>
                  </w:rPrChange>
                </w:rPr>
                <w:t>14</w:t>
              </w:r>
            </w:ins>
          </w:p>
          <w:p w14:paraId="53A355E2" w14:textId="77777777" w:rsidR="00901A21" w:rsidRPr="00FA5450" w:rsidRDefault="00901A21" w:rsidP="009D5DF9">
            <w:pPr>
              <w:ind w:firstLine="0"/>
              <w:jc w:val="both"/>
              <w:rPr>
                <w:ins w:id="3653" w:author="Maciej Maciejewski 2" w:date="2024-01-09T14:10:00Z"/>
                <w:rFonts w:ascii="Courier New" w:hAnsi="Courier New" w:cs="Courier New"/>
                <w:sz w:val="20"/>
                <w:rPrChange w:id="3654" w:author="Maciej Maciejewski 2" w:date="2024-01-09T14:10:00Z">
                  <w:rPr>
                    <w:ins w:id="3655" w:author="Maciej Maciejewski 2" w:date="2024-01-09T14:10:00Z"/>
                  </w:rPr>
                </w:rPrChange>
              </w:rPr>
              <w:pPrChange w:id="3656" w:author="Maciej Maciejewski 2" w:date="2024-01-09T14:26:00Z">
                <w:pPr>
                  <w:pStyle w:val="Akapitzlist"/>
                  <w:ind w:firstLine="0"/>
                  <w:jc w:val="both"/>
                </w:pPr>
              </w:pPrChange>
            </w:pPr>
            <w:ins w:id="3657" w:author="Maciej Maciejewski 2" w:date="2024-01-09T14:10:00Z">
              <w:r w:rsidRPr="00FA5450">
                <w:rPr>
                  <w:rFonts w:ascii="Courier New" w:hAnsi="Courier New" w:cs="Courier New"/>
                  <w:sz w:val="20"/>
                  <w:rPrChange w:id="3658" w:author="Maciej Maciejewski 2" w:date="2024-01-09T14:10:00Z">
                    <w:rPr/>
                  </w:rPrChange>
                </w:rPr>
                <w:lastRenderedPageBreak/>
                <w:t>15</w:t>
              </w:r>
            </w:ins>
          </w:p>
          <w:p w14:paraId="463D3ED8" w14:textId="77777777" w:rsidR="00901A21" w:rsidRPr="00FA5450" w:rsidRDefault="00901A21" w:rsidP="009D5DF9">
            <w:pPr>
              <w:ind w:firstLine="0"/>
              <w:jc w:val="both"/>
              <w:rPr>
                <w:ins w:id="3659" w:author="Maciej Maciejewski 2" w:date="2024-01-09T14:10:00Z"/>
                <w:rFonts w:ascii="Courier New" w:hAnsi="Courier New" w:cs="Courier New"/>
                <w:sz w:val="20"/>
                <w:rPrChange w:id="3660" w:author="Maciej Maciejewski 2" w:date="2024-01-09T14:10:00Z">
                  <w:rPr>
                    <w:ins w:id="3661" w:author="Maciej Maciejewski 2" w:date="2024-01-09T14:10:00Z"/>
                  </w:rPr>
                </w:rPrChange>
              </w:rPr>
              <w:pPrChange w:id="3662" w:author="Maciej Maciejewski 2" w:date="2024-01-09T14:26:00Z">
                <w:pPr>
                  <w:pStyle w:val="Akapitzlist"/>
                  <w:ind w:firstLine="0"/>
                  <w:jc w:val="both"/>
                </w:pPr>
              </w:pPrChange>
            </w:pPr>
            <w:ins w:id="3663" w:author="Maciej Maciejewski 2" w:date="2024-01-09T14:10:00Z">
              <w:r w:rsidRPr="00FA5450">
                <w:rPr>
                  <w:rFonts w:ascii="Courier New" w:hAnsi="Courier New" w:cs="Courier New"/>
                  <w:sz w:val="20"/>
                  <w:rPrChange w:id="3664" w:author="Maciej Maciejewski 2" w:date="2024-01-09T14:10:00Z">
                    <w:rPr/>
                  </w:rPrChange>
                </w:rPr>
                <w:t>16</w:t>
              </w:r>
            </w:ins>
          </w:p>
          <w:p w14:paraId="0DAD2B5E" w14:textId="77777777" w:rsidR="00901A21" w:rsidRPr="00FA5450" w:rsidRDefault="00901A21" w:rsidP="009D5DF9">
            <w:pPr>
              <w:ind w:firstLine="0"/>
              <w:jc w:val="both"/>
              <w:rPr>
                <w:ins w:id="3665" w:author="Maciej Maciejewski 2" w:date="2024-01-09T14:10:00Z"/>
                <w:rFonts w:ascii="Courier New" w:hAnsi="Courier New" w:cs="Courier New"/>
                <w:sz w:val="20"/>
                <w:rPrChange w:id="3666" w:author="Maciej Maciejewski 2" w:date="2024-01-09T14:10:00Z">
                  <w:rPr>
                    <w:ins w:id="3667" w:author="Maciej Maciejewski 2" w:date="2024-01-09T14:10:00Z"/>
                  </w:rPr>
                </w:rPrChange>
              </w:rPr>
              <w:pPrChange w:id="3668" w:author="Maciej Maciejewski 2" w:date="2024-01-09T14:26:00Z">
                <w:pPr>
                  <w:pStyle w:val="Akapitzlist"/>
                  <w:ind w:firstLine="0"/>
                  <w:jc w:val="both"/>
                </w:pPr>
              </w:pPrChange>
            </w:pPr>
            <w:ins w:id="3669" w:author="Maciej Maciejewski 2" w:date="2024-01-09T14:10:00Z">
              <w:r w:rsidRPr="00FA5450">
                <w:rPr>
                  <w:rFonts w:ascii="Courier New" w:hAnsi="Courier New" w:cs="Courier New"/>
                  <w:sz w:val="20"/>
                  <w:rPrChange w:id="3670" w:author="Maciej Maciejewski 2" w:date="2024-01-09T14:10:00Z">
                    <w:rPr/>
                  </w:rPrChange>
                </w:rPr>
                <w:t>17</w:t>
              </w:r>
            </w:ins>
          </w:p>
          <w:p w14:paraId="01FF34F6" w14:textId="77777777" w:rsidR="00901A21" w:rsidRPr="00FA5450" w:rsidRDefault="00901A21" w:rsidP="009D5DF9">
            <w:pPr>
              <w:ind w:firstLine="0"/>
              <w:jc w:val="both"/>
              <w:rPr>
                <w:ins w:id="3671" w:author="Maciej Maciejewski 2" w:date="2024-01-09T14:10:00Z"/>
                <w:rFonts w:ascii="Courier New" w:hAnsi="Courier New" w:cs="Courier New"/>
                <w:sz w:val="20"/>
                <w:rPrChange w:id="3672" w:author="Maciej Maciejewski 2" w:date="2024-01-09T14:10:00Z">
                  <w:rPr>
                    <w:ins w:id="3673" w:author="Maciej Maciejewski 2" w:date="2024-01-09T14:10:00Z"/>
                  </w:rPr>
                </w:rPrChange>
              </w:rPr>
              <w:pPrChange w:id="3674" w:author="Maciej Maciejewski 2" w:date="2024-01-09T14:26:00Z">
                <w:pPr>
                  <w:pStyle w:val="Akapitzlist"/>
                  <w:ind w:firstLine="0"/>
                  <w:jc w:val="both"/>
                </w:pPr>
              </w:pPrChange>
            </w:pPr>
            <w:ins w:id="3675" w:author="Maciej Maciejewski 2" w:date="2024-01-09T14:10:00Z">
              <w:r w:rsidRPr="00FA5450">
                <w:rPr>
                  <w:rFonts w:ascii="Courier New" w:hAnsi="Courier New" w:cs="Courier New"/>
                  <w:sz w:val="20"/>
                  <w:rPrChange w:id="3676" w:author="Maciej Maciejewski 2" w:date="2024-01-09T14:10:00Z">
                    <w:rPr/>
                  </w:rPrChange>
                </w:rPr>
                <w:t>18</w:t>
              </w:r>
            </w:ins>
          </w:p>
          <w:p w14:paraId="19437601" w14:textId="77777777" w:rsidR="00901A21" w:rsidRPr="00FA5450" w:rsidRDefault="00901A21" w:rsidP="009D5DF9">
            <w:pPr>
              <w:ind w:firstLine="0"/>
              <w:jc w:val="both"/>
              <w:rPr>
                <w:ins w:id="3677" w:author="Maciej Maciejewski 2" w:date="2024-01-09T14:10:00Z"/>
                <w:rFonts w:ascii="Courier New" w:hAnsi="Courier New" w:cs="Courier New"/>
                <w:sz w:val="20"/>
                <w:rPrChange w:id="3678" w:author="Maciej Maciejewski 2" w:date="2024-01-09T14:10:00Z">
                  <w:rPr>
                    <w:ins w:id="3679" w:author="Maciej Maciejewski 2" w:date="2024-01-09T14:10:00Z"/>
                  </w:rPr>
                </w:rPrChange>
              </w:rPr>
              <w:pPrChange w:id="3680" w:author="Maciej Maciejewski 2" w:date="2024-01-09T14:26:00Z">
                <w:pPr>
                  <w:pStyle w:val="Akapitzlist"/>
                  <w:ind w:firstLine="0"/>
                  <w:jc w:val="both"/>
                </w:pPr>
              </w:pPrChange>
            </w:pPr>
            <w:ins w:id="3681" w:author="Maciej Maciejewski 2" w:date="2024-01-09T14:10:00Z">
              <w:r w:rsidRPr="00FA5450">
                <w:rPr>
                  <w:rFonts w:ascii="Courier New" w:hAnsi="Courier New" w:cs="Courier New"/>
                  <w:sz w:val="20"/>
                  <w:rPrChange w:id="3682" w:author="Maciej Maciejewski 2" w:date="2024-01-09T14:10:00Z">
                    <w:rPr/>
                  </w:rPrChange>
                </w:rPr>
                <w:t>19</w:t>
              </w:r>
            </w:ins>
          </w:p>
          <w:p w14:paraId="4D503324" w14:textId="5FCE0444" w:rsidR="00FA5450" w:rsidRPr="00FA5450" w:rsidRDefault="00901A21" w:rsidP="009D5DF9">
            <w:pPr>
              <w:ind w:firstLine="0"/>
              <w:jc w:val="both"/>
              <w:rPr>
                <w:ins w:id="3683" w:author="Maciej Maciejewski 2" w:date="2024-01-09T14:05:00Z"/>
                <w:rFonts w:ascii="Courier New" w:hAnsi="Courier New" w:cs="Courier New"/>
                <w:sz w:val="20"/>
                <w:rPrChange w:id="3684" w:author="Maciej Maciejewski 2" w:date="2024-01-09T14:10:00Z">
                  <w:rPr>
                    <w:ins w:id="3685" w:author="Maciej Maciejewski 2" w:date="2024-01-09T14:05:00Z"/>
                    <w:szCs w:val="24"/>
                    <w:lang w:eastAsia="ja-JP"/>
                  </w:rPr>
                </w:rPrChange>
              </w:rPr>
              <w:pPrChange w:id="3686" w:author="Maciej Maciejewski 2" w:date="2024-01-09T14:26:00Z">
                <w:pPr>
                  <w:pStyle w:val="Akapitzlist"/>
                  <w:numPr>
                    <w:numId w:val="24"/>
                  </w:numPr>
                  <w:tabs>
                    <w:tab w:val="num" w:pos="720"/>
                  </w:tabs>
                  <w:ind w:hanging="360"/>
                  <w:jc w:val="both"/>
                </w:pPr>
              </w:pPrChange>
            </w:pPr>
            <w:ins w:id="3687" w:author="Maciej Maciejewski 2" w:date="2024-01-09T14:10:00Z">
              <w:r w:rsidRPr="00FA5450">
                <w:rPr>
                  <w:rFonts w:ascii="Courier New" w:hAnsi="Courier New" w:cs="Courier New"/>
                  <w:sz w:val="20"/>
                  <w:rPrChange w:id="3688" w:author="Maciej Maciejewski 2" w:date="2024-01-09T14:10:00Z">
                    <w:rPr/>
                  </w:rPrChange>
                </w:rPr>
                <w:t>20</w:t>
              </w:r>
            </w:ins>
          </w:p>
        </w:tc>
        <w:tc>
          <w:tcPr>
            <w:tcW w:w="8216" w:type="dxa"/>
            <w:tcPrChange w:id="3689" w:author="Maciej Maciejewski 2" w:date="2024-01-09T14:06:00Z">
              <w:tcPr>
                <w:tcW w:w="4531" w:type="dxa"/>
              </w:tcPr>
            </w:tcPrChange>
          </w:tcPr>
          <w:p w14:paraId="746F1835" w14:textId="3E2ED574" w:rsidR="0098456E" w:rsidRPr="00FA5450" w:rsidRDefault="0098456E" w:rsidP="009D5DF9">
            <w:pPr>
              <w:shd w:val="clear" w:color="auto" w:fill="FFFFFF"/>
              <w:overflowPunct/>
              <w:autoSpaceDE/>
              <w:autoSpaceDN/>
              <w:adjustRightInd/>
              <w:ind w:firstLine="0"/>
              <w:rPr>
                <w:ins w:id="3690" w:author="Maciej Maciejewski 2" w:date="2024-01-09T14:06:00Z"/>
                <w:rFonts w:ascii="Courier New" w:hAnsi="Courier New" w:cs="Courier New"/>
                <w:color w:val="000000"/>
                <w:sz w:val="20"/>
                <w:lang w:val="en-US"/>
                <w:rPrChange w:id="3691" w:author="Maciej Maciejewski 2" w:date="2024-01-09T14:10:00Z">
                  <w:rPr>
                    <w:ins w:id="3692" w:author="Maciej Maciejewski 2" w:date="2024-01-09T14:06:00Z"/>
                    <w:rFonts w:ascii="Consolas" w:hAnsi="Consolas"/>
                    <w:color w:val="000000"/>
                    <w:sz w:val="21"/>
                    <w:szCs w:val="21"/>
                  </w:rPr>
                </w:rPrChange>
              </w:rPr>
              <w:pPrChange w:id="3693" w:author="Maciej Maciejewski 2" w:date="2024-01-09T14:26:00Z">
                <w:pPr>
                  <w:shd w:val="clear" w:color="auto" w:fill="FFFFFF"/>
                  <w:overflowPunct/>
                  <w:autoSpaceDE/>
                  <w:autoSpaceDN/>
                  <w:adjustRightInd/>
                  <w:spacing w:line="285" w:lineRule="atLeast"/>
                  <w:ind w:firstLine="0"/>
                </w:pPr>
              </w:pPrChange>
            </w:pPr>
            <w:ins w:id="3694" w:author="Maciej Maciejewski 2" w:date="2024-01-09T14:06:00Z">
              <w:r w:rsidRPr="00FA5450">
                <w:rPr>
                  <w:rFonts w:ascii="Courier New" w:hAnsi="Courier New" w:cs="Courier New"/>
                  <w:color w:val="800000"/>
                  <w:sz w:val="20"/>
                  <w:lang w:val="en-US"/>
                  <w:rPrChange w:id="3695" w:author="Maciej Maciejewski 2" w:date="2024-01-09T14:10:00Z">
                    <w:rPr>
                      <w:rFonts w:ascii="Consolas" w:hAnsi="Consolas"/>
                      <w:color w:val="800000"/>
                      <w:sz w:val="21"/>
                      <w:szCs w:val="21"/>
                    </w:rPr>
                  </w:rPrChange>
                </w:rPr>
                <w:lastRenderedPageBreak/>
                <w:t>&lt;div</w:t>
              </w:r>
              <w:r w:rsidRPr="00FA5450">
                <w:rPr>
                  <w:rFonts w:ascii="Courier New" w:hAnsi="Courier New" w:cs="Courier New"/>
                  <w:color w:val="000000"/>
                  <w:sz w:val="20"/>
                  <w:lang w:val="en-US"/>
                  <w:rPrChange w:id="3696" w:author="Maciej Maciejewski 2" w:date="2024-01-09T14:10:00Z">
                    <w:rPr>
                      <w:rFonts w:ascii="Consolas" w:hAnsi="Consolas"/>
                      <w:color w:val="000000"/>
                      <w:sz w:val="21"/>
                      <w:szCs w:val="21"/>
                    </w:rPr>
                  </w:rPrChange>
                </w:rPr>
                <w:t xml:space="preserve"> </w:t>
              </w:r>
              <w:r w:rsidRPr="00FA5450">
                <w:rPr>
                  <w:rFonts w:ascii="Courier New" w:hAnsi="Courier New" w:cs="Courier New"/>
                  <w:color w:val="FF0000"/>
                  <w:sz w:val="20"/>
                  <w:lang w:val="en-US"/>
                  <w:rPrChange w:id="3697" w:author="Maciej Maciejewski 2" w:date="2024-01-09T14:10:00Z">
                    <w:rPr>
                      <w:rFonts w:ascii="Consolas" w:hAnsi="Consolas"/>
                      <w:color w:val="FF0000"/>
                      <w:sz w:val="21"/>
                      <w:szCs w:val="21"/>
                    </w:rPr>
                  </w:rPrChange>
                </w:rPr>
                <w:t>class</w:t>
              </w:r>
              <w:r w:rsidRPr="00FA5450">
                <w:rPr>
                  <w:rFonts w:ascii="Courier New" w:hAnsi="Courier New" w:cs="Courier New"/>
                  <w:color w:val="000000"/>
                  <w:sz w:val="20"/>
                  <w:lang w:val="en-US"/>
                  <w:rPrChange w:id="3698" w:author="Maciej Maciejewski 2" w:date="2024-01-09T14:10:00Z">
                    <w:rPr>
                      <w:rFonts w:ascii="Consolas" w:hAnsi="Consolas"/>
                      <w:color w:val="000000"/>
                      <w:sz w:val="21"/>
                      <w:szCs w:val="21"/>
                    </w:rPr>
                  </w:rPrChange>
                </w:rPr>
                <w:t>=</w:t>
              </w:r>
              <w:r w:rsidRPr="00FA5450">
                <w:rPr>
                  <w:rFonts w:ascii="Courier New" w:hAnsi="Courier New" w:cs="Courier New"/>
                  <w:color w:val="E21F1F"/>
                  <w:sz w:val="20"/>
                  <w:lang w:val="en-US"/>
                  <w:rPrChange w:id="3699" w:author="Maciej Maciejewski 2" w:date="2024-01-09T14:10:00Z">
                    <w:rPr>
                      <w:rFonts w:ascii="Consolas" w:hAnsi="Consolas"/>
                      <w:color w:val="E21F1F"/>
                      <w:sz w:val="21"/>
                      <w:szCs w:val="21"/>
                    </w:rPr>
                  </w:rPrChange>
                </w:rPr>
                <w:t>"</w:t>
              </w:r>
              <w:r w:rsidRPr="00FA5450">
                <w:rPr>
                  <w:rFonts w:ascii="Courier New" w:hAnsi="Courier New" w:cs="Courier New"/>
                  <w:color w:val="0000FF"/>
                  <w:sz w:val="20"/>
                  <w:lang w:val="en-US"/>
                  <w:rPrChange w:id="3700" w:author="Maciej Maciejewski 2" w:date="2024-01-09T14:10:00Z">
                    <w:rPr>
                      <w:rFonts w:ascii="Consolas" w:hAnsi="Consolas"/>
                      <w:color w:val="0000FF"/>
                      <w:sz w:val="21"/>
                      <w:szCs w:val="21"/>
                    </w:rPr>
                  </w:rPrChange>
                </w:rPr>
                <w:t>project-banner</w:t>
              </w:r>
              <w:r w:rsidRPr="00FA5450">
                <w:rPr>
                  <w:rFonts w:ascii="Courier New" w:hAnsi="Courier New" w:cs="Courier New"/>
                  <w:color w:val="E21F1F"/>
                  <w:sz w:val="20"/>
                  <w:lang w:val="en-US"/>
                  <w:rPrChange w:id="3701" w:author="Maciej Maciejewski 2" w:date="2024-01-09T14:10:00Z">
                    <w:rPr>
                      <w:rFonts w:ascii="Consolas" w:hAnsi="Consolas"/>
                      <w:color w:val="E21F1F"/>
                      <w:sz w:val="21"/>
                      <w:szCs w:val="21"/>
                    </w:rPr>
                  </w:rPrChange>
                </w:rPr>
                <w:t>"</w:t>
              </w:r>
              <w:r w:rsidRPr="00FA5450">
                <w:rPr>
                  <w:rFonts w:ascii="Courier New" w:hAnsi="Courier New" w:cs="Courier New"/>
                  <w:color w:val="800000"/>
                  <w:sz w:val="20"/>
                  <w:lang w:val="en-US"/>
                  <w:rPrChange w:id="3702" w:author="Maciej Maciejewski 2" w:date="2024-01-09T14:10:00Z">
                    <w:rPr>
                      <w:rFonts w:ascii="Consolas" w:hAnsi="Consolas"/>
                      <w:color w:val="800000"/>
                      <w:sz w:val="21"/>
                      <w:szCs w:val="21"/>
                    </w:rPr>
                  </w:rPrChange>
                </w:rPr>
                <w:t>&gt;</w:t>
              </w:r>
            </w:ins>
          </w:p>
          <w:p w14:paraId="6500A40F" w14:textId="5DEC8609" w:rsidR="0098456E" w:rsidRPr="00FA5450" w:rsidRDefault="0098456E" w:rsidP="009D5DF9">
            <w:pPr>
              <w:shd w:val="clear" w:color="auto" w:fill="FFFFFF"/>
              <w:overflowPunct/>
              <w:autoSpaceDE/>
              <w:autoSpaceDN/>
              <w:adjustRightInd/>
              <w:ind w:firstLine="0"/>
              <w:rPr>
                <w:ins w:id="3703" w:author="Maciej Maciejewski 2" w:date="2024-01-09T14:06:00Z"/>
                <w:rFonts w:ascii="Courier New" w:hAnsi="Courier New" w:cs="Courier New"/>
                <w:color w:val="000000"/>
                <w:sz w:val="20"/>
                <w:lang w:val="en-US"/>
                <w:rPrChange w:id="3704" w:author="Maciej Maciejewski 2" w:date="2024-01-09T14:10:00Z">
                  <w:rPr>
                    <w:ins w:id="3705" w:author="Maciej Maciejewski 2" w:date="2024-01-09T14:06:00Z"/>
                    <w:rFonts w:ascii="Consolas" w:hAnsi="Consolas"/>
                    <w:color w:val="000000"/>
                    <w:sz w:val="21"/>
                    <w:szCs w:val="21"/>
                  </w:rPr>
                </w:rPrChange>
              </w:rPr>
              <w:pPrChange w:id="3706" w:author="Maciej Maciejewski 2" w:date="2024-01-09T14:26:00Z">
                <w:pPr>
                  <w:shd w:val="clear" w:color="auto" w:fill="FFFFFF"/>
                  <w:overflowPunct/>
                  <w:autoSpaceDE/>
                  <w:autoSpaceDN/>
                  <w:adjustRightInd/>
                  <w:spacing w:line="285" w:lineRule="atLeast"/>
                  <w:ind w:firstLine="0"/>
                </w:pPr>
              </w:pPrChange>
            </w:pPr>
            <w:ins w:id="3707" w:author="Maciej Maciejewski 2" w:date="2024-01-09T14:06:00Z">
              <w:r w:rsidRPr="00FA5450">
                <w:rPr>
                  <w:rFonts w:ascii="Courier New" w:hAnsi="Courier New" w:cs="Courier New"/>
                  <w:color w:val="800000"/>
                  <w:sz w:val="20"/>
                  <w:lang w:val="en-US"/>
                  <w:rPrChange w:id="3708" w:author="Maciej Maciejewski 2" w:date="2024-01-09T14:10:00Z">
                    <w:rPr>
                      <w:rFonts w:ascii="Consolas" w:hAnsi="Consolas"/>
                      <w:color w:val="800000"/>
                      <w:sz w:val="20"/>
                      <w:lang w:val="en-US"/>
                    </w:rPr>
                  </w:rPrChange>
                </w:rPr>
                <w:t xml:space="preserve"> </w:t>
              </w:r>
              <w:r w:rsidRPr="00FA5450">
                <w:rPr>
                  <w:rFonts w:ascii="Courier New" w:hAnsi="Courier New" w:cs="Courier New"/>
                  <w:color w:val="800000"/>
                  <w:sz w:val="20"/>
                  <w:lang w:val="en-US"/>
                  <w:rPrChange w:id="3709" w:author="Maciej Maciejewski 2" w:date="2024-01-09T14:10:00Z">
                    <w:rPr>
                      <w:rFonts w:ascii="Consolas" w:hAnsi="Consolas"/>
                      <w:color w:val="800000"/>
                      <w:sz w:val="21"/>
                      <w:szCs w:val="21"/>
                    </w:rPr>
                  </w:rPrChange>
                </w:rPr>
                <w:t>&lt;div</w:t>
              </w:r>
              <w:r w:rsidRPr="00FA5450">
                <w:rPr>
                  <w:rFonts w:ascii="Courier New" w:hAnsi="Courier New" w:cs="Courier New"/>
                  <w:color w:val="000000"/>
                  <w:sz w:val="20"/>
                  <w:lang w:val="en-US"/>
                  <w:rPrChange w:id="3710" w:author="Maciej Maciejewski 2" w:date="2024-01-09T14:10:00Z">
                    <w:rPr>
                      <w:rFonts w:ascii="Consolas" w:hAnsi="Consolas"/>
                      <w:color w:val="000000"/>
                      <w:sz w:val="21"/>
                      <w:szCs w:val="21"/>
                    </w:rPr>
                  </w:rPrChange>
                </w:rPr>
                <w:t xml:space="preserve"> </w:t>
              </w:r>
              <w:r w:rsidRPr="00FA5450">
                <w:rPr>
                  <w:rFonts w:ascii="Courier New" w:hAnsi="Courier New" w:cs="Courier New"/>
                  <w:color w:val="FF0000"/>
                  <w:sz w:val="20"/>
                  <w:lang w:val="en-US"/>
                  <w:rPrChange w:id="3711" w:author="Maciej Maciejewski 2" w:date="2024-01-09T14:10:00Z">
                    <w:rPr>
                      <w:rFonts w:ascii="Consolas" w:hAnsi="Consolas"/>
                      <w:color w:val="FF0000"/>
                      <w:sz w:val="21"/>
                      <w:szCs w:val="21"/>
                    </w:rPr>
                  </w:rPrChange>
                </w:rPr>
                <w:t>*</w:t>
              </w:r>
              <w:proofErr w:type="spellStart"/>
              <w:r w:rsidRPr="00FA5450">
                <w:rPr>
                  <w:rFonts w:ascii="Courier New" w:hAnsi="Courier New" w:cs="Courier New"/>
                  <w:color w:val="FF0000"/>
                  <w:sz w:val="20"/>
                  <w:lang w:val="en-US"/>
                  <w:rPrChange w:id="3712" w:author="Maciej Maciejewski 2" w:date="2024-01-09T14:10:00Z">
                    <w:rPr>
                      <w:rFonts w:ascii="Consolas" w:hAnsi="Consolas"/>
                      <w:color w:val="FF0000"/>
                      <w:sz w:val="21"/>
                      <w:szCs w:val="21"/>
                    </w:rPr>
                  </w:rPrChange>
                </w:rPr>
                <w:t>ngIf</w:t>
              </w:r>
              <w:proofErr w:type="spellEnd"/>
              <w:r w:rsidRPr="00FA5450">
                <w:rPr>
                  <w:rFonts w:ascii="Courier New" w:hAnsi="Courier New" w:cs="Courier New"/>
                  <w:color w:val="000000"/>
                  <w:sz w:val="20"/>
                  <w:lang w:val="en-US"/>
                  <w:rPrChange w:id="3713" w:author="Maciej Maciejewski 2" w:date="2024-01-09T14:10:00Z">
                    <w:rPr>
                      <w:rFonts w:ascii="Consolas" w:hAnsi="Consolas"/>
                      <w:color w:val="000000"/>
                      <w:sz w:val="21"/>
                      <w:szCs w:val="21"/>
                    </w:rPr>
                  </w:rPrChange>
                </w:rPr>
                <w:t>=</w:t>
              </w:r>
              <w:r w:rsidRPr="00FA5450">
                <w:rPr>
                  <w:rFonts w:ascii="Courier New" w:hAnsi="Courier New" w:cs="Courier New"/>
                  <w:color w:val="E21F1F"/>
                  <w:sz w:val="20"/>
                  <w:lang w:val="en-US"/>
                  <w:rPrChange w:id="3714" w:author="Maciej Maciejewski 2" w:date="2024-01-09T14:10:00Z">
                    <w:rPr>
                      <w:rFonts w:ascii="Consolas" w:hAnsi="Consolas"/>
                      <w:color w:val="E21F1F"/>
                      <w:sz w:val="21"/>
                      <w:szCs w:val="21"/>
                    </w:rPr>
                  </w:rPrChange>
                </w:rPr>
                <w:t>"</w:t>
              </w:r>
              <w:r w:rsidRPr="00FA5450">
                <w:rPr>
                  <w:rFonts w:ascii="Courier New" w:hAnsi="Courier New" w:cs="Courier New"/>
                  <w:color w:val="1F377F"/>
                  <w:sz w:val="20"/>
                  <w:lang w:val="en-US"/>
                  <w:rPrChange w:id="3715" w:author="Maciej Maciejewski 2" w:date="2024-01-09T14:10:00Z">
                    <w:rPr>
                      <w:rFonts w:ascii="Consolas" w:hAnsi="Consolas"/>
                      <w:color w:val="1F377F"/>
                      <w:sz w:val="21"/>
                      <w:szCs w:val="21"/>
                    </w:rPr>
                  </w:rPrChange>
                </w:rPr>
                <w:t>loading</w:t>
              </w:r>
              <w:r w:rsidRPr="00FA5450">
                <w:rPr>
                  <w:rFonts w:ascii="Courier New" w:hAnsi="Courier New" w:cs="Courier New"/>
                  <w:color w:val="E21F1F"/>
                  <w:sz w:val="20"/>
                  <w:lang w:val="en-US"/>
                  <w:rPrChange w:id="3716" w:author="Maciej Maciejewski 2" w:date="2024-01-09T14:10:00Z">
                    <w:rPr>
                      <w:rFonts w:ascii="Consolas" w:hAnsi="Consolas"/>
                      <w:color w:val="E21F1F"/>
                      <w:sz w:val="21"/>
                      <w:szCs w:val="21"/>
                    </w:rPr>
                  </w:rPrChange>
                </w:rPr>
                <w:t>"</w:t>
              </w:r>
              <w:r w:rsidRPr="00FA5450">
                <w:rPr>
                  <w:rFonts w:ascii="Courier New" w:hAnsi="Courier New" w:cs="Courier New"/>
                  <w:color w:val="000000"/>
                  <w:sz w:val="20"/>
                  <w:lang w:val="en-US"/>
                  <w:rPrChange w:id="3717" w:author="Maciej Maciejewski 2" w:date="2024-01-09T14:10:00Z">
                    <w:rPr>
                      <w:rFonts w:ascii="Consolas" w:hAnsi="Consolas"/>
                      <w:color w:val="000000"/>
                      <w:sz w:val="21"/>
                      <w:szCs w:val="21"/>
                    </w:rPr>
                  </w:rPrChange>
                </w:rPr>
                <w:t xml:space="preserve"> </w:t>
              </w:r>
              <w:r w:rsidRPr="00FA5450">
                <w:rPr>
                  <w:rFonts w:ascii="Courier New" w:hAnsi="Courier New" w:cs="Courier New"/>
                  <w:color w:val="FF0000"/>
                  <w:sz w:val="20"/>
                  <w:lang w:val="en-US"/>
                  <w:rPrChange w:id="3718" w:author="Maciej Maciejewski 2" w:date="2024-01-09T14:10:00Z">
                    <w:rPr>
                      <w:rFonts w:ascii="Consolas" w:hAnsi="Consolas"/>
                      <w:color w:val="FF0000"/>
                      <w:sz w:val="21"/>
                      <w:szCs w:val="21"/>
                    </w:rPr>
                  </w:rPrChange>
                </w:rPr>
                <w:t>class</w:t>
              </w:r>
              <w:r w:rsidRPr="00FA5450">
                <w:rPr>
                  <w:rFonts w:ascii="Courier New" w:hAnsi="Courier New" w:cs="Courier New"/>
                  <w:color w:val="000000"/>
                  <w:sz w:val="20"/>
                  <w:lang w:val="en-US"/>
                  <w:rPrChange w:id="3719" w:author="Maciej Maciejewski 2" w:date="2024-01-09T14:10:00Z">
                    <w:rPr>
                      <w:rFonts w:ascii="Consolas" w:hAnsi="Consolas"/>
                      <w:color w:val="000000"/>
                      <w:sz w:val="21"/>
                      <w:szCs w:val="21"/>
                    </w:rPr>
                  </w:rPrChange>
                </w:rPr>
                <w:t>=</w:t>
              </w:r>
              <w:r w:rsidRPr="00FA5450">
                <w:rPr>
                  <w:rFonts w:ascii="Courier New" w:hAnsi="Courier New" w:cs="Courier New"/>
                  <w:color w:val="E21F1F"/>
                  <w:sz w:val="20"/>
                  <w:lang w:val="en-US"/>
                  <w:rPrChange w:id="3720" w:author="Maciej Maciejewski 2" w:date="2024-01-09T14:10:00Z">
                    <w:rPr>
                      <w:rFonts w:ascii="Consolas" w:hAnsi="Consolas"/>
                      <w:color w:val="E21F1F"/>
                      <w:sz w:val="21"/>
                      <w:szCs w:val="21"/>
                    </w:rPr>
                  </w:rPrChange>
                </w:rPr>
                <w:t>"</w:t>
              </w:r>
              <w:r w:rsidRPr="00FA5450">
                <w:rPr>
                  <w:rFonts w:ascii="Courier New" w:hAnsi="Courier New" w:cs="Courier New"/>
                  <w:color w:val="0000FF"/>
                  <w:sz w:val="20"/>
                  <w:lang w:val="en-US"/>
                  <w:rPrChange w:id="3721" w:author="Maciej Maciejewski 2" w:date="2024-01-09T14:10:00Z">
                    <w:rPr>
                      <w:rFonts w:ascii="Consolas" w:hAnsi="Consolas"/>
                      <w:color w:val="0000FF"/>
                      <w:sz w:val="21"/>
                      <w:szCs w:val="21"/>
                    </w:rPr>
                  </w:rPrChange>
                </w:rPr>
                <w:t>loading-</w:t>
              </w:r>
            </w:ins>
            <w:ins w:id="3722" w:author="Maciej Maciejewski 2" w:date="2024-01-09T14:15:00Z">
              <w:r w:rsidR="00FA5450">
                <w:rPr>
                  <w:rFonts w:ascii="Courier New" w:hAnsi="Courier New" w:cs="Courier New"/>
                  <w:color w:val="0000FF"/>
                  <w:sz w:val="20"/>
                  <w:lang w:val="en-US"/>
                </w:rPr>
                <w:t>image</w:t>
              </w:r>
            </w:ins>
            <w:ins w:id="3723" w:author="Maciej Maciejewski 2" w:date="2024-01-09T14:06:00Z">
              <w:r w:rsidRPr="00FA5450">
                <w:rPr>
                  <w:rFonts w:ascii="Courier New" w:hAnsi="Courier New" w:cs="Courier New"/>
                  <w:color w:val="E21F1F"/>
                  <w:sz w:val="20"/>
                  <w:lang w:val="en-US"/>
                  <w:rPrChange w:id="3724" w:author="Maciej Maciejewski 2" w:date="2024-01-09T14:10:00Z">
                    <w:rPr>
                      <w:rFonts w:ascii="Consolas" w:hAnsi="Consolas"/>
                      <w:color w:val="E21F1F"/>
                      <w:sz w:val="21"/>
                      <w:szCs w:val="21"/>
                    </w:rPr>
                  </w:rPrChange>
                </w:rPr>
                <w:t>"</w:t>
              </w:r>
              <w:r w:rsidRPr="00FA5450">
                <w:rPr>
                  <w:rFonts w:ascii="Courier New" w:hAnsi="Courier New" w:cs="Courier New"/>
                  <w:color w:val="800000"/>
                  <w:sz w:val="20"/>
                  <w:lang w:val="en-US"/>
                  <w:rPrChange w:id="3725" w:author="Maciej Maciejewski 2" w:date="2024-01-09T14:10:00Z">
                    <w:rPr>
                      <w:rFonts w:ascii="Consolas" w:hAnsi="Consolas"/>
                      <w:color w:val="800000"/>
                      <w:sz w:val="21"/>
                      <w:szCs w:val="21"/>
                    </w:rPr>
                  </w:rPrChange>
                </w:rPr>
                <w:t>&gt;</w:t>
              </w:r>
            </w:ins>
          </w:p>
          <w:p w14:paraId="64A2C88F" w14:textId="56125E8A" w:rsidR="0098456E" w:rsidRPr="00FA5450" w:rsidRDefault="0098456E" w:rsidP="009D5DF9">
            <w:pPr>
              <w:shd w:val="clear" w:color="auto" w:fill="FFFFFF"/>
              <w:overflowPunct/>
              <w:autoSpaceDE/>
              <w:autoSpaceDN/>
              <w:adjustRightInd/>
              <w:ind w:firstLine="0"/>
              <w:rPr>
                <w:ins w:id="3726" w:author="Maciej Maciejewski 2" w:date="2024-01-09T14:06:00Z"/>
                <w:rFonts w:ascii="Courier New" w:hAnsi="Courier New" w:cs="Courier New"/>
                <w:color w:val="000000"/>
                <w:sz w:val="20"/>
                <w:lang w:val="en-US"/>
                <w:rPrChange w:id="3727" w:author="Maciej Maciejewski 2" w:date="2024-01-09T14:10:00Z">
                  <w:rPr>
                    <w:ins w:id="3728" w:author="Maciej Maciejewski 2" w:date="2024-01-09T14:06:00Z"/>
                    <w:rFonts w:ascii="Consolas" w:hAnsi="Consolas"/>
                    <w:color w:val="000000"/>
                    <w:sz w:val="21"/>
                    <w:szCs w:val="21"/>
                  </w:rPr>
                </w:rPrChange>
              </w:rPr>
              <w:pPrChange w:id="3729" w:author="Maciej Maciejewski 2" w:date="2024-01-09T14:26:00Z">
                <w:pPr>
                  <w:shd w:val="clear" w:color="auto" w:fill="FFFFFF"/>
                  <w:overflowPunct/>
                  <w:autoSpaceDE/>
                  <w:autoSpaceDN/>
                  <w:adjustRightInd/>
                  <w:spacing w:line="285" w:lineRule="atLeast"/>
                  <w:ind w:firstLine="0"/>
                </w:pPr>
              </w:pPrChange>
            </w:pPr>
            <w:ins w:id="3730" w:author="Maciej Maciejewski 2" w:date="2024-01-09T14:06:00Z">
              <w:r w:rsidRPr="00FA5450">
                <w:rPr>
                  <w:rFonts w:ascii="Courier New" w:hAnsi="Courier New" w:cs="Courier New"/>
                  <w:color w:val="000000"/>
                  <w:sz w:val="20"/>
                  <w:lang w:val="en-US"/>
                  <w:rPrChange w:id="3731" w:author="Maciej Maciejewski 2" w:date="2024-01-09T14:10:00Z">
                    <w:rPr>
                      <w:rFonts w:ascii="Consolas" w:hAnsi="Consolas"/>
                      <w:color w:val="000000"/>
                      <w:sz w:val="21"/>
                      <w:szCs w:val="21"/>
                    </w:rPr>
                  </w:rPrChange>
                </w:rPr>
                <w:t xml:space="preserve">  </w:t>
              </w:r>
              <w:r w:rsidRPr="00FA5450">
                <w:rPr>
                  <w:rFonts w:ascii="Courier New" w:hAnsi="Courier New" w:cs="Courier New"/>
                  <w:color w:val="800000"/>
                  <w:sz w:val="20"/>
                  <w:lang w:val="en-US"/>
                  <w:rPrChange w:id="3732" w:author="Maciej Maciejewski 2" w:date="2024-01-09T14:10:00Z">
                    <w:rPr>
                      <w:rFonts w:ascii="Consolas" w:hAnsi="Consolas"/>
                      <w:color w:val="800000"/>
                      <w:sz w:val="21"/>
                      <w:szCs w:val="21"/>
                    </w:rPr>
                  </w:rPrChange>
                </w:rPr>
                <w:t>&lt;</w:t>
              </w:r>
              <w:proofErr w:type="spellStart"/>
              <w:r w:rsidRPr="00FA5450">
                <w:rPr>
                  <w:rFonts w:ascii="Courier New" w:hAnsi="Courier New" w:cs="Courier New"/>
                  <w:color w:val="800000"/>
                  <w:sz w:val="20"/>
                  <w:lang w:val="en-US"/>
                  <w:rPrChange w:id="3733" w:author="Maciej Maciejewski 2" w:date="2024-01-09T14:10:00Z">
                    <w:rPr>
                      <w:rFonts w:ascii="Consolas" w:hAnsi="Consolas"/>
                      <w:color w:val="800000"/>
                      <w:sz w:val="21"/>
                      <w:szCs w:val="21"/>
                    </w:rPr>
                  </w:rPrChange>
                </w:rPr>
                <w:t>img</w:t>
              </w:r>
              <w:proofErr w:type="spellEnd"/>
            </w:ins>
          </w:p>
          <w:p w14:paraId="53F5127B" w14:textId="6FBE8262" w:rsidR="0098456E" w:rsidRPr="00FA5450" w:rsidRDefault="0098456E" w:rsidP="009D5DF9">
            <w:pPr>
              <w:shd w:val="clear" w:color="auto" w:fill="FFFFFF"/>
              <w:overflowPunct/>
              <w:autoSpaceDE/>
              <w:autoSpaceDN/>
              <w:adjustRightInd/>
              <w:ind w:firstLine="0"/>
              <w:rPr>
                <w:ins w:id="3734" w:author="Maciej Maciejewski 2" w:date="2024-01-09T14:06:00Z"/>
                <w:rFonts w:ascii="Courier New" w:hAnsi="Courier New" w:cs="Courier New"/>
                <w:color w:val="000000"/>
                <w:sz w:val="20"/>
                <w:lang w:val="en-US"/>
                <w:rPrChange w:id="3735" w:author="Maciej Maciejewski 2" w:date="2024-01-09T14:10:00Z">
                  <w:rPr>
                    <w:ins w:id="3736" w:author="Maciej Maciejewski 2" w:date="2024-01-09T14:06:00Z"/>
                    <w:rFonts w:ascii="Consolas" w:hAnsi="Consolas"/>
                    <w:color w:val="000000"/>
                    <w:sz w:val="21"/>
                    <w:szCs w:val="21"/>
                  </w:rPr>
                </w:rPrChange>
              </w:rPr>
              <w:pPrChange w:id="3737" w:author="Maciej Maciejewski 2" w:date="2024-01-09T14:26:00Z">
                <w:pPr>
                  <w:shd w:val="clear" w:color="auto" w:fill="FFFFFF"/>
                  <w:overflowPunct/>
                  <w:autoSpaceDE/>
                  <w:autoSpaceDN/>
                  <w:adjustRightInd/>
                  <w:spacing w:line="285" w:lineRule="atLeast"/>
                  <w:ind w:firstLine="0"/>
                </w:pPr>
              </w:pPrChange>
            </w:pPr>
            <w:ins w:id="3738" w:author="Maciej Maciejewski 2" w:date="2024-01-09T14:06:00Z">
              <w:r w:rsidRPr="00FA5450">
                <w:rPr>
                  <w:rFonts w:ascii="Courier New" w:hAnsi="Courier New" w:cs="Courier New"/>
                  <w:color w:val="000000"/>
                  <w:sz w:val="20"/>
                  <w:lang w:val="en-US"/>
                  <w:rPrChange w:id="3739" w:author="Maciej Maciejewski 2" w:date="2024-01-09T14:10:00Z">
                    <w:rPr>
                      <w:rFonts w:ascii="Consolas" w:hAnsi="Consolas"/>
                      <w:color w:val="000000"/>
                      <w:sz w:val="21"/>
                      <w:szCs w:val="21"/>
                    </w:rPr>
                  </w:rPrChange>
                </w:rPr>
                <w:t xml:space="preserve">  </w:t>
              </w:r>
            </w:ins>
            <w:ins w:id="3740" w:author="Maciej Maciejewski 2" w:date="2024-01-09T14:07:00Z">
              <w:r w:rsidRPr="00FA5450">
                <w:rPr>
                  <w:rFonts w:ascii="Courier New" w:hAnsi="Courier New" w:cs="Courier New"/>
                  <w:color w:val="000000"/>
                  <w:sz w:val="20"/>
                  <w:lang w:val="en-US"/>
                  <w:rPrChange w:id="3741" w:author="Maciej Maciejewski 2" w:date="2024-01-09T14:10:00Z">
                    <w:rPr>
                      <w:rFonts w:ascii="Consolas" w:hAnsi="Consolas"/>
                      <w:color w:val="000000"/>
                      <w:sz w:val="20"/>
                      <w:lang w:val="en-US"/>
                    </w:rPr>
                  </w:rPrChange>
                </w:rPr>
                <w:t xml:space="preserve"> </w:t>
              </w:r>
            </w:ins>
            <w:ins w:id="3742" w:author="Maciej Maciejewski 2" w:date="2024-01-09T14:06:00Z">
              <w:r w:rsidRPr="00FA5450">
                <w:rPr>
                  <w:rFonts w:ascii="Courier New" w:hAnsi="Courier New" w:cs="Courier New"/>
                  <w:color w:val="FF0000"/>
                  <w:sz w:val="20"/>
                  <w:lang w:val="en-US"/>
                  <w:rPrChange w:id="3743" w:author="Maciej Maciejewski 2" w:date="2024-01-09T14:10:00Z">
                    <w:rPr>
                      <w:rFonts w:ascii="Consolas" w:hAnsi="Consolas"/>
                      <w:color w:val="FF0000"/>
                      <w:sz w:val="21"/>
                      <w:szCs w:val="21"/>
                    </w:rPr>
                  </w:rPrChange>
                </w:rPr>
                <w:t>mat-card-image</w:t>
              </w:r>
            </w:ins>
          </w:p>
          <w:p w14:paraId="7BD2CE2C" w14:textId="13AD00A0" w:rsidR="0098456E" w:rsidRPr="00FA5450" w:rsidRDefault="0098456E" w:rsidP="009D5DF9">
            <w:pPr>
              <w:shd w:val="clear" w:color="auto" w:fill="FFFFFF"/>
              <w:overflowPunct/>
              <w:autoSpaceDE/>
              <w:autoSpaceDN/>
              <w:adjustRightInd/>
              <w:ind w:firstLine="0"/>
              <w:rPr>
                <w:ins w:id="3744" w:author="Maciej Maciejewski 2" w:date="2024-01-09T14:06:00Z"/>
                <w:rFonts w:ascii="Courier New" w:hAnsi="Courier New" w:cs="Courier New"/>
                <w:color w:val="000000"/>
                <w:sz w:val="20"/>
                <w:lang w:val="en-US"/>
                <w:rPrChange w:id="3745" w:author="Maciej Maciejewski 2" w:date="2024-01-09T14:10:00Z">
                  <w:rPr>
                    <w:ins w:id="3746" w:author="Maciej Maciejewski 2" w:date="2024-01-09T14:06:00Z"/>
                    <w:rFonts w:ascii="Consolas" w:hAnsi="Consolas"/>
                    <w:color w:val="000000"/>
                    <w:sz w:val="21"/>
                    <w:szCs w:val="21"/>
                  </w:rPr>
                </w:rPrChange>
              </w:rPr>
              <w:pPrChange w:id="3747" w:author="Maciej Maciejewski 2" w:date="2024-01-09T14:26:00Z">
                <w:pPr>
                  <w:shd w:val="clear" w:color="auto" w:fill="FFFFFF"/>
                  <w:overflowPunct/>
                  <w:autoSpaceDE/>
                  <w:autoSpaceDN/>
                  <w:adjustRightInd/>
                  <w:spacing w:line="285" w:lineRule="atLeast"/>
                  <w:ind w:firstLine="0"/>
                </w:pPr>
              </w:pPrChange>
            </w:pPr>
            <w:ins w:id="3748" w:author="Maciej Maciejewski 2" w:date="2024-01-09T14:06:00Z">
              <w:r w:rsidRPr="00FA5450">
                <w:rPr>
                  <w:rFonts w:ascii="Courier New" w:hAnsi="Courier New" w:cs="Courier New"/>
                  <w:color w:val="000000"/>
                  <w:sz w:val="20"/>
                  <w:lang w:val="en-US"/>
                  <w:rPrChange w:id="3749" w:author="Maciej Maciejewski 2" w:date="2024-01-09T14:10:00Z">
                    <w:rPr>
                      <w:rFonts w:ascii="Consolas" w:hAnsi="Consolas"/>
                      <w:color w:val="000000"/>
                      <w:sz w:val="21"/>
                      <w:szCs w:val="21"/>
                    </w:rPr>
                  </w:rPrChange>
                </w:rPr>
                <w:t>   </w:t>
              </w:r>
              <w:r w:rsidRPr="00FA5450">
                <w:rPr>
                  <w:rFonts w:ascii="Courier New" w:hAnsi="Courier New" w:cs="Courier New"/>
                  <w:color w:val="FF0000"/>
                  <w:sz w:val="20"/>
                  <w:lang w:val="en-US"/>
                  <w:rPrChange w:id="3750" w:author="Maciej Maciejewski 2" w:date="2024-01-09T14:10:00Z">
                    <w:rPr>
                      <w:rFonts w:ascii="Consolas" w:hAnsi="Consolas"/>
                      <w:color w:val="FF0000"/>
                      <w:sz w:val="21"/>
                      <w:szCs w:val="21"/>
                    </w:rPr>
                  </w:rPrChange>
                </w:rPr>
                <w:t>class</w:t>
              </w:r>
              <w:r w:rsidRPr="00FA5450">
                <w:rPr>
                  <w:rFonts w:ascii="Courier New" w:hAnsi="Courier New" w:cs="Courier New"/>
                  <w:color w:val="000000"/>
                  <w:sz w:val="20"/>
                  <w:lang w:val="en-US"/>
                  <w:rPrChange w:id="3751" w:author="Maciej Maciejewski 2" w:date="2024-01-09T14:10:00Z">
                    <w:rPr>
                      <w:rFonts w:ascii="Consolas" w:hAnsi="Consolas"/>
                      <w:color w:val="000000"/>
                      <w:sz w:val="21"/>
                      <w:szCs w:val="21"/>
                    </w:rPr>
                  </w:rPrChange>
                </w:rPr>
                <w:t>=</w:t>
              </w:r>
              <w:r w:rsidRPr="00FA5450">
                <w:rPr>
                  <w:rFonts w:ascii="Courier New" w:hAnsi="Courier New" w:cs="Courier New"/>
                  <w:color w:val="E21F1F"/>
                  <w:sz w:val="20"/>
                  <w:lang w:val="en-US"/>
                  <w:rPrChange w:id="3752" w:author="Maciej Maciejewski 2" w:date="2024-01-09T14:10:00Z">
                    <w:rPr>
                      <w:rFonts w:ascii="Consolas" w:hAnsi="Consolas"/>
                      <w:color w:val="E21F1F"/>
                      <w:sz w:val="21"/>
                      <w:szCs w:val="21"/>
                    </w:rPr>
                  </w:rPrChange>
                </w:rPr>
                <w:t>"</w:t>
              </w:r>
              <w:r w:rsidRPr="00FA5450">
                <w:rPr>
                  <w:rFonts w:ascii="Courier New" w:hAnsi="Courier New" w:cs="Courier New"/>
                  <w:color w:val="0000FF"/>
                  <w:sz w:val="20"/>
                  <w:lang w:val="en-US"/>
                  <w:rPrChange w:id="3753" w:author="Maciej Maciejewski 2" w:date="2024-01-09T14:10:00Z">
                    <w:rPr>
                      <w:rFonts w:ascii="Consolas" w:hAnsi="Consolas"/>
                      <w:color w:val="0000FF"/>
                      <w:sz w:val="21"/>
                      <w:szCs w:val="21"/>
                    </w:rPr>
                  </w:rPrChange>
                </w:rPr>
                <w:t>resized-banner-image</w:t>
              </w:r>
              <w:r w:rsidRPr="00FA5450">
                <w:rPr>
                  <w:rFonts w:ascii="Courier New" w:hAnsi="Courier New" w:cs="Courier New"/>
                  <w:color w:val="E21F1F"/>
                  <w:sz w:val="20"/>
                  <w:lang w:val="en-US"/>
                  <w:rPrChange w:id="3754" w:author="Maciej Maciejewski 2" w:date="2024-01-09T14:10:00Z">
                    <w:rPr>
                      <w:rFonts w:ascii="Consolas" w:hAnsi="Consolas"/>
                      <w:color w:val="E21F1F"/>
                      <w:sz w:val="21"/>
                      <w:szCs w:val="21"/>
                    </w:rPr>
                  </w:rPrChange>
                </w:rPr>
                <w:t>"</w:t>
              </w:r>
            </w:ins>
          </w:p>
          <w:p w14:paraId="613C77DA" w14:textId="07160AA4" w:rsidR="0098456E" w:rsidRPr="00FA5450" w:rsidRDefault="0098456E" w:rsidP="009D5DF9">
            <w:pPr>
              <w:shd w:val="clear" w:color="auto" w:fill="FFFFFF"/>
              <w:overflowPunct/>
              <w:autoSpaceDE/>
              <w:autoSpaceDN/>
              <w:adjustRightInd/>
              <w:ind w:firstLine="0"/>
              <w:rPr>
                <w:ins w:id="3755" w:author="Maciej Maciejewski 2" w:date="2024-01-09T14:06:00Z"/>
                <w:rFonts w:ascii="Courier New" w:hAnsi="Courier New" w:cs="Courier New"/>
                <w:color w:val="000000"/>
                <w:sz w:val="20"/>
                <w:lang w:val="en-US"/>
                <w:rPrChange w:id="3756" w:author="Maciej Maciejewski 2" w:date="2024-01-09T14:10:00Z">
                  <w:rPr>
                    <w:ins w:id="3757" w:author="Maciej Maciejewski 2" w:date="2024-01-09T14:06:00Z"/>
                    <w:rFonts w:ascii="Consolas" w:hAnsi="Consolas"/>
                    <w:color w:val="000000"/>
                    <w:sz w:val="21"/>
                    <w:szCs w:val="21"/>
                  </w:rPr>
                </w:rPrChange>
              </w:rPr>
              <w:pPrChange w:id="3758" w:author="Maciej Maciejewski 2" w:date="2024-01-09T14:26:00Z">
                <w:pPr>
                  <w:shd w:val="clear" w:color="auto" w:fill="FFFFFF"/>
                  <w:overflowPunct/>
                  <w:autoSpaceDE/>
                  <w:autoSpaceDN/>
                  <w:adjustRightInd/>
                  <w:spacing w:line="285" w:lineRule="atLeast"/>
                  <w:ind w:firstLine="0"/>
                </w:pPr>
              </w:pPrChange>
            </w:pPr>
            <w:ins w:id="3759" w:author="Maciej Maciejewski 2" w:date="2024-01-09T14:06:00Z">
              <w:r w:rsidRPr="00FA5450">
                <w:rPr>
                  <w:rFonts w:ascii="Courier New" w:hAnsi="Courier New" w:cs="Courier New"/>
                  <w:color w:val="000000"/>
                  <w:sz w:val="20"/>
                  <w:lang w:val="en-US"/>
                  <w:rPrChange w:id="3760" w:author="Maciej Maciejewski 2" w:date="2024-01-09T14:10:00Z">
                    <w:rPr>
                      <w:rFonts w:ascii="Consolas" w:hAnsi="Consolas"/>
                      <w:color w:val="000000"/>
                      <w:sz w:val="21"/>
                      <w:szCs w:val="21"/>
                    </w:rPr>
                  </w:rPrChange>
                </w:rPr>
                <w:t>   </w:t>
              </w:r>
              <w:proofErr w:type="spellStart"/>
              <w:r w:rsidRPr="00FA5450">
                <w:rPr>
                  <w:rFonts w:ascii="Courier New" w:hAnsi="Courier New" w:cs="Courier New"/>
                  <w:color w:val="FF0000"/>
                  <w:sz w:val="20"/>
                  <w:lang w:val="en-US"/>
                  <w:rPrChange w:id="3761" w:author="Maciej Maciejewski 2" w:date="2024-01-09T14:10:00Z">
                    <w:rPr>
                      <w:rFonts w:ascii="Consolas" w:hAnsi="Consolas"/>
                      <w:color w:val="FF0000"/>
                      <w:sz w:val="21"/>
                      <w:szCs w:val="21"/>
                    </w:rPr>
                  </w:rPrChange>
                </w:rPr>
                <w:t>src</w:t>
              </w:r>
              <w:proofErr w:type="spellEnd"/>
              <w:r w:rsidRPr="00FA5450">
                <w:rPr>
                  <w:rFonts w:ascii="Courier New" w:hAnsi="Courier New" w:cs="Courier New"/>
                  <w:color w:val="000000"/>
                  <w:sz w:val="20"/>
                  <w:lang w:val="en-US"/>
                  <w:rPrChange w:id="3762" w:author="Maciej Maciejewski 2" w:date="2024-01-09T14:10:00Z">
                    <w:rPr>
                      <w:rFonts w:ascii="Consolas" w:hAnsi="Consolas"/>
                      <w:color w:val="000000"/>
                      <w:sz w:val="21"/>
                      <w:szCs w:val="21"/>
                    </w:rPr>
                  </w:rPrChange>
                </w:rPr>
                <w:t>=</w:t>
              </w:r>
              <w:r w:rsidRPr="00FA5450">
                <w:rPr>
                  <w:rFonts w:ascii="Courier New" w:hAnsi="Courier New" w:cs="Courier New"/>
                  <w:color w:val="E21F1F"/>
                  <w:sz w:val="20"/>
                  <w:lang w:val="en-US"/>
                  <w:rPrChange w:id="3763" w:author="Maciej Maciejewski 2" w:date="2024-01-09T14:10:00Z">
                    <w:rPr>
                      <w:rFonts w:ascii="Consolas" w:hAnsi="Consolas"/>
                      <w:color w:val="E21F1F"/>
                      <w:sz w:val="21"/>
                      <w:szCs w:val="21"/>
                    </w:rPr>
                  </w:rPrChange>
                </w:rPr>
                <w:t>"</w:t>
              </w:r>
              <w:r w:rsidRPr="00FA5450">
                <w:rPr>
                  <w:rFonts w:ascii="Courier New" w:hAnsi="Courier New" w:cs="Courier New"/>
                  <w:color w:val="0000FF"/>
                  <w:sz w:val="20"/>
                  <w:lang w:val="en-US"/>
                  <w:rPrChange w:id="3764" w:author="Maciej Maciejewski 2" w:date="2024-01-09T14:10:00Z">
                    <w:rPr>
                      <w:rFonts w:ascii="Consolas" w:hAnsi="Consolas"/>
                      <w:color w:val="0000FF"/>
                      <w:sz w:val="21"/>
                      <w:szCs w:val="21"/>
                    </w:rPr>
                  </w:rPrChange>
                </w:rPr>
                <w:t>assets/No-Image-Placeholder.png</w:t>
              </w:r>
              <w:r w:rsidRPr="00FA5450">
                <w:rPr>
                  <w:rFonts w:ascii="Courier New" w:hAnsi="Courier New" w:cs="Courier New"/>
                  <w:color w:val="E21F1F"/>
                  <w:sz w:val="20"/>
                  <w:lang w:val="en-US"/>
                  <w:rPrChange w:id="3765" w:author="Maciej Maciejewski 2" w:date="2024-01-09T14:10:00Z">
                    <w:rPr>
                      <w:rFonts w:ascii="Consolas" w:hAnsi="Consolas"/>
                      <w:color w:val="E21F1F"/>
                      <w:sz w:val="21"/>
                      <w:szCs w:val="21"/>
                    </w:rPr>
                  </w:rPrChange>
                </w:rPr>
                <w:t>"</w:t>
              </w:r>
            </w:ins>
          </w:p>
          <w:p w14:paraId="67CEC86D" w14:textId="091CED92" w:rsidR="0098456E" w:rsidRPr="00FA5450" w:rsidRDefault="0098456E" w:rsidP="009D5DF9">
            <w:pPr>
              <w:shd w:val="clear" w:color="auto" w:fill="FFFFFF"/>
              <w:overflowPunct/>
              <w:autoSpaceDE/>
              <w:autoSpaceDN/>
              <w:adjustRightInd/>
              <w:ind w:firstLine="0"/>
              <w:rPr>
                <w:ins w:id="3766" w:author="Maciej Maciejewski 2" w:date="2024-01-09T14:06:00Z"/>
                <w:rFonts w:ascii="Courier New" w:hAnsi="Courier New" w:cs="Courier New"/>
                <w:color w:val="000000"/>
                <w:sz w:val="20"/>
                <w:lang w:val="en-US"/>
                <w:rPrChange w:id="3767" w:author="Maciej Maciejewski 2" w:date="2024-01-09T14:10:00Z">
                  <w:rPr>
                    <w:ins w:id="3768" w:author="Maciej Maciejewski 2" w:date="2024-01-09T14:06:00Z"/>
                    <w:rFonts w:ascii="Consolas" w:hAnsi="Consolas"/>
                    <w:color w:val="000000"/>
                    <w:sz w:val="21"/>
                    <w:szCs w:val="21"/>
                  </w:rPr>
                </w:rPrChange>
              </w:rPr>
              <w:pPrChange w:id="3769" w:author="Maciej Maciejewski 2" w:date="2024-01-09T14:26:00Z">
                <w:pPr>
                  <w:shd w:val="clear" w:color="auto" w:fill="FFFFFF"/>
                  <w:overflowPunct/>
                  <w:autoSpaceDE/>
                  <w:autoSpaceDN/>
                  <w:adjustRightInd/>
                  <w:spacing w:line="285" w:lineRule="atLeast"/>
                  <w:ind w:firstLine="0"/>
                </w:pPr>
              </w:pPrChange>
            </w:pPr>
            <w:ins w:id="3770" w:author="Maciej Maciejewski 2" w:date="2024-01-09T14:06:00Z">
              <w:r w:rsidRPr="00FA5450">
                <w:rPr>
                  <w:rFonts w:ascii="Courier New" w:hAnsi="Courier New" w:cs="Courier New"/>
                  <w:color w:val="000000"/>
                  <w:sz w:val="20"/>
                  <w:lang w:val="en-US"/>
                  <w:rPrChange w:id="3771" w:author="Maciej Maciejewski 2" w:date="2024-01-09T14:10:00Z">
                    <w:rPr>
                      <w:rFonts w:ascii="Consolas" w:hAnsi="Consolas"/>
                      <w:color w:val="000000"/>
                      <w:sz w:val="21"/>
                      <w:szCs w:val="21"/>
                    </w:rPr>
                  </w:rPrChange>
                </w:rPr>
                <w:t>   </w:t>
              </w:r>
              <w:r w:rsidRPr="00FA5450">
                <w:rPr>
                  <w:rFonts w:ascii="Courier New" w:hAnsi="Courier New" w:cs="Courier New"/>
                  <w:color w:val="FF0000"/>
                  <w:sz w:val="20"/>
                  <w:lang w:val="en-US"/>
                  <w:rPrChange w:id="3772" w:author="Maciej Maciejewski 2" w:date="2024-01-09T14:10:00Z">
                    <w:rPr>
                      <w:rFonts w:ascii="Consolas" w:hAnsi="Consolas"/>
                      <w:color w:val="FF0000"/>
                      <w:sz w:val="21"/>
                      <w:szCs w:val="21"/>
                    </w:rPr>
                  </w:rPrChange>
                </w:rPr>
                <w:t>alt</w:t>
              </w:r>
              <w:r w:rsidRPr="00FA5450">
                <w:rPr>
                  <w:rFonts w:ascii="Courier New" w:hAnsi="Courier New" w:cs="Courier New"/>
                  <w:color w:val="000000"/>
                  <w:sz w:val="20"/>
                  <w:lang w:val="en-US"/>
                  <w:rPrChange w:id="3773" w:author="Maciej Maciejewski 2" w:date="2024-01-09T14:10:00Z">
                    <w:rPr>
                      <w:rFonts w:ascii="Consolas" w:hAnsi="Consolas"/>
                      <w:color w:val="000000"/>
                      <w:sz w:val="21"/>
                      <w:szCs w:val="21"/>
                    </w:rPr>
                  </w:rPrChange>
                </w:rPr>
                <w:t>=</w:t>
              </w:r>
              <w:r w:rsidRPr="00FA5450">
                <w:rPr>
                  <w:rFonts w:ascii="Courier New" w:hAnsi="Courier New" w:cs="Courier New"/>
                  <w:color w:val="E21F1F"/>
                  <w:sz w:val="20"/>
                  <w:lang w:val="en-US"/>
                  <w:rPrChange w:id="3774" w:author="Maciej Maciejewski 2" w:date="2024-01-09T14:10:00Z">
                    <w:rPr>
                      <w:rFonts w:ascii="Consolas" w:hAnsi="Consolas"/>
                      <w:color w:val="E21F1F"/>
                      <w:sz w:val="21"/>
                      <w:szCs w:val="21"/>
                    </w:rPr>
                  </w:rPrChange>
                </w:rPr>
                <w:t>"</w:t>
              </w:r>
              <w:r w:rsidRPr="00FA5450">
                <w:rPr>
                  <w:rFonts w:ascii="Courier New" w:hAnsi="Courier New" w:cs="Courier New"/>
                  <w:color w:val="0000FF"/>
                  <w:sz w:val="20"/>
                  <w:lang w:val="en-US"/>
                  <w:rPrChange w:id="3775" w:author="Maciej Maciejewski 2" w:date="2024-01-09T14:10:00Z">
                    <w:rPr>
                      <w:rFonts w:ascii="Consolas" w:hAnsi="Consolas"/>
                      <w:color w:val="0000FF"/>
                      <w:sz w:val="21"/>
                      <w:szCs w:val="21"/>
                    </w:rPr>
                  </w:rPrChange>
                </w:rPr>
                <w:t>Descriptive Image Text</w:t>
              </w:r>
              <w:r w:rsidRPr="00FA5450">
                <w:rPr>
                  <w:rFonts w:ascii="Courier New" w:hAnsi="Courier New" w:cs="Courier New"/>
                  <w:color w:val="E21F1F"/>
                  <w:sz w:val="20"/>
                  <w:lang w:val="en-US"/>
                  <w:rPrChange w:id="3776" w:author="Maciej Maciejewski 2" w:date="2024-01-09T14:10:00Z">
                    <w:rPr>
                      <w:rFonts w:ascii="Consolas" w:hAnsi="Consolas"/>
                      <w:color w:val="E21F1F"/>
                      <w:sz w:val="21"/>
                      <w:szCs w:val="21"/>
                    </w:rPr>
                  </w:rPrChange>
                </w:rPr>
                <w:t>"</w:t>
              </w:r>
            </w:ins>
          </w:p>
          <w:p w14:paraId="02EBDC76" w14:textId="0DE32600" w:rsidR="0098456E" w:rsidRPr="00FA5450" w:rsidRDefault="0098456E" w:rsidP="009D5DF9">
            <w:pPr>
              <w:shd w:val="clear" w:color="auto" w:fill="FFFFFF"/>
              <w:overflowPunct/>
              <w:autoSpaceDE/>
              <w:autoSpaceDN/>
              <w:adjustRightInd/>
              <w:ind w:firstLine="0"/>
              <w:rPr>
                <w:ins w:id="3777" w:author="Maciej Maciejewski 2" w:date="2024-01-09T14:06:00Z"/>
                <w:rFonts w:ascii="Courier New" w:hAnsi="Courier New" w:cs="Courier New"/>
                <w:color w:val="000000"/>
                <w:sz w:val="20"/>
                <w:lang w:val="en-US"/>
                <w:rPrChange w:id="3778" w:author="Maciej Maciejewski 2" w:date="2024-01-09T14:10:00Z">
                  <w:rPr>
                    <w:ins w:id="3779" w:author="Maciej Maciejewski 2" w:date="2024-01-09T14:06:00Z"/>
                    <w:rFonts w:ascii="Consolas" w:hAnsi="Consolas"/>
                    <w:color w:val="000000"/>
                    <w:sz w:val="21"/>
                    <w:szCs w:val="21"/>
                  </w:rPr>
                </w:rPrChange>
              </w:rPr>
              <w:pPrChange w:id="3780" w:author="Maciej Maciejewski 2" w:date="2024-01-09T14:26:00Z">
                <w:pPr>
                  <w:shd w:val="clear" w:color="auto" w:fill="FFFFFF"/>
                  <w:overflowPunct/>
                  <w:autoSpaceDE/>
                  <w:autoSpaceDN/>
                  <w:adjustRightInd/>
                  <w:spacing w:line="285" w:lineRule="atLeast"/>
                  <w:ind w:firstLine="0"/>
                </w:pPr>
              </w:pPrChange>
            </w:pPr>
            <w:ins w:id="3781" w:author="Maciej Maciejewski 2" w:date="2024-01-09T14:06:00Z">
              <w:r w:rsidRPr="00FA5450">
                <w:rPr>
                  <w:rFonts w:ascii="Courier New" w:hAnsi="Courier New" w:cs="Courier New"/>
                  <w:color w:val="000000"/>
                  <w:sz w:val="20"/>
                  <w:lang w:val="en-US"/>
                  <w:rPrChange w:id="3782" w:author="Maciej Maciejewski 2" w:date="2024-01-09T14:10:00Z">
                    <w:rPr>
                      <w:rFonts w:ascii="Consolas" w:hAnsi="Consolas"/>
                      <w:color w:val="000000"/>
                      <w:sz w:val="21"/>
                      <w:szCs w:val="21"/>
                    </w:rPr>
                  </w:rPrChange>
                </w:rPr>
                <w:t xml:space="preserve">  </w:t>
              </w:r>
            </w:ins>
            <w:ins w:id="3783" w:author="Maciej Maciejewski 2" w:date="2024-01-09T14:09:00Z">
              <w:r w:rsidRPr="00FA5450">
                <w:rPr>
                  <w:rFonts w:ascii="Courier New" w:hAnsi="Courier New" w:cs="Courier New"/>
                  <w:color w:val="000000"/>
                  <w:sz w:val="20"/>
                  <w:lang w:val="en-US"/>
                  <w:rPrChange w:id="3784" w:author="Maciej Maciejewski 2" w:date="2024-01-09T14:10:00Z">
                    <w:rPr>
                      <w:rFonts w:ascii="Consolas" w:hAnsi="Consolas"/>
                      <w:color w:val="000000"/>
                      <w:sz w:val="20"/>
                      <w:lang w:val="en-US"/>
                    </w:rPr>
                  </w:rPrChange>
                </w:rPr>
                <w:t xml:space="preserve"> </w:t>
              </w:r>
            </w:ins>
            <w:ins w:id="3785" w:author="Maciej Maciejewski 2" w:date="2024-01-09T14:06:00Z">
              <w:r w:rsidRPr="00FA5450">
                <w:rPr>
                  <w:rFonts w:ascii="Courier New" w:hAnsi="Courier New" w:cs="Courier New"/>
                  <w:color w:val="800000"/>
                  <w:sz w:val="20"/>
                  <w:lang w:val="en-US"/>
                  <w:rPrChange w:id="3786" w:author="Maciej Maciejewski 2" w:date="2024-01-09T14:10:00Z">
                    <w:rPr>
                      <w:rFonts w:ascii="Consolas" w:hAnsi="Consolas"/>
                      <w:color w:val="800000"/>
                      <w:sz w:val="21"/>
                      <w:szCs w:val="21"/>
                    </w:rPr>
                  </w:rPrChange>
                </w:rPr>
                <w:t>/&gt;</w:t>
              </w:r>
            </w:ins>
          </w:p>
          <w:p w14:paraId="2D754CB2" w14:textId="7D4303A7" w:rsidR="0098456E" w:rsidRPr="00FA5450" w:rsidRDefault="0098456E" w:rsidP="009D5DF9">
            <w:pPr>
              <w:shd w:val="clear" w:color="auto" w:fill="FFFFFF"/>
              <w:overflowPunct/>
              <w:autoSpaceDE/>
              <w:autoSpaceDN/>
              <w:adjustRightInd/>
              <w:ind w:firstLine="0"/>
              <w:rPr>
                <w:ins w:id="3787" w:author="Maciej Maciejewski 2" w:date="2024-01-09T14:06:00Z"/>
                <w:rFonts w:ascii="Courier New" w:hAnsi="Courier New" w:cs="Courier New"/>
                <w:color w:val="000000"/>
                <w:sz w:val="20"/>
                <w:lang w:val="en-US"/>
                <w:rPrChange w:id="3788" w:author="Maciej Maciejewski 2" w:date="2024-01-09T14:10:00Z">
                  <w:rPr>
                    <w:ins w:id="3789" w:author="Maciej Maciejewski 2" w:date="2024-01-09T14:06:00Z"/>
                    <w:rFonts w:ascii="Consolas" w:hAnsi="Consolas"/>
                    <w:color w:val="000000"/>
                    <w:sz w:val="21"/>
                    <w:szCs w:val="21"/>
                  </w:rPr>
                </w:rPrChange>
              </w:rPr>
              <w:pPrChange w:id="3790" w:author="Maciej Maciejewski 2" w:date="2024-01-09T14:26:00Z">
                <w:pPr>
                  <w:shd w:val="clear" w:color="auto" w:fill="FFFFFF"/>
                  <w:overflowPunct/>
                  <w:autoSpaceDE/>
                  <w:autoSpaceDN/>
                  <w:adjustRightInd/>
                  <w:spacing w:line="285" w:lineRule="atLeast"/>
                  <w:ind w:firstLine="0"/>
                </w:pPr>
              </w:pPrChange>
            </w:pPr>
            <w:ins w:id="3791" w:author="Maciej Maciejewski 2" w:date="2024-01-09T14:06:00Z">
              <w:r w:rsidRPr="00FA5450">
                <w:rPr>
                  <w:rFonts w:ascii="Courier New" w:hAnsi="Courier New" w:cs="Courier New"/>
                  <w:color w:val="000000"/>
                  <w:sz w:val="20"/>
                  <w:lang w:val="en-US"/>
                  <w:rPrChange w:id="3792" w:author="Maciej Maciejewski 2" w:date="2024-01-09T14:10:00Z">
                    <w:rPr>
                      <w:rFonts w:ascii="Consolas" w:hAnsi="Consolas"/>
                      <w:color w:val="000000"/>
                      <w:sz w:val="21"/>
                      <w:szCs w:val="21"/>
                    </w:rPr>
                  </w:rPrChange>
                </w:rPr>
                <w:t> </w:t>
              </w:r>
              <w:r w:rsidRPr="00FA5450">
                <w:rPr>
                  <w:rFonts w:ascii="Courier New" w:hAnsi="Courier New" w:cs="Courier New"/>
                  <w:color w:val="800000"/>
                  <w:sz w:val="20"/>
                  <w:lang w:val="en-US"/>
                  <w:rPrChange w:id="3793" w:author="Maciej Maciejewski 2" w:date="2024-01-09T14:10:00Z">
                    <w:rPr>
                      <w:rFonts w:ascii="Consolas" w:hAnsi="Consolas"/>
                      <w:color w:val="800000"/>
                      <w:sz w:val="21"/>
                      <w:szCs w:val="21"/>
                    </w:rPr>
                  </w:rPrChange>
                </w:rPr>
                <w:t>&lt;/div&gt;</w:t>
              </w:r>
            </w:ins>
          </w:p>
          <w:p w14:paraId="080C1A7E" w14:textId="631EA3C3" w:rsidR="0098456E" w:rsidRPr="00FA5450" w:rsidRDefault="0098456E" w:rsidP="009D5DF9">
            <w:pPr>
              <w:shd w:val="clear" w:color="auto" w:fill="FFFFFF"/>
              <w:overflowPunct/>
              <w:autoSpaceDE/>
              <w:autoSpaceDN/>
              <w:adjustRightInd/>
              <w:ind w:firstLine="0"/>
              <w:rPr>
                <w:ins w:id="3794" w:author="Maciej Maciejewski 2" w:date="2024-01-09T14:06:00Z"/>
                <w:rFonts w:ascii="Courier New" w:hAnsi="Courier New" w:cs="Courier New"/>
                <w:color w:val="000000"/>
                <w:sz w:val="20"/>
                <w:lang w:val="en-US"/>
                <w:rPrChange w:id="3795" w:author="Maciej Maciejewski 2" w:date="2024-01-09T14:10:00Z">
                  <w:rPr>
                    <w:ins w:id="3796" w:author="Maciej Maciejewski 2" w:date="2024-01-09T14:06:00Z"/>
                    <w:rFonts w:ascii="Consolas" w:hAnsi="Consolas"/>
                    <w:color w:val="000000"/>
                    <w:sz w:val="21"/>
                    <w:szCs w:val="21"/>
                  </w:rPr>
                </w:rPrChange>
              </w:rPr>
              <w:pPrChange w:id="3797" w:author="Maciej Maciejewski 2" w:date="2024-01-09T14:26:00Z">
                <w:pPr>
                  <w:shd w:val="clear" w:color="auto" w:fill="FFFFFF"/>
                  <w:overflowPunct/>
                  <w:autoSpaceDE/>
                  <w:autoSpaceDN/>
                  <w:adjustRightInd/>
                  <w:spacing w:line="285" w:lineRule="atLeast"/>
                  <w:ind w:firstLine="0"/>
                </w:pPr>
              </w:pPrChange>
            </w:pPr>
            <w:ins w:id="3798" w:author="Maciej Maciejewski 2" w:date="2024-01-09T14:06:00Z">
              <w:r w:rsidRPr="00FA5450">
                <w:rPr>
                  <w:rFonts w:ascii="Courier New" w:hAnsi="Courier New" w:cs="Courier New"/>
                  <w:color w:val="000000"/>
                  <w:sz w:val="20"/>
                  <w:lang w:val="en-US"/>
                  <w:rPrChange w:id="3799" w:author="Maciej Maciejewski 2" w:date="2024-01-09T14:10:00Z">
                    <w:rPr>
                      <w:rFonts w:ascii="Consolas" w:hAnsi="Consolas"/>
                      <w:color w:val="000000"/>
                      <w:sz w:val="21"/>
                      <w:szCs w:val="21"/>
                    </w:rPr>
                  </w:rPrChange>
                </w:rPr>
                <w:t> </w:t>
              </w:r>
              <w:r w:rsidRPr="00FA5450">
                <w:rPr>
                  <w:rFonts w:ascii="Courier New" w:hAnsi="Courier New" w:cs="Courier New"/>
                  <w:color w:val="800000"/>
                  <w:sz w:val="20"/>
                  <w:lang w:val="en-US"/>
                  <w:rPrChange w:id="3800" w:author="Maciej Maciejewski 2" w:date="2024-01-09T14:10:00Z">
                    <w:rPr>
                      <w:rFonts w:ascii="Consolas" w:hAnsi="Consolas"/>
                      <w:color w:val="800000"/>
                      <w:sz w:val="21"/>
                      <w:szCs w:val="21"/>
                    </w:rPr>
                  </w:rPrChange>
                </w:rPr>
                <w:t>&lt;div</w:t>
              </w:r>
              <w:r w:rsidRPr="00FA5450">
                <w:rPr>
                  <w:rFonts w:ascii="Courier New" w:hAnsi="Courier New" w:cs="Courier New"/>
                  <w:color w:val="000000"/>
                  <w:sz w:val="20"/>
                  <w:lang w:val="en-US"/>
                  <w:rPrChange w:id="3801" w:author="Maciej Maciejewski 2" w:date="2024-01-09T14:10:00Z">
                    <w:rPr>
                      <w:rFonts w:ascii="Consolas" w:hAnsi="Consolas"/>
                      <w:color w:val="000000"/>
                      <w:sz w:val="21"/>
                      <w:szCs w:val="21"/>
                    </w:rPr>
                  </w:rPrChange>
                </w:rPr>
                <w:t xml:space="preserve"> </w:t>
              </w:r>
              <w:r w:rsidRPr="00FA5450">
                <w:rPr>
                  <w:rFonts w:ascii="Courier New" w:hAnsi="Courier New" w:cs="Courier New"/>
                  <w:color w:val="FF0000"/>
                  <w:sz w:val="20"/>
                  <w:lang w:val="en-US"/>
                  <w:rPrChange w:id="3802" w:author="Maciej Maciejewski 2" w:date="2024-01-09T14:10:00Z">
                    <w:rPr>
                      <w:rFonts w:ascii="Consolas" w:hAnsi="Consolas"/>
                      <w:color w:val="FF0000"/>
                      <w:sz w:val="21"/>
                      <w:szCs w:val="21"/>
                    </w:rPr>
                  </w:rPrChange>
                </w:rPr>
                <w:t>*</w:t>
              </w:r>
              <w:proofErr w:type="spellStart"/>
              <w:r w:rsidRPr="00FA5450">
                <w:rPr>
                  <w:rFonts w:ascii="Courier New" w:hAnsi="Courier New" w:cs="Courier New"/>
                  <w:color w:val="FF0000"/>
                  <w:sz w:val="20"/>
                  <w:lang w:val="en-US"/>
                  <w:rPrChange w:id="3803" w:author="Maciej Maciejewski 2" w:date="2024-01-09T14:10:00Z">
                    <w:rPr>
                      <w:rFonts w:ascii="Consolas" w:hAnsi="Consolas"/>
                      <w:color w:val="FF0000"/>
                      <w:sz w:val="21"/>
                      <w:szCs w:val="21"/>
                    </w:rPr>
                  </w:rPrChange>
                </w:rPr>
                <w:t>ngIf</w:t>
              </w:r>
              <w:proofErr w:type="spellEnd"/>
              <w:r w:rsidRPr="00FA5450">
                <w:rPr>
                  <w:rFonts w:ascii="Courier New" w:hAnsi="Courier New" w:cs="Courier New"/>
                  <w:color w:val="000000"/>
                  <w:sz w:val="20"/>
                  <w:lang w:val="en-US"/>
                  <w:rPrChange w:id="3804" w:author="Maciej Maciejewski 2" w:date="2024-01-09T14:10:00Z">
                    <w:rPr>
                      <w:rFonts w:ascii="Consolas" w:hAnsi="Consolas"/>
                      <w:color w:val="000000"/>
                      <w:sz w:val="21"/>
                      <w:szCs w:val="21"/>
                    </w:rPr>
                  </w:rPrChange>
                </w:rPr>
                <w:t>=</w:t>
              </w:r>
              <w:r w:rsidRPr="00FA5450">
                <w:rPr>
                  <w:rFonts w:ascii="Courier New" w:hAnsi="Courier New" w:cs="Courier New"/>
                  <w:color w:val="E21F1F"/>
                  <w:sz w:val="20"/>
                  <w:lang w:val="en-US"/>
                  <w:rPrChange w:id="3805" w:author="Maciej Maciejewski 2" w:date="2024-01-09T14:10:00Z">
                    <w:rPr>
                      <w:rFonts w:ascii="Consolas" w:hAnsi="Consolas"/>
                      <w:color w:val="E21F1F"/>
                      <w:sz w:val="21"/>
                      <w:szCs w:val="21"/>
                    </w:rPr>
                  </w:rPrChange>
                </w:rPr>
                <w:t>"</w:t>
              </w:r>
              <w:r w:rsidRPr="00FA5450">
                <w:rPr>
                  <w:rFonts w:ascii="Courier New" w:hAnsi="Courier New" w:cs="Courier New"/>
                  <w:color w:val="000000"/>
                  <w:sz w:val="20"/>
                  <w:lang w:val="en-US"/>
                  <w:rPrChange w:id="3806" w:author="Maciej Maciejewski 2" w:date="2024-01-09T14:10:00Z">
                    <w:rPr>
                      <w:rFonts w:ascii="Consolas" w:hAnsi="Consolas"/>
                      <w:color w:val="000000"/>
                      <w:sz w:val="21"/>
                      <w:szCs w:val="21"/>
                    </w:rPr>
                  </w:rPrChange>
                </w:rPr>
                <w:t>!</w:t>
              </w:r>
              <w:r w:rsidRPr="00FA5450">
                <w:rPr>
                  <w:rFonts w:ascii="Courier New" w:hAnsi="Courier New" w:cs="Courier New"/>
                  <w:color w:val="1F377F"/>
                  <w:sz w:val="20"/>
                  <w:lang w:val="en-US"/>
                  <w:rPrChange w:id="3807" w:author="Maciej Maciejewski 2" w:date="2024-01-09T14:10:00Z">
                    <w:rPr>
                      <w:rFonts w:ascii="Consolas" w:hAnsi="Consolas"/>
                      <w:color w:val="1F377F"/>
                      <w:sz w:val="21"/>
                      <w:szCs w:val="21"/>
                    </w:rPr>
                  </w:rPrChange>
                </w:rPr>
                <w:t>loading</w:t>
              </w:r>
              <w:r w:rsidRPr="00FA5450">
                <w:rPr>
                  <w:rFonts w:ascii="Courier New" w:hAnsi="Courier New" w:cs="Courier New"/>
                  <w:color w:val="E21F1F"/>
                  <w:sz w:val="20"/>
                  <w:lang w:val="en-US"/>
                  <w:rPrChange w:id="3808" w:author="Maciej Maciejewski 2" w:date="2024-01-09T14:10:00Z">
                    <w:rPr>
                      <w:rFonts w:ascii="Consolas" w:hAnsi="Consolas"/>
                      <w:color w:val="E21F1F"/>
                      <w:sz w:val="21"/>
                      <w:szCs w:val="21"/>
                    </w:rPr>
                  </w:rPrChange>
                </w:rPr>
                <w:t>"</w:t>
              </w:r>
              <w:r w:rsidRPr="00FA5450">
                <w:rPr>
                  <w:rFonts w:ascii="Courier New" w:hAnsi="Courier New" w:cs="Courier New"/>
                  <w:color w:val="800000"/>
                  <w:sz w:val="20"/>
                  <w:lang w:val="en-US"/>
                  <w:rPrChange w:id="3809" w:author="Maciej Maciejewski 2" w:date="2024-01-09T14:10:00Z">
                    <w:rPr>
                      <w:rFonts w:ascii="Consolas" w:hAnsi="Consolas"/>
                      <w:color w:val="800000"/>
                      <w:sz w:val="21"/>
                      <w:szCs w:val="21"/>
                    </w:rPr>
                  </w:rPrChange>
                </w:rPr>
                <w:t>&gt;</w:t>
              </w:r>
            </w:ins>
          </w:p>
          <w:p w14:paraId="53610560" w14:textId="4EA2DC9C" w:rsidR="0098456E" w:rsidRPr="00FA5450" w:rsidRDefault="0098456E" w:rsidP="009D5DF9">
            <w:pPr>
              <w:shd w:val="clear" w:color="auto" w:fill="FFFFFF"/>
              <w:overflowPunct/>
              <w:autoSpaceDE/>
              <w:autoSpaceDN/>
              <w:adjustRightInd/>
              <w:ind w:firstLine="0"/>
              <w:rPr>
                <w:ins w:id="3810" w:author="Maciej Maciejewski 2" w:date="2024-01-09T14:06:00Z"/>
                <w:rFonts w:ascii="Courier New" w:hAnsi="Courier New" w:cs="Courier New"/>
                <w:color w:val="000000"/>
                <w:sz w:val="20"/>
                <w:lang w:val="en-US"/>
                <w:rPrChange w:id="3811" w:author="Maciej Maciejewski 2" w:date="2024-01-09T14:10:00Z">
                  <w:rPr>
                    <w:ins w:id="3812" w:author="Maciej Maciejewski 2" w:date="2024-01-09T14:06:00Z"/>
                    <w:rFonts w:ascii="Consolas" w:hAnsi="Consolas"/>
                    <w:color w:val="000000"/>
                    <w:sz w:val="21"/>
                    <w:szCs w:val="21"/>
                  </w:rPr>
                </w:rPrChange>
              </w:rPr>
              <w:pPrChange w:id="3813" w:author="Maciej Maciejewski 2" w:date="2024-01-09T14:26:00Z">
                <w:pPr>
                  <w:shd w:val="clear" w:color="auto" w:fill="FFFFFF"/>
                  <w:overflowPunct/>
                  <w:autoSpaceDE/>
                  <w:autoSpaceDN/>
                  <w:adjustRightInd/>
                  <w:spacing w:line="285" w:lineRule="atLeast"/>
                  <w:ind w:firstLine="0"/>
                </w:pPr>
              </w:pPrChange>
            </w:pPr>
            <w:ins w:id="3814" w:author="Maciej Maciejewski 2" w:date="2024-01-09T14:06:00Z">
              <w:r w:rsidRPr="00FA5450">
                <w:rPr>
                  <w:rFonts w:ascii="Courier New" w:hAnsi="Courier New" w:cs="Courier New"/>
                  <w:color w:val="000000"/>
                  <w:sz w:val="20"/>
                  <w:lang w:val="en-US"/>
                  <w:rPrChange w:id="3815" w:author="Maciej Maciejewski 2" w:date="2024-01-09T14:10:00Z">
                    <w:rPr>
                      <w:rFonts w:ascii="Consolas" w:hAnsi="Consolas"/>
                      <w:color w:val="000000"/>
                      <w:sz w:val="21"/>
                      <w:szCs w:val="21"/>
                    </w:rPr>
                  </w:rPrChange>
                </w:rPr>
                <w:t xml:space="preserve">  </w:t>
              </w:r>
              <w:r w:rsidRPr="00FA5450">
                <w:rPr>
                  <w:rFonts w:ascii="Courier New" w:hAnsi="Courier New" w:cs="Courier New"/>
                  <w:color w:val="800000"/>
                  <w:sz w:val="20"/>
                  <w:lang w:val="en-US"/>
                  <w:rPrChange w:id="3816" w:author="Maciej Maciejewski 2" w:date="2024-01-09T14:10:00Z">
                    <w:rPr>
                      <w:rFonts w:ascii="Consolas" w:hAnsi="Consolas"/>
                      <w:color w:val="800000"/>
                      <w:sz w:val="21"/>
                      <w:szCs w:val="21"/>
                    </w:rPr>
                  </w:rPrChange>
                </w:rPr>
                <w:t>&lt;</w:t>
              </w:r>
              <w:proofErr w:type="spellStart"/>
              <w:r w:rsidRPr="00FA5450">
                <w:rPr>
                  <w:rFonts w:ascii="Courier New" w:hAnsi="Courier New" w:cs="Courier New"/>
                  <w:color w:val="800000"/>
                  <w:sz w:val="20"/>
                  <w:lang w:val="en-US"/>
                  <w:rPrChange w:id="3817" w:author="Maciej Maciejewski 2" w:date="2024-01-09T14:10:00Z">
                    <w:rPr>
                      <w:rFonts w:ascii="Consolas" w:hAnsi="Consolas"/>
                      <w:color w:val="800000"/>
                      <w:sz w:val="21"/>
                      <w:szCs w:val="21"/>
                    </w:rPr>
                  </w:rPrChange>
                </w:rPr>
                <w:t>img</w:t>
              </w:r>
              <w:proofErr w:type="spellEnd"/>
            </w:ins>
          </w:p>
          <w:p w14:paraId="4C181728" w14:textId="538EC9A1" w:rsidR="0098456E" w:rsidRPr="00FA5450" w:rsidRDefault="0098456E" w:rsidP="009D5DF9">
            <w:pPr>
              <w:shd w:val="clear" w:color="auto" w:fill="FFFFFF"/>
              <w:overflowPunct/>
              <w:autoSpaceDE/>
              <w:autoSpaceDN/>
              <w:adjustRightInd/>
              <w:ind w:firstLine="0"/>
              <w:rPr>
                <w:ins w:id="3818" w:author="Maciej Maciejewski 2" w:date="2024-01-09T14:06:00Z"/>
                <w:rFonts w:ascii="Courier New" w:hAnsi="Courier New" w:cs="Courier New"/>
                <w:color w:val="000000"/>
                <w:sz w:val="20"/>
                <w:lang w:val="en-US"/>
                <w:rPrChange w:id="3819" w:author="Maciej Maciejewski 2" w:date="2024-01-09T14:10:00Z">
                  <w:rPr>
                    <w:ins w:id="3820" w:author="Maciej Maciejewski 2" w:date="2024-01-09T14:06:00Z"/>
                    <w:rFonts w:ascii="Consolas" w:hAnsi="Consolas"/>
                    <w:color w:val="000000"/>
                    <w:sz w:val="21"/>
                    <w:szCs w:val="21"/>
                  </w:rPr>
                </w:rPrChange>
              </w:rPr>
              <w:pPrChange w:id="3821" w:author="Maciej Maciejewski 2" w:date="2024-01-09T14:26:00Z">
                <w:pPr>
                  <w:shd w:val="clear" w:color="auto" w:fill="FFFFFF"/>
                  <w:overflowPunct/>
                  <w:autoSpaceDE/>
                  <w:autoSpaceDN/>
                  <w:adjustRightInd/>
                  <w:spacing w:line="285" w:lineRule="atLeast"/>
                  <w:ind w:firstLine="0"/>
                </w:pPr>
              </w:pPrChange>
            </w:pPr>
            <w:ins w:id="3822" w:author="Maciej Maciejewski 2" w:date="2024-01-09T14:06:00Z">
              <w:r w:rsidRPr="00FA5450">
                <w:rPr>
                  <w:rFonts w:ascii="Courier New" w:hAnsi="Courier New" w:cs="Courier New"/>
                  <w:color w:val="000000"/>
                  <w:sz w:val="20"/>
                  <w:lang w:val="en-US"/>
                  <w:rPrChange w:id="3823" w:author="Maciej Maciejewski 2" w:date="2024-01-09T14:10:00Z">
                    <w:rPr>
                      <w:rFonts w:ascii="Consolas" w:hAnsi="Consolas"/>
                      <w:color w:val="000000"/>
                      <w:sz w:val="21"/>
                      <w:szCs w:val="21"/>
                    </w:rPr>
                  </w:rPrChange>
                </w:rPr>
                <w:t>   </w:t>
              </w:r>
              <w:r w:rsidRPr="00FA5450">
                <w:rPr>
                  <w:rFonts w:ascii="Courier New" w:hAnsi="Courier New" w:cs="Courier New"/>
                  <w:color w:val="FF0000"/>
                  <w:sz w:val="20"/>
                  <w:lang w:val="en-US"/>
                  <w:rPrChange w:id="3824" w:author="Maciej Maciejewski 2" w:date="2024-01-09T14:10:00Z">
                    <w:rPr>
                      <w:rFonts w:ascii="Consolas" w:hAnsi="Consolas"/>
                      <w:color w:val="FF0000"/>
                      <w:sz w:val="21"/>
                      <w:szCs w:val="21"/>
                    </w:rPr>
                  </w:rPrChange>
                </w:rPr>
                <w:t>mat-card-image</w:t>
              </w:r>
            </w:ins>
          </w:p>
          <w:p w14:paraId="533D26DB" w14:textId="20373D74" w:rsidR="0098456E" w:rsidRPr="00FA5450" w:rsidRDefault="0098456E" w:rsidP="009D5DF9">
            <w:pPr>
              <w:shd w:val="clear" w:color="auto" w:fill="FFFFFF"/>
              <w:overflowPunct/>
              <w:autoSpaceDE/>
              <w:autoSpaceDN/>
              <w:adjustRightInd/>
              <w:ind w:firstLine="0"/>
              <w:rPr>
                <w:ins w:id="3825" w:author="Maciej Maciejewski 2" w:date="2024-01-09T14:06:00Z"/>
                <w:rFonts w:ascii="Courier New" w:hAnsi="Courier New" w:cs="Courier New"/>
                <w:color w:val="000000"/>
                <w:sz w:val="20"/>
                <w:lang w:val="en-US"/>
                <w:rPrChange w:id="3826" w:author="Maciej Maciejewski 2" w:date="2024-01-09T14:10:00Z">
                  <w:rPr>
                    <w:ins w:id="3827" w:author="Maciej Maciejewski 2" w:date="2024-01-09T14:06:00Z"/>
                    <w:rFonts w:ascii="Consolas" w:hAnsi="Consolas"/>
                    <w:color w:val="000000"/>
                    <w:sz w:val="21"/>
                    <w:szCs w:val="21"/>
                  </w:rPr>
                </w:rPrChange>
              </w:rPr>
              <w:pPrChange w:id="3828" w:author="Maciej Maciejewski 2" w:date="2024-01-09T14:26:00Z">
                <w:pPr>
                  <w:shd w:val="clear" w:color="auto" w:fill="FFFFFF"/>
                  <w:overflowPunct/>
                  <w:autoSpaceDE/>
                  <w:autoSpaceDN/>
                  <w:adjustRightInd/>
                  <w:spacing w:line="285" w:lineRule="atLeast"/>
                  <w:ind w:firstLine="0"/>
                </w:pPr>
              </w:pPrChange>
            </w:pPr>
            <w:ins w:id="3829" w:author="Maciej Maciejewski 2" w:date="2024-01-09T14:06:00Z">
              <w:r w:rsidRPr="00FA5450">
                <w:rPr>
                  <w:rFonts w:ascii="Courier New" w:hAnsi="Courier New" w:cs="Courier New"/>
                  <w:color w:val="000000"/>
                  <w:sz w:val="20"/>
                  <w:lang w:val="en-US"/>
                  <w:rPrChange w:id="3830" w:author="Maciej Maciejewski 2" w:date="2024-01-09T14:10:00Z">
                    <w:rPr>
                      <w:rFonts w:ascii="Consolas" w:hAnsi="Consolas"/>
                      <w:color w:val="000000"/>
                      <w:sz w:val="21"/>
                      <w:szCs w:val="21"/>
                    </w:rPr>
                  </w:rPrChange>
                </w:rPr>
                <w:t>   </w:t>
              </w:r>
              <w:r w:rsidRPr="00FA5450">
                <w:rPr>
                  <w:rFonts w:ascii="Courier New" w:hAnsi="Courier New" w:cs="Courier New"/>
                  <w:color w:val="FF0000"/>
                  <w:sz w:val="20"/>
                  <w:lang w:val="en-US"/>
                  <w:rPrChange w:id="3831" w:author="Maciej Maciejewski 2" w:date="2024-01-09T14:10:00Z">
                    <w:rPr>
                      <w:rFonts w:ascii="Consolas" w:hAnsi="Consolas"/>
                      <w:color w:val="FF0000"/>
                      <w:sz w:val="21"/>
                      <w:szCs w:val="21"/>
                    </w:rPr>
                  </w:rPrChange>
                </w:rPr>
                <w:t>class</w:t>
              </w:r>
              <w:r w:rsidRPr="00FA5450">
                <w:rPr>
                  <w:rFonts w:ascii="Courier New" w:hAnsi="Courier New" w:cs="Courier New"/>
                  <w:color w:val="000000"/>
                  <w:sz w:val="20"/>
                  <w:lang w:val="en-US"/>
                  <w:rPrChange w:id="3832" w:author="Maciej Maciejewski 2" w:date="2024-01-09T14:10:00Z">
                    <w:rPr>
                      <w:rFonts w:ascii="Consolas" w:hAnsi="Consolas"/>
                      <w:color w:val="000000"/>
                      <w:sz w:val="21"/>
                      <w:szCs w:val="21"/>
                    </w:rPr>
                  </w:rPrChange>
                </w:rPr>
                <w:t>=</w:t>
              </w:r>
              <w:r w:rsidRPr="00FA5450">
                <w:rPr>
                  <w:rFonts w:ascii="Courier New" w:hAnsi="Courier New" w:cs="Courier New"/>
                  <w:color w:val="E21F1F"/>
                  <w:sz w:val="20"/>
                  <w:lang w:val="en-US"/>
                  <w:rPrChange w:id="3833" w:author="Maciej Maciejewski 2" w:date="2024-01-09T14:10:00Z">
                    <w:rPr>
                      <w:rFonts w:ascii="Consolas" w:hAnsi="Consolas"/>
                      <w:color w:val="E21F1F"/>
                      <w:sz w:val="21"/>
                      <w:szCs w:val="21"/>
                    </w:rPr>
                  </w:rPrChange>
                </w:rPr>
                <w:t>"</w:t>
              </w:r>
              <w:r w:rsidRPr="00FA5450">
                <w:rPr>
                  <w:rFonts w:ascii="Courier New" w:hAnsi="Courier New" w:cs="Courier New"/>
                  <w:color w:val="0000FF"/>
                  <w:sz w:val="20"/>
                  <w:lang w:val="en-US"/>
                  <w:rPrChange w:id="3834" w:author="Maciej Maciejewski 2" w:date="2024-01-09T14:10:00Z">
                    <w:rPr>
                      <w:rFonts w:ascii="Consolas" w:hAnsi="Consolas"/>
                      <w:color w:val="0000FF"/>
                      <w:sz w:val="21"/>
                      <w:szCs w:val="21"/>
                    </w:rPr>
                  </w:rPrChange>
                </w:rPr>
                <w:t>resized-banner-image</w:t>
              </w:r>
              <w:r w:rsidRPr="00FA5450">
                <w:rPr>
                  <w:rFonts w:ascii="Courier New" w:hAnsi="Courier New" w:cs="Courier New"/>
                  <w:color w:val="E21F1F"/>
                  <w:sz w:val="20"/>
                  <w:lang w:val="en-US"/>
                  <w:rPrChange w:id="3835" w:author="Maciej Maciejewski 2" w:date="2024-01-09T14:10:00Z">
                    <w:rPr>
                      <w:rFonts w:ascii="Consolas" w:hAnsi="Consolas"/>
                      <w:color w:val="E21F1F"/>
                      <w:sz w:val="21"/>
                      <w:szCs w:val="21"/>
                    </w:rPr>
                  </w:rPrChange>
                </w:rPr>
                <w:t>"</w:t>
              </w:r>
            </w:ins>
          </w:p>
          <w:p w14:paraId="6C088AC7" w14:textId="15240F76" w:rsidR="0098456E" w:rsidRPr="00FA5450" w:rsidRDefault="0098456E" w:rsidP="009D5DF9">
            <w:pPr>
              <w:shd w:val="clear" w:color="auto" w:fill="FFFFFF"/>
              <w:overflowPunct/>
              <w:autoSpaceDE/>
              <w:autoSpaceDN/>
              <w:adjustRightInd/>
              <w:ind w:firstLine="0"/>
              <w:rPr>
                <w:ins w:id="3836" w:author="Maciej Maciejewski 2" w:date="2024-01-09T14:06:00Z"/>
                <w:rFonts w:ascii="Courier New" w:hAnsi="Courier New" w:cs="Courier New"/>
                <w:color w:val="000000"/>
                <w:sz w:val="20"/>
                <w:lang w:val="en-US"/>
                <w:rPrChange w:id="3837" w:author="Maciej Maciejewski 2" w:date="2024-01-09T14:10:00Z">
                  <w:rPr>
                    <w:ins w:id="3838" w:author="Maciej Maciejewski 2" w:date="2024-01-09T14:06:00Z"/>
                    <w:rFonts w:ascii="Consolas" w:hAnsi="Consolas"/>
                    <w:color w:val="000000"/>
                    <w:sz w:val="21"/>
                    <w:szCs w:val="21"/>
                  </w:rPr>
                </w:rPrChange>
              </w:rPr>
              <w:pPrChange w:id="3839" w:author="Maciej Maciejewski 2" w:date="2024-01-09T14:26:00Z">
                <w:pPr>
                  <w:shd w:val="clear" w:color="auto" w:fill="FFFFFF"/>
                  <w:overflowPunct/>
                  <w:autoSpaceDE/>
                  <w:autoSpaceDN/>
                  <w:adjustRightInd/>
                  <w:spacing w:line="285" w:lineRule="atLeast"/>
                  <w:ind w:firstLine="0"/>
                </w:pPr>
              </w:pPrChange>
            </w:pPr>
            <w:ins w:id="3840" w:author="Maciej Maciejewski 2" w:date="2024-01-09T14:06:00Z">
              <w:r w:rsidRPr="00FA5450">
                <w:rPr>
                  <w:rFonts w:ascii="Courier New" w:hAnsi="Courier New" w:cs="Courier New"/>
                  <w:color w:val="000000"/>
                  <w:sz w:val="20"/>
                  <w:lang w:val="en-US"/>
                  <w:rPrChange w:id="3841" w:author="Maciej Maciejewski 2" w:date="2024-01-09T14:10:00Z">
                    <w:rPr>
                      <w:rFonts w:ascii="Consolas" w:hAnsi="Consolas"/>
                      <w:color w:val="000000"/>
                      <w:sz w:val="21"/>
                      <w:szCs w:val="21"/>
                    </w:rPr>
                  </w:rPrChange>
                </w:rPr>
                <w:t>   </w:t>
              </w:r>
              <w:proofErr w:type="spellStart"/>
              <w:r w:rsidRPr="00FA5450">
                <w:rPr>
                  <w:rFonts w:ascii="Courier New" w:hAnsi="Courier New" w:cs="Courier New"/>
                  <w:color w:val="FF0000"/>
                  <w:sz w:val="20"/>
                  <w:lang w:val="en-US"/>
                  <w:rPrChange w:id="3842" w:author="Maciej Maciejewski 2" w:date="2024-01-09T14:10:00Z">
                    <w:rPr>
                      <w:rFonts w:ascii="Consolas" w:hAnsi="Consolas"/>
                      <w:color w:val="FF0000"/>
                      <w:sz w:val="21"/>
                      <w:szCs w:val="21"/>
                    </w:rPr>
                  </w:rPrChange>
                </w:rPr>
                <w:t>src</w:t>
              </w:r>
              <w:proofErr w:type="spellEnd"/>
              <w:r w:rsidRPr="00FA5450">
                <w:rPr>
                  <w:rFonts w:ascii="Courier New" w:hAnsi="Courier New" w:cs="Courier New"/>
                  <w:color w:val="000000"/>
                  <w:sz w:val="20"/>
                  <w:lang w:val="en-US"/>
                  <w:rPrChange w:id="3843" w:author="Maciej Maciejewski 2" w:date="2024-01-09T14:10:00Z">
                    <w:rPr>
                      <w:rFonts w:ascii="Consolas" w:hAnsi="Consolas"/>
                      <w:color w:val="000000"/>
                      <w:sz w:val="21"/>
                      <w:szCs w:val="21"/>
                    </w:rPr>
                  </w:rPrChange>
                </w:rPr>
                <w:t>=</w:t>
              </w:r>
              <w:r w:rsidRPr="00FA5450">
                <w:rPr>
                  <w:rFonts w:ascii="Courier New" w:hAnsi="Courier New" w:cs="Courier New"/>
                  <w:color w:val="E21F1F"/>
                  <w:sz w:val="20"/>
                  <w:lang w:val="en-US"/>
                  <w:rPrChange w:id="3844" w:author="Maciej Maciejewski 2" w:date="2024-01-09T14:10:00Z">
                    <w:rPr>
                      <w:rFonts w:ascii="Consolas" w:hAnsi="Consolas"/>
                      <w:color w:val="E21F1F"/>
                      <w:sz w:val="21"/>
                      <w:szCs w:val="21"/>
                    </w:rPr>
                  </w:rPrChange>
                </w:rPr>
                <w:t>"</w:t>
              </w:r>
              <w:r w:rsidRPr="00FA5450">
                <w:rPr>
                  <w:rFonts w:ascii="Courier New" w:hAnsi="Courier New" w:cs="Courier New"/>
                  <w:color w:val="0000FF"/>
                  <w:sz w:val="20"/>
                  <w:lang w:val="en-US"/>
                  <w:rPrChange w:id="3845" w:author="Maciej Maciejewski 2" w:date="2024-01-09T14:10:00Z">
                    <w:rPr>
                      <w:rFonts w:ascii="Consolas" w:hAnsi="Consolas"/>
                      <w:color w:val="0000FF"/>
                      <w:sz w:val="21"/>
                      <w:szCs w:val="21"/>
                    </w:rPr>
                  </w:rPrChange>
                </w:rPr>
                <w:t xml:space="preserve">assets/{{ </w:t>
              </w:r>
              <w:r w:rsidRPr="00FA5450">
                <w:rPr>
                  <w:rFonts w:ascii="Courier New" w:hAnsi="Courier New" w:cs="Courier New"/>
                  <w:color w:val="1F377F"/>
                  <w:sz w:val="20"/>
                  <w:lang w:val="en-US"/>
                  <w:rPrChange w:id="3846" w:author="Maciej Maciejewski 2" w:date="2024-01-09T14:10:00Z">
                    <w:rPr>
                      <w:rFonts w:ascii="Consolas" w:hAnsi="Consolas"/>
                      <w:color w:val="1F377F"/>
                      <w:sz w:val="21"/>
                      <w:szCs w:val="21"/>
                    </w:rPr>
                  </w:rPrChange>
                </w:rPr>
                <w:t>currentItem1</w:t>
              </w:r>
              <w:r w:rsidRPr="00FA5450">
                <w:rPr>
                  <w:rFonts w:ascii="Courier New" w:hAnsi="Courier New" w:cs="Courier New"/>
                  <w:color w:val="0000FF"/>
                  <w:sz w:val="20"/>
                  <w:lang w:val="en-US"/>
                  <w:rPrChange w:id="3847" w:author="Maciej Maciejewski 2" w:date="2024-01-09T14:10:00Z">
                    <w:rPr>
                      <w:rFonts w:ascii="Consolas" w:hAnsi="Consolas"/>
                      <w:color w:val="0000FF"/>
                      <w:sz w:val="21"/>
                      <w:szCs w:val="21"/>
                    </w:rPr>
                  </w:rPrChange>
                </w:rPr>
                <w:t>.</w:t>
              </w:r>
              <w:r w:rsidRPr="00FA5450">
                <w:rPr>
                  <w:rFonts w:ascii="Courier New" w:hAnsi="Courier New" w:cs="Courier New"/>
                  <w:color w:val="1F377F"/>
                  <w:sz w:val="20"/>
                  <w:lang w:val="en-US"/>
                  <w:rPrChange w:id="3848" w:author="Maciej Maciejewski 2" w:date="2024-01-09T14:10:00Z">
                    <w:rPr>
                      <w:rFonts w:ascii="Consolas" w:hAnsi="Consolas"/>
                      <w:color w:val="1F377F"/>
                      <w:sz w:val="21"/>
                      <w:szCs w:val="21"/>
                    </w:rPr>
                  </w:rPrChange>
                </w:rPr>
                <w:t>responsibleUser</w:t>
              </w:r>
              <w:r w:rsidRPr="00FA5450">
                <w:rPr>
                  <w:rFonts w:ascii="Courier New" w:hAnsi="Courier New" w:cs="Courier New"/>
                  <w:color w:val="0000FF"/>
                  <w:sz w:val="20"/>
                  <w:lang w:val="en-US"/>
                  <w:rPrChange w:id="3849" w:author="Maciej Maciejewski 2" w:date="2024-01-09T14:10:00Z">
                    <w:rPr>
                      <w:rFonts w:ascii="Consolas" w:hAnsi="Consolas"/>
                      <w:color w:val="0000FF"/>
                      <w:sz w:val="21"/>
                      <w:szCs w:val="21"/>
                    </w:rPr>
                  </w:rPrChange>
                </w:rPr>
                <w:t>.</w:t>
              </w:r>
              <w:r w:rsidRPr="00FA5450">
                <w:rPr>
                  <w:rFonts w:ascii="Courier New" w:hAnsi="Courier New" w:cs="Courier New"/>
                  <w:color w:val="000000"/>
                  <w:sz w:val="20"/>
                  <w:lang w:val="en-US"/>
                  <w:rPrChange w:id="3850" w:author="Maciej Maciejewski 2" w:date="2024-01-09T14:10:00Z">
                    <w:rPr>
                      <w:rFonts w:ascii="Consolas" w:hAnsi="Consolas"/>
                      <w:color w:val="000000"/>
                      <w:sz w:val="21"/>
                      <w:szCs w:val="21"/>
                    </w:rPr>
                  </w:rPrChange>
                </w:rPr>
                <w:t>userName</w:t>
              </w:r>
              <w:r w:rsidRPr="00FA5450">
                <w:rPr>
                  <w:rFonts w:ascii="Courier New" w:hAnsi="Courier New" w:cs="Courier New"/>
                  <w:color w:val="0000FF"/>
                  <w:sz w:val="20"/>
                  <w:lang w:val="en-US"/>
                  <w:rPrChange w:id="3851" w:author="Maciej Maciejewski 2" w:date="2024-01-09T14:10:00Z">
                    <w:rPr>
                      <w:rFonts w:ascii="Consolas" w:hAnsi="Consolas"/>
                      <w:color w:val="0000FF"/>
                      <w:sz w:val="21"/>
                      <w:szCs w:val="21"/>
                    </w:rPr>
                  </w:rPrChange>
                </w:rPr>
                <w:t xml:space="preserve"> }}/{{</w:t>
              </w:r>
            </w:ins>
          </w:p>
          <w:p w14:paraId="1EC0F1BA" w14:textId="77777777" w:rsidR="0098456E" w:rsidRPr="00FA5450" w:rsidRDefault="0098456E" w:rsidP="009D5DF9">
            <w:pPr>
              <w:shd w:val="clear" w:color="auto" w:fill="FFFFFF"/>
              <w:overflowPunct/>
              <w:autoSpaceDE/>
              <w:autoSpaceDN/>
              <w:adjustRightInd/>
              <w:ind w:firstLine="0"/>
              <w:rPr>
                <w:ins w:id="3852" w:author="Maciej Maciejewski 2" w:date="2024-01-09T14:06:00Z"/>
                <w:rFonts w:ascii="Courier New" w:hAnsi="Courier New" w:cs="Courier New"/>
                <w:color w:val="000000"/>
                <w:sz w:val="20"/>
                <w:lang w:val="en-US"/>
                <w:rPrChange w:id="3853" w:author="Maciej Maciejewski 2" w:date="2024-01-09T14:10:00Z">
                  <w:rPr>
                    <w:ins w:id="3854" w:author="Maciej Maciejewski 2" w:date="2024-01-09T14:06:00Z"/>
                    <w:rFonts w:ascii="Consolas" w:hAnsi="Consolas"/>
                    <w:color w:val="000000"/>
                    <w:sz w:val="21"/>
                    <w:szCs w:val="21"/>
                  </w:rPr>
                </w:rPrChange>
              </w:rPr>
              <w:pPrChange w:id="3855" w:author="Maciej Maciejewski 2" w:date="2024-01-09T14:26:00Z">
                <w:pPr>
                  <w:shd w:val="clear" w:color="auto" w:fill="FFFFFF"/>
                  <w:overflowPunct/>
                  <w:autoSpaceDE/>
                  <w:autoSpaceDN/>
                  <w:adjustRightInd/>
                  <w:spacing w:line="285" w:lineRule="atLeast"/>
                  <w:ind w:firstLine="0"/>
                </w:pPr>
              </w:pPrChange>
            </w:pPr>
            <w:ins w:id="3856" w:author="Maciej Maciejewski 2" w:date="2024-01-09T14:06:00Z">
              <w:r w:rsidRPr="00FA5450">
                <w:rPr>
                  <w:rFonts w:ascii="Courier New" w:hAnsi="Courier New" w:cs="Courier New"/>
                  <w:color w:val="0000FF"/>
                  <w:sz w:val="20"/>
                  <w:lang w:val="en-US"/>
                  <w:rPrChange w:id="3857" w:author="Maciej Maciejewski 2" w:date="2024-01-09T14:10:00Z">
                    <w:rPr>
                      <w:rFonts w:ascii="Consolas" w:hAnsi="Consolas"/>
                      <w:color w:val="0000FF"/>
                      <w:sz w:val="21"/>
                      <w:szCs w:val="21"/>
                    </w:rPr>
                  </w:rPrChange>
                </w:rPr>
                <w:lastRenderedPageBreak/>
                <w:t xml:space="preserve">                  </w:t>
              </w:r>
              <w:r w:rsidRPr="00FA5450">
                <w:rPr>
                  <w:rFonts w:ascii="Courier New" w:hAnsi="Courier New" w:cs="Courier New"/>
                  <w:color w:val="1F377F"/>
                  <w:sz w:val="20"/>
                  <w:lang w:val="en-US"/>
                  <w:rPrChange w:id="3858" w:author="Maciej Maciejewski 2" w:date="2024-01-09T14:10:00Z">
                    <w:rPr>
                      <w:rFonts w:ascii="Consolas" w:hAnsi="Consolas"/>
                      <w:color w:val="1F377F"/>
                      <w:sz w:val="21"/>
                      <w:szCs w:val="21"/>
                    </w:rPr>
                  </w:rPrChange>
                </w:rPr>
                <w:t>currentItem1</w:t>
              </w:r>
              <w:r w:rsidRPr="00FA5450">
                <w:rPr>
                  <w:rFonts w:ascii="Courier New" w:hAnsi="Courier New" w:cs="Courier New"/>
                  <w:color w:val="0000FF"/>
                  <w:sz w:val="20"/>
                  <w:lang w:val="en-US"/>
                  <w:rPrChange w:id="3859" w:author="Maciej Maciejewski 2" w:date="2024-01-09T14:10:00Z">
                    <w:rPr>
                      <w:rFonts w:ascii="Consolas" w:hAnsi="Consolas"/>
                      <w:color w:val="0000FF"/>
                      <w:sz w:val="21"/>
                      <w:szCs w:val="21"/>
                    </w:rPr>
                  </w:rPrChange>
                </w:rPr>
                <w:t>.</w:t>
              </w:r>
              <w:r w:rsidRPr="00FA5450">
                <w:rPr>
                  <w:rFonts w:ascii="Courier New" w:hAnsi="Courier New" w:cs="Courier New"/>
                  <w:color w:val="000000"/>
                  <w:sz w:val="20"/>
                  <w:lang w:val="en-US"/>
                  <w:rPrChange w:id="3860" w:author="Maciej Maciejewski 2" w:date="2024-01-09T14:10:00Z">
                    <w:rPr>
                      <w:rFonts w:ascii="Consolas" w:hAnsi="Consolas"/>
                      <w:color w:val="000000"/>
                      <w:sz w:val="21"/>
                      <w:szCs w:val="21"/>
                    </w:rPr>
                  </w:rPrChange>
                </w:rPr>
                <w:t>projectName</w:t>
              </w:r>
            </w:ins>
          </w:p>
          <w:p w14:paraId="6B0622BE" w14:textId="77777777" w:rsidR="0098456E" w:rsidRPr="00FA5450" w:rsidRDefault="0098456E" w:rsidP="009D5DF9">
            <w:pPr>
              <w:shd w:val="clear" w:color="auto" w:fill="FFFFFF"/>
              <w:overflowPunct/>
              <w:autoSpaceDE/>
              <w:autoSpaceDN/>
              <w:adjustRightInd/>
              <w:ind w:firstLine="0"/>
              <w:rPr>
                <w:ins w:id="3861" w:author="Maciej Maciejewski 2" w:date="2024-01-09T14:06:00Z"/>
                <w:rFonts w:ascii="Courier New" w:hAnsi="Courier New" w:cs="Courier New"/>
                <w:color w:val="000000"/>
                <w:sz w:val="20"/>
                <w:lang w:val="en-US"/>
                <w:rPrChange w:id="3862" w:author="Maciej Maciejewski 2" w:date="2024-01-09T14:10:00Z">
                  <w:rPr>
                    <w:ins w:id="3863" w:author="Maciej Maciejewski 2" w:date="2024-01-09T14:06:00Z"/>
                    <w:rFonts w:ascii="Consolas" w:hAnsi="Consolas"/>
                    <w:color w:val="000000"/>
                    <w:sz w:val="21"/>
                    <w:szCs w:val="21"/>
                  </w:rPr>
                </w:rPrChange>
              </w:rPr>
              <w:pPrChange w:id="3864" w:author="Maciej Maciejewski 2" w:date="2024-01-09T14:26:00Z">
                <w:pPr>
                  <w:shd w:val="clear" w:color="auto" w:fill="FFFFFF"/>
                  <w:overflowPunct/>
                  <w:autoSpaceDE/>
                  <w:autoSpaceDN/>
                  <w:adjustRightInd/>
                  <w:spacing w:line="285" w:lineRule="atLeast"/>
                  <w:ind w:firstLine="0"/>
                </w:pPr>
              </w:pPrChange>
            </w:pPr>
            <w:ins w:id="3865" w:author="Maciej Maciejewski 2" w:date="2024-01-09T14:06:00Z">
              <w:r w:rsidRPr="00FA5450">
                <w:rPr>
                  <w:rFonts w:ascii="Courier New" w:hAnsi="Courier New" w:cs="Courier New"/>
                  <w:color w:val="0000FF"/>
                  <w:sz w:val="20"/>
                  <w:lang w:val="en-US"/>
                  <w:rPrChange w:id="3866" w:author="Maciej Maciejewski 2" w:date="2024-01-09T14:10:00Z">
                    <w:rPr>
                      <w:rFonts w:ascii="Consolas" w:hAnsi="Consolas"/>
                      <w:color w:val="0000FF"/>
                      <w:sz w:val="21"/>
                      <w:szCs w:val="21"/>
                    </w:rPr>
                  </w:rPrChange>
                </w:rPr>
                <w:t xml:space="preserve">                }}/banner/{{ </w:t>
              </w:r>
              <w:r w:rsidRPr="00FA5450">
                <w:rPr>
                  <w:rFonts w:ascii="Courier New" w:hAnsi="Courier New" w:cs="Courier New"/>
                  <w:color w:val="1F377F"/>
                  <w:sz w:val="20"/>
                  <w:lang w:val="en-US"/>
                  <w:rPrChange w:id="3867" w:author="Maciej Maciejewski 2" w:date="2024-01-09T14:10:00Z">
                    <w:rPr>
                      <w:rFonts w:ascii="Consolas" w:hAnsi="Consolas"/>
                      <w:color w:val="1F377F"/>
                      <w:sz w:val="21"/>
                      <w:szCs w:val="21"/>
                    </w:rPr>
                  </w:rPrChange>
                </w:rPr>
                <w:t>currentItem1</w:t>
              </w:r>
              <w:r w:rsidRPr="00FA5450">
                <w:rPr>
                  <w:rFonts w:ascii="Courier New" w:hAnsi="Courier New" w:cs="Courier New"/>
                  <w:color w:val="0000FF"/>
                  <w:sz w:val="20"/>
                  <w:lang w:val="en-US"/>
                  <w:rPrChange w:id="3868" w:author="Maciej Maciejewski 2" w:date="2024-01-09T14:10:00Z">
                    <w:rPr>
                      <w:rFonts w:ascii="Consolas" w:hAnsi="Consolas"/>
                      <w:color w:val="0000FF"/>
                      <w:sz w:val="21"/>
                      <w:szCs w:val="21"/>
                    </w:rPr>
                  </w:rPrChange>
                </w:rPr>
                <w:t>.</w:t>
              </w:r>
              <w:r w:rsidRPr="00FA5450">
                <w:rPr>
                  <w:rFonts w:ascii="Courier New" w:hAnsi="Courier New" w:cs="Courier New"/>
                  <w:color w:val="000000"/>
                  <w:sz w:val="20"/>
                  <w:lang w:val="en-US"/>
                  <w:rPrChange w:id="3869" w:author="Maciej Maciejewski 2" w:date="2024-01-09T14:10:00Z">
                    <w:rPr>
                      <w:rFonts w:ascii="Consolas" w:hAnsi="Consolas"/>
                      <w:color w:val="000000"/>
                      <w:sz w:val="21"/>
                      <w:szCs w:val="21"/>
                    </w:rPr>
                  </w:rPrChange>
                </w:rPr>
                <w:t>bannerURL</w:t>
              </w:r>
              <w:r w:rsidRPr="00FA5450">
                <w:rPr>
                  <w:rFonts w:ascii="Courier New" w:hAnsi="Courier New" w:cs="Courier New"/>
                  <w:color w:val="0000FF"/>
                  <w:sz w:val="20"/>
                  <w:lang w:val="en-US"/>
                  <w:rPrChange w:id="3870" w:author="Maciej Maciejewski 2" w:date="2024-01-09T14:10:00Z">
                    <w:rPr>
                      <w:rFonts w:ascii="Consolas" w:hAnsi="Consolas"/>
                      <w:color w:val="0000FF"/>
                      <w:sz w:val="21"/>
                      <w:szCs w:val="21"/>
                    </w:rPr>
                  </w:rPrChange>
                </w:rPr>
                <w:t xml:space="preserve"> }}</w:t>
              </w:r>
              <w:r w:rsidRPr="00FA5450">
                <w:rPr>
                  <w:rFonts w:ascii="Courier New" w:hAnsi="Courier New" w:cs="Courier New"/>
                  <w:color w:val="E21F1F"/>
                  <w:sz w:val="20"/>
                  <w:lang w:val="en-US"/>
                  <w:rPrChange w:id="3871" w:author="Maciej Maciejewski 2" w:date="2024-01-09T14:10:00Z">
                    <w:rPr>
                      <w:rFonts w:ascii="Consolas" w:hAnsi="Consolas"/>
                      <w:color w:val="E21F1F"/>
                      <w:sz w:val="21"/>
                      <w:szCs w:val="21"/>
                    </w:rPr>
                  </w:rPrChange>
                </w:rPr>
                <w:t>"</w:t>
              </w:r>
            </w:ins>
          </w:p>
          <w:p w14:paraId="656FB960" w14:textId="1DDA32A7" w:rsidR="0098456E" w:rsidRPr="00FA5450" w:rsidRDefault="0098456E" w:rsidP="009D5DF9">
            <w:pPr>
              <w:shd w:val="clear" w:color="auto" w:fill="FFFFFF"/>
              <w:overflowPunct/>
              <w:autoSpaceDE/>
              <w:autoSpaceDN/>
              <w:adjustRightInd/>
              <w:ind w:firstLine="0"/>
              <w:rPr>
                <w:ins w:id="3872" w:author="Maciej Maciejewski 2" w:date="2024-01-09T14:06:00Z"/>
                <w:rFonts w:ascii="Courier New" w:hAnsi="Courier New" w:cs="Courier New"/>
                <w:color w:val="000000"/>
                <w:sz w:val="20"/>
                <w:lang w:val="en-US"/>
                <w:rPrChange w:id="3873" w:author="Maciej Maciejewski 2" w:date="2024-01-09T14:10:00Z">
                  <w:rPr>
                    <w:ins w:id="3874" w:author="Maciej Maciejewski 2" w:date="2024-01-09T14:06:00Z"/>
                    <w:rFonts w:ascii="Consolas" w:hAnsi="Consolas"/>
                    <w:color w:val="000000"/>
                    <w:sz w:val="21"/>
                    <w:szCs w:val="21"/>
                  </w:rPr>
                </w:rPrChange>
              </w:rPr>
              <w:pPrChange w:id="3875" w:author="Maciej Maciejewski 2" w:date="2024-01-09T14:26:00Z">
                <w:pPr>
                  <w:shd w:val="clear" w:color="auto" w:fill="FFFFFF"/>
                  <w:overflowPunct/>
                  <w:autoSpaceDE/>
                  <w:autoSpaceDN/>
                  <w:adjustRightInd/>
                  <w:spacing w:line="285" w:lineRule="atLeast"/>
                  <w:ind w:firstLine="0"/>
                </w:pPr>
              </w:pPrChange>
            </w:pPr>
            <w:ins w:id="3876" w:author="Maciej Maciejewski 2" w:date="2024-01-09T14:06:00Z">
              <w:r w:rsidRPr="00FA5450">
                <w:rPr>
                  <w:rFonts w:ascii="Courier New" w:hAnsi="Courier New" w:cs="Courier New"/>
                  <w:color w:val="000000"/>
                  <w:sz w:val="20"/>
                  <w:lang w:val="en-US"/>
                  <w:rPrChange w:id="3877" w:author="Maciej Maciejewski 2" w:date="2024-01-09T14:10:00Z">
                    <w:rPr>
                      <w:rFonts w:ascii="Consolas" w:hAnsi="Consolas"/>
                      <w:color w:val="000000"/>
                      <w:sz w:val="21"/>
                      <w:szCs w:val="21"/>
                    </w:rPr>
                  </w:rPrChange>
                </w:rPr>
                <w:t>   </w:t>
              </w:r>
              <w:r w:rsidRPr="00FA5450">
                <w:rPr>
                  <w:rFonts w:ascii="Courier New" w:hAnsi="Courier New" w:cs="Courier New"/>
                  <w:color w:val="FF0000"/>
                  <w:sz w:val="20"/>
                  <w:lang w:val="en-US"/>
                  <w:rPrChange w:id="3878" w:author="Maciej Maciejewski 2" w:date="2024-01-09T14:10:00Z">
                    <w:rPr>
                      <w:rFonts w:ascii="Consolas" w:hAnsi="Consolas"/>
                      <w:color w:val="FF0000"/>
                      <w:sz w:val="21"/>
                      <w:szCs w:val="21"/>
                    </w:rPr>
                  </w:rPrChange>
                </w:rPr>
                <w:t>alt</w:t>
              </w:r>
              <w:r w:rsidRPr="00FA5450">
                <w:rPr>
                  <w:rFonts w:ascii="Courier New" w:hAnsi="Courier New" w:cs="Courier New"/>
                  <w:color w:val="000000"/>
                  <w:sz w:val="20"/>
                  <w:lang w:val="en-US"/>
                  <w:rPrChange w:id="3879" w:author="Maciej Maciejewski 2" w:date="2024-01-09T14:10:00Z">
                    <w:rPr>
                      <w:rFonts w:ascii="Consolas" w:hAnsi="Consolas"/>
                      <w:color w:val="000000"/>
                      <w:sz w:val="21"/>
                      <w:szCs w:val="21"/>
                    </w:rPr>
                  </w:rPrChange>
                </w:rPr>
                <w:t>=</w:t>
              </w:r>
              <w:r w:rsidRPr="00FA5450">
                <w:rPr>
                  <w:rFonts w:ascii="Courier New" w:hAnsi="Courier New" w:cs="Courier New"/>
                  <w:color w:val="E21F1F"/>
                  <w:sz w:val="20"/>
                  <w:lang w:val="en-US"/>
                  <w:rPrChange w:id="3880" w:author="Maciej Maciejewski 2" w:date="2024-01-09T14:10:00Z">
                    <w:rPr>
                      <w:rFonts w:ascii="Consolas" w:hAnsi="Consolas"/>
                      <w:color w:val="E21F1F"/>
                      <w:sz w:val="21"/>
                      <w:szCs w:val="21"/>
                    </w:rPr>
                  </w:rPrChange>
                </w:rPr>
                <w:t>"</w:t>
              </w:r>
            </w:ins>
            <w:ins w:id="3881" w:author="Maciej Maciejewski 2" w:date="2024-01-09T14:15:00Z">
              <w:r w:rsidR="00FA5450">
                <w:rPr>
                  <w:rFonts w:ascii="Courier New" w:hAnsi="Courier New" w:cs="Courier New"/>
                  <w:color w:val="0000FF"/>
                  <w:sz w:val="20"/>
                  <w:lang w:val="en-US"/>
                </w:rPr>
                <w:t>Banner</w:t>
              </w:r>
            </w:ins>
            <w:ins w:id="3882" w:author="Maciej Maciejewski 2" w:date="2024-01-09T14:06:00Z">
              <w:r w:rsidRPr="00FA5450">
                <w:rPr>
                  <w:rFonts w:ascii="Courier New" w:hAnsi="Courier New" w:cs="Courier New"/>
                  <w:color w:val="0000FF"/>
                  <w:sz w:val="20"/>
                  <w:lang w:val="en-US"/>
                  <w:rPrChange w:id="3883" w:author="Maciej Maciejewski 2" w:date="2024-01-09T14:10:00Z">
                    <w:rPr>
                      <w:rFonts w:ascii="Consolas" w:hAnsi="Consolas"/>
                      <w:color w:val="0000FF"/>
                      <w:sz w:val="21"/>
                      <w:szCs w:val="21"/>
                    </w:rPr>
                  </w:rPrChange>
                </w:rPr>
                <w:t xml:space="preserve"> Image Text</w:t>
              </w:r>
              <w:r w:rsidRPr="00FA5450">
                <w:rPr>
                  <w:rFonts w:ascii="Courier New" w:hAnsi="Courier New" w:cs="Courier New"/>
                  <w:color w:val="E21F1F"/>
                  <w:sz w:val="20"/>
                  <w:lang w:val="en-US"/>
                  <w:rPrChange w:id="3884" w:author="Maciej Maciejewski 2" w:date="2024-01-09T14:10:00Z">
                    <w:rPr>
                      <w:rFonts w:ascii="Consolas" w:hAnsi="Consolas"/>
                      <w:color w:val="E21F1F"/>
                      <w:sz w:val="21"/>
                      <w:szCs w:val="21"/>
                    </w:rPr>
                  </w:rPrChange>
                </w:rPr>
                <w:t>"</w:t>
              </w:r>
            </w:ins>
          </w:p>
          <w:p w14:paraId="0A277683" w14:textId="35F963FE" w:rsidR="0098456E" w:rsidRPr="00FA5450" w:rsidRDefault="0098456E" w:rsidP="009D5DF9">
            <w:pPr>
              <w:shd w:val="clear" w:color="auto" w:fill="FFFFFF"/>
              <w:overflowPunct/>
              <w:autoSpaceDE/>
              <w:autoSpaceDN/>
              <w:adjustRightInd/>
              <w:ind w:firstLine="0"/>
              <w:rPr>
                <w:ins w:id="3885" w:author="Maciej Maciejewski 2" w:date="2024-01-09T14:06:00Z"/>
                <w:rFonts w:ascii="Courier New" w:hAnsi="Courier New" w:cs="Courier New"/>
                <w:color w:val="000000"/>
                <w:sz w:val="20"/>
                <w:lang w:val="en-US"/>
                <w:rPrChange w:id="3886" w:author="Maciej Maciejewski 2" w:date="2024-01-09T14:10:00Z">
                  <w:rPr>
                    <w:ins w:id="3887" w:author="Maciej Maciejewski 2" w:date="2024-01-09T14:06:00Z"/>
                    <w:rFonts w:ascii="Consolas" w:hAnsi="Consolas"/>
                    <w:color w:val="000000"/>
                    <w:sz w:val="21"/>
                    <w:szCs w:val="21"/>
                  </w:rPr>
                </w:rPrChange>
              </w:rPr>
              <w:pPrChange w:id="3888" w:author="Maciej Maciejewski 2" w:date="2024-01-09T14:26:00Z">
                <w:pPr>
                  <w:shd w:val="clear" w:color="auto" w:fill="FFFFFF"/>
                  <w:overflowPunct/>
                  <w:autoSpaceDE/>
                  <w:autoSpaceDN/>
                  <w:adjustRightInd/>
                  <w:spacing w:line="285" w:lineRule="atLeast"/>
                  <w:ind w:firstLine="0"/>
                </w:pPr>
              </w:pPrChange>
            </w:pPr>
            <w:ins w:id="3889" w:author="Maciej Maciejewski 2" w:date="2024-01-09T14:06:00Z">
              <w:r w:rsidRPr="00FA5450">
                <w:rPr>
                  <w:rFonts w:ascii="Courier New" w:hAnsi="Courier New" w:cs="Courier New"/>
                  <w:color w:val="000000"/>
                  <w:sz w:val="20"/>
                  <w:lang w:val="en-US"/>
                  <w:rPrChange w:id="3890" w:author="Maciej Maciejewski 2" w:date="2024-01-09T14:10:00Z">
                    <w:rPr>
                      <w:rFonts w:ascii="Consolas" w:hAnsi="Consolas"/>
                      <w:color w:val="000000"/>
                      <w:sz w:val="21"/>
                      <w:szCs w:val="21"/>
                    </w:rPr>
                  </w:rPrChange>
                </w:rPr>
                <w:t> </w:t>
              </w:r>
            </w:ins>
            <w:ins w:id="3891" w:author="Maciej Maciejewski 2" w:date="2024-01-09T14:08:00Z">
              <w:r w:rsidRPr="00FA5450">
                <w:rPr>
                  <w:rFonts w:ascii="Courier New" w:hAnsi="Courier New" w:cs="Courier New"/>
                  <w:color w:val="000000"/>
                  <w:sz w:val="20"/>
                  <w:lang w:val="en-US"/>
                  <w:rPrChange w:id="3892" w:author="Maciej Maciejewski 2" w:date="2024-01-09T14:10:00Z">
                    <w:rPr>
                      <w:rFonts w:ascii="Consolas" w:hAnsi="Consolas"/>
                      <w:color w:val="000000"/>
                      <w:sz w:val="20"/>
                      <w:lang w:val="en-US"/>
                    </w:rPr>
                  </w:rPrChange>
                </w:rPr>
                <w:t xml:space="preserve"> </w:t>
              </w:r>
            </w:ins>
            <w:ins w:id="3893" w:author="Maciej Maciejewski 2" w:date="2024-01-09T14:09:00Z">
              <w:r w:rsidRPr="00FA5450">
                <w:rPr>
                  <w:rFonts w:ascii="Courier New" w:hAnsi="Courier New" w:cs="Courier New"/>
                  <w:color w:val="000000"/>
                  <w:sz w:val="20"/>
                  <w:lang w:val="en-US"/>
                  <w:rPrChange w:id="3894" w:author="Maciej Maciejewski 2" w:date="2024-01-09T14:10:00Z">
                    <w:rPr>
                      <w:rFonts w:ascii="Consolas" w:hAnsi="Consolas"/>
                      <w:color w:val="000000"/>
                      <w:sz w:val="20"/>
                      <w:lang w:val="en-US"/>
                    </w:rPr>
                  </w:rPrChange>
                </w:rPr>
                <w:t xml:space="preserve"> </w:t>
              </w:r>
            </w:ins>
            <w:ins w:id="3895" w:author="Maciej Maciejewski 2" w:date="2024-01-09T14:06:00Z">
              <w:r w:rsidRPr="00FA5450">
                <w:rPr>
                  <w:rFonts w:ascii="Courier New" w:hAnsi="Courier New" w:cs="Courier New"/>
                  <w:color w:val="800000"/>
                  <w:sz w:val="20"/>
                  <w:lang w:val="en-US"/>
                  <w:rPrChange w:id="3896" w:author="Maciej Maciejewski 2" w:date="2024-01-09T14:10:00Z">
                    <w:rPr>
                      <w:rFonts w:ascii="Consolas" w:hAnsi="Consolas"/>
                      <w:color w:val="800000"/>
                      <w:sz w:val="21"/>
                      <w:szCs w:val="21"/>
                    </w:rPr>
                  </w:rPrChange>
                </w:rPr>
                <w:t>/&gt;</w:t>
              </w:r>
            </w:ins>
          </w:p>
          <w:p w14:paraId="26FA42E1" w14:textId="7ED5D26E" w:rsidR="0098456E" w:rsidRPr="00FA5450" w:rsidRDefault="0098456E" w:rsidP="009D5DF9">
            <w:pPr>
              <w:shd w:val="clear" w:color="auto" w:fill="FFFFFF"/>
              <w:overflowPunct/>
              <w:autoSpaceDE/>
              <w:autoSpaceDN/>
              <w:adjustRightInd/>
              <w:ind w:firstLine="0"/>
              <w:rPr>
                <w:ins w:id="3897" w:author="Maciej Maciejewski 2" w:date="2024-01-09T14:06:00Z"/>
                <w:rFonts w:ascii="Courier New" w:hAnsi="Courier New" w:cs="Courier New"/>
                <w:color w:val="000000"/>
                <w:sz w:val="20"/>
                <w:lang w:val="en-US"/>
                <w:rPrChange w:id="3898" w:author="Maciej Maciejewski 2" w:date="2024-01-09T14:10:00Z">
                  <w:rPr>
                    <w:ins w:id="3899" w:author="Maciej Maciejewski 2" w:date="2024-01-09T14:06:00Z"/>
                    <w:rFonts w:ascii="Consolas" w:hAnsi="Consolas"/>
                    <w:color w:val="000000"/>
                    <w:sz w:val="21"/>
                    <w:szCs w:val="21"/>
                  </w:rPr>
                </w:rPrChange>
              </w:rPr>
              <w:pPrChange w:id="3900" w:author="Maciej Maciejewski 2" w:date="2024-01-09T14:26:00Z">
                <w:pPr>
                  <w:shd w:val="clear" w:color="auto" w:fill="FFFFFF"/>
                  <w:overflowPunct/>
                  <w:autoSpaceDE/>
                  <w:autoSpaceDN/>
                  <w:adjustRightInd/>
                  <w:spacing w:line="285" w:lineRule="atLeast"/>
                  <w:ind w:firstLine="0"/>
                </w:pPr>
              </w:pPrChange>
            </w:pPr>
            <w:ins w:id="3901" w:author="Maciej Maciejewski 2" w:date="2024-01-09T14:09:00Z">
              <w:r w:rsidRPr="00FA5450">
                <w:rPr>
                  <w:rFonts w:ascii="Courier New" w:hAnsi="Courier New" w:cs="Courier New"/>
                  <w:color w:val="800000"/>
                  <w:sz w:val="20"/>
                  <w:lang w:val="en-US"/>
                  <w:rPrChange w:id="3902" w:author="Maciej Maciejewski 2" w:date="2024-01-09T14:10:00Z">
                    <w:rPr>
                      <w:rFonts w:ascii="Consolas" w:hAnsi="Consolas"/>
                      <w:color w:val="800000"/>
                      <w:sz w:val="20"/>
                      <w:lang w:val="en-US"/>
                    </w:rPr>
                  </w:rPrChange>
                </w:rPr>
                <w:t xml:space="preserve"> </w:t>
              </w:r>
            </w:ins>
            <w:ins w:id="3903" w:author="Maciej Maciejewski 2" w:date="2024-01-09T14:06:00Z">
              <w:r w:rsidRPr="00FA5450">
                <w:rPr>
                  <w:rFonts w:ascii="Courier New" w:hAnsi="Courier New" w:cs="Courier New"/>
                  <w:color w:val="800000"/>
                  <w:sz w:val="20"/>
                  <w:lang w:val="en-US"/>
                  <w:rPrChange w:id="3904" w:author="Maciej Maciejewski 2" w:date="2024-01-09T14:10:00Z">
                    <w:rPr>
                      <w:rFonts w:ascii="Consolas" w:hAnsi="Consolas"/>
                      <w:color w:val="800000"/>
                      <w:sz w:val="21"/>
                      <w:szCs w:val="21"/>
                    </w:rPr>
                  </w:rPrChange>
                </w:rPr>
                <w:t>&lt;/div&gt;</w:t>
              </w:r>
            </w:ins>
          </w:p>
          <w:p w14:paraId="18C6C685" w14:textId="52147788" w:rsidR="0098456E" w:rsidRPr="00FA5450" w:rsidRDefault="0098456E" w:rsidP="009D5DF9">
            <w:pPr>
              <w:shd w:val="clear" w:color="auto" w:fill="FFFFFF"/>
              <w:overflowPunct/>
              <w:autoSpaceDE/>
              <w:autoSpaceDN/>
              <w:adjustRightInd/>
              <w:ind w:firstLine="0"/>
              <w:rPr>
                <w:ins w:id="3905" w:author="Maciej Maciejewski 2" w:date="2024-01-09T14:05:00Z"/>
                <w:rFonts w:ascii="Courier New" w:hAnsi="Courier New" w:cs="Courier New"/>
                <w:color w:val="000000"/>
                <w:sz w:val="20"/>
                <w:lang w:val="en-US"/>
                <w:rPrChange w:id="3906" w:author="Maciej Maciejewski 2" w:date="2024-01-09T14:10:00Z">
                  <w:rPr>
                    <w:ins w:id="3907" w:author="Maciej Maciejewski 2" w:date="2024-01-09T14:05:00Z"/>
                    <w:szCs w:val="24"/>
                    <w:lang w:eastAsia="ja-JP"/>
                  </w:rPr>
                </w:rPrChange>
              </w:rPr>
              <w:pPrChange w:id="3908" w:author="Maciej Maciejewski 2" w:date="2024-01-09T14:26:00Z">
                <w:pPr>
                  <w:ind w:firstLine="0"/>
                  <w:jc w:val="both"/>
                </w:pPr>
              </w:pPrChange>
            </w:pPr>
            <w:ins w:id="3909" w:author="Maciej Maciejewski 2" w:date="2024-01-09T14:06:00Z">
              <w:r w:rsidRPr="00FA5450">
                <w:rPr>
                  <w:rFonts w:ascii="Courier New" w:hAnsi="Courier New" w:cs="Courier New"/>
                  <w:color w:val="800000"/>
                  <w:sz w:val="20"/>
                  <w:lang w:val="en-US"/>
                  <w:rPrChange w:id="3910" w:author="Maciej Maciejewski 2" w:date="2024-01-09T14:10:00Z">
                    <w:rPr>
                      <w:rFonts w:ascii="Consolas" w:hAnsi="Consolas"/>
                      <w:color w:val="800000"/>
                      <w:sz w:val="21"/>
                      <w:szCs w:val="21"/>
                    </w:rPr>
                  </w:rPrChange>
                </w:rPr>
                <w:t>&lt;/div&gt;</w:t>
              </w:r>
            </w:ins>
          </w:p>
        </w:tc>
      </w:tr>
    </w:tbl>
    <w:p w14:paraId="52EB8D81" w14:textId="1BBD0DF4" w:rsidR="00C865BE" w:rsidRPr="0098456E" w:rsidDel="004546F0" w:rsidRDefault="00C865BE" w:rsidP="00C96096">
      <w:pPr>
        <w:overflowPunct/>
        <w:autoSpaceDE/>
        <w:autoSpaceDN/>
        <w:adjustRightInd/>
        <w:spacing w:before="100" w:beforeAutospacing="1" w:after="100" w:afterAutospacing="1"/>
        <w:ind w:left="360" w:firstLine="0"/>
        <w:jc w:val="both"/>
        <w:rPr>
          <w:ins w:id="3911" w:author="Maciej Maciejewski" w:date="2024-01-08T19:33:00Z"/>
          <w:del w:id="3912" w:author="Maciej Maciejewski 2" w:date="2024-01-09T13:48:00Z"/>
          <w:szCs w:val="24"/>
          <w:lang w:val="en-US" w:eastAsia="ja-JP"/>
          <w:rPrChange w:id="3913" w:author="Maciej Maciejewski 2" w:date="2024-01-09T14:09:00Z">
            <w:rPr>
              <w:ins w:id="3914" w:author="Maciej Maciejewski" w:date="2024-01-08T19:33:00Z"/>
              <w:del w:id="3915" w:author="Maciej Maciejewski 2" w:date="2024-01-09T13:48:00Z"/>
              <w:szCs w:val="24"/>
              <w:lang w:eastAsia="ja-JP"/>
            </w:rPr>
          </w:rPrChange>
        </w:rPr>
        <w:pPrChange w:id="3916" w:author="Maciej Maciejewski 2" w:date="2024-01-09T13:59:00Z">
          <w:pPr>
            <w:overflowPunct/>
            <w:autoSpaceDE/>
            <w:autoSpaceDN/>
            <w:adjustRightInd/>
            <w:spacing w:before="100" w:beforeAutospacing="1" w:after="100" w:afterAutospacing="1"/>
            <w:ind w:firstLine="0"/>
          </w:pPr>
        </w:pPrChange>
      </w:pPr>
    </w:p>
    <w:p w14:paraId="52509E2F" w14:textId="398568A0" w:rsidR="00066B95" w:rsidRPr="0098456E" w:rsidRDefault="00066B95" w:rsidP="00C96096">
      <w:pPr>
        <w:ind w:left="360" w:firstLine="0"/>
        <w:jc w:val="both"/>
        <w:rPr>
          <w:ins w:id="3917" w:author="Maciej Maciejewski" w:date="2024-01-05T18:46:00Z"/>
          <w:szCs w:val="24"/>
          <w:lang w:val="en-US"/>
          <w:rPrChange w:id="3918" w:author="Maciej Maciejewski 2" w:date="2024-01-09T14:09:00Z">
            <w:rPr>
              <w:ins w:id="3919" w:author="Maciej Maciejewski" w:date="2024-01-05T18:46:00Z"/>
              <w:b/>
              <w:bCs/>
              <w:sz w:val="28"/>
              <w:szCs w:val="28"/>
            </w:rPr>
          </w:rPrChange>
        </w:rPr>
        <w:pPrChange w:id="3920" w:author="Maciej Maciejewski 2" w:date="2024-01-09T13:59:00Z">
          <w:pPr>
            <w:ind w:firstLine="0"/>
            <w:jc w:val="both"/>
          </w:pPr>
        </w:pPrChange>
      </w:pPr>
    </w:p>
    <w:p w14:paraId="258CF62C" w14:textId="5CD711B9" w:rsidR="00A250D2" w:rsidRDefault="00FA5450" w:rsidP="00FA5450">
      <w:pPr>
        <w:ind w:firstLine="0"/>
        <w:jc w:val="center"/>
        <w:rPr>
          <w:ins w:id="3921" w:author="Maciej Maciejewski 2" w:date="2024-01-09T14:17:00Z"/>
          <w:sz w:val="20"/>
        </w:rPr>
      </w:pPr>
      <w:ins w:id="3922" w:author="Maciej Maciejewski 2" w:date="2024-01-09T14:16:00Z">
        <w:r>
          <w:rPr>
            <w:sz w:val="20"/>
          </w:rPr>
          <w:t>r</w:t>
        </w:r>
        <w:r w:rsidRPr="00FA5450">
          <w:rPr>
            <w:sz w:val="20"/>
            <w:rPrChange w:id="3923" w:author="Maciej Maciejewski 2" w:date="2024-01-09T14:16:00Z">
              <w:rPr>
                <w:b/>
                <w:bCs/>
                <w:sz w:val="28"/>
                <w:szCs w:val="28"/>
                <w:lang w:val="en-US"/>
              </w:rPr>
            </w:rPrChange>
          </w:rPr>
          <w:t>ys. 5.1</w:t>
        </w:r>
      </w:ins>
      <w:ins w:id="3924" w:author="Maciej Maciejewski 2" w:date="2024-01-09T15:13:00Z">
        <w:r w:rsidR="002B36D4">
          <w:rPr>
            <w:sz w:val="20"/>
          </w:rPr>
          <w:t>2</w:t>
        </w:r>
      </w:ins>
      <w:ins w:id="3925" w:author="Maciej Maciejewski 2" w:date="2024-01-09T14:16:00Z">
        <w:r w:rsidRPr="00FA5450">
          <w:rPr>
            <w:sz w:val="20"/>
            <w:rPrChange w:id="3926" w:author="Maciej Maciejewski 2" w:date="2024-01-09T14:16:00Z">
              <w:rPr>
                <w:b/>
                <w:bCs/>
                <w:sz w:val="28"/>
                <w:szCs w:val="28"/>
                <w:lang w:val="en-US"/>
              </w:rPr>
            </w:rPrChange>
          </w:rPr>
          <w:t xml:space="preserve"> </w:t>
        </w:r>
      </w:ins>
      <w:ins w:id="3927" w:author="Maciej Maciejewski 2" w:date="2024-01-09T14:17:00Z">
        <w:r w:rsidRPr="00FA5450">
          <w:rPr>
            <w:sz w:val="20"/>
          </w:rPr>
          <w:t>Przykład</w:t>
        </w:r>
      </w:ins>
      <w:ins w:id="3928" w:author="Maciej Maciejewski 2" w:date="2024-01-09T14:16:00Z">
        <w:r w:rsidRPr="00FA5450">
          <w:rPr>
            <w:sz w:val="20"/>
            <w:rPrChange w:id="3929" w:author="Maciej Maciejewski 2" w:date="2024-01-09T14:16:00Z">
              <w:rPr>
                <w:b/>
                <w:bCs/>
                <w:sz w:val="28"/>
                <w:szCs w:val="28"/>
                <w:lang w:val="en-US"/>
              </w:rPr>
            </w:rPrChange>
          </w:rPr>
          <w:t xml:space="preserve"> wykorzystanie </w:t>
        </w:r>
        <w:proofErr w:type="spellStart"/>
        <w:r w:rsidRPr="00FA5450">
          <w:rPr>
            <w:sz w:val="20"/>
            <w:rPrChange w:id="3930" w:author="Maciej Maciejewski 2" w:date="2024-01-09T14:16:00Z">
              <w:rPr>
                <w:b/>
                <w:bCs/>
                <w:sz w:val="28"/>
                <w:szCs w:val="28"/>
                <w:lang w:val="en-US"/>
              </w:rPr>
            </w:rPrChange>
          </w:rPr>
          <w:t>ngIf</w:t>
        </w:r>
        <w:proofErr w:type="spellEnd"/>
        <w:r w:rsidRPr="00FA5450">
          <w:rPr>
            <w:sz w:val="20"/>
            <w:rPrChange w:id="3931" w:author="Maciej Maciejewski 2" w:date="2024-01-09T14:16:00Z">
              <w:rPr>
                <w:b/>
                <w:bCs/>
                <w:sz w:val="28"/>
                <w:szCs w:val="28"/>
                <w:lang w:val="en-US"/>
              </w:rPr>
            </w:rPrChange>
          </w:rPr>
          <w:t xml:space="preserve"> w kodzie </w:t>
        </w:r>
        <w:r w:rsidRPr="00FA5450">
          <w:rPr>
            <w:sz w:val="20"/>
            <w:rPrChange w:id="3932" w:author="Maciej Maciejewski 2" w:date="2024-01-09T14:16:00Z">
              <w:rPr>
                <w:b/>
                <w:bCs/>
                <w:sz w:val="28"/>
                <w:szCs w:val="28"/>
              </w:rPr>
            </w:rPrChange>
          </w:rPr>
          <w:t>HTML</w:t>
        </w:r>
      </w:ins>
    </w:p>
    <w:p w14:paraId="4396DC26" w14:textId="77777777" w:rsidR="00FA5450" w:rsidRDefault="00FA5450" w:rsidP="00FA5450">
      <w:pPr>
        <w:ind w:firstLine="0"/>
        <w:rPr>
          <w:ins w:id="3933" w:author="Maciej Maciejewski 2" w:date="2024-01-09T14:17:00Z"/>
          <w:sz w:val="20"/>
        </w:rPr>
      </w:pPr>
    </w:p>
    <w:p w14:paraId="4418BD3B" w14:textId="313F5AA7" w:rsidR="00FA5450" w:rsidRDefault="001721A2" w:rsidP="001721A2">
      <w:pPr>
        <w:ind w:firstLine="708"/>
        <w:rPr>
          <w:ins w:id="3934" w:author="Maciej Maciejewski 2" w:date="2024-01-09T14:35:00Z"/>
        </w:rPr>
      </w:pPr>
      <w:ins w:id="3935" w:author="Maciej Maciejewski 2" w:date="2024-01-09T14:35:00Z">
        <w:r>
          <w:t xml:space="preserve">Poza komponentami, istotną część aplikacji </w:t>
        </w:r>
        <w:proofErr w:type="spellStart"/>
        <w:r>
          <w:t>Angular</w:t>
        </w:r>
        <w:proofErr w:type="spellEnd"/>
        <w:r>
          <w:t xml:space="preserve"> stanowią również serwisy. Podobnie jak w części serwerowej, serwisy w </w:t>
        </w:r>
        <w:proofErr w:type="spellStart"/>
        <w:r>
          <w:t>Angularze</w:t>
        </w:r>
        <w:proofErr w:type="spellEnd"/>
        <w:r>
          <w:t xml:space="preserve"> przechowują metody, które są używane w całym projekcie. Większość z tych serwisów to funkcje odpowiedzialne za komunikację z serwerem: wysyłają zapytania do serwera i obsługują odpowiedzi.</w:t>
        </w:r>
      </w:ins>
    </w:p>
    <w:p w14:paraId="04A0AC9C" w14:textId="77777777" w:rsidR="001721A2" w:rsidRDefault="001721A2" w:rsidP="001721A2">
      <w:pPr>
        <w:ind w:firstLine="708"/>
        <w:rPr>
          <w:ins w:id="3936" w:author="Maciej Maciejewski 2" w:date="2024-01-09T14:19:00Z"/>
          <w:sz w:val="20"/>
        </w:rPr>
        <w:pPrChange w:id="3937" w:author="Maciej Maciejewski 2" w:date="2024-01-09T14:35:00Z">
          <w:pPr>
            <w:ind w:firstLine="0"/>
          </w:pPr>
        </w:pPrChange>
      </w:pPr>
    </w:p>
    <w:tbl>
      <w:tblPr>
        <w:tblStyle w:val="Tabela-Siatka"/>
        <w:tblW w:w="0" w:type="auto"/>
        <w:tblLook w:val="04A0" w:firstRow="1" w:lastRow="0" w:firstColumn="1" w:lastColumn="0" w:noHBand="0" w:noVBand="1"/>
        <w:tblPrChange w:id="3938" w:author="Maciej Maciejewski 2" w:date="2024-01-09T14:19:00Z">
          <w:tblPr>
            <w:tblStyle w:val="Tabela-Siatka"/>
            <w:tblW w:w="0" w:type="auto"/>
            <w:tblLook w:val="04A0" w:firstRow="1" w:lastRow="0" w:firstColumn="1" w:lastColumn="0" w:noHBand="0" w:noVBand="1"/>
          </w:tblPr>
        </w:tblPrChange>
      </w:tblPr>
      <w:tblGrid>
        <w:gridCol w:w="457"/>
        <w:gridCol w:w="8605"/>
        <w:tblGridChange w:id="3939">
          <w:tblGrid>
            <w:gridCol w:w="1918"/>
            <w:gridCol w:w="7144"/>
          </w:tblGrid>
        </w:tblGridChange>
      </w:tblGrid>
      <w:tr w:rsidR="00FA5450" w14:paraId="1B5ADE93" w14:textId="77777777" w:rsidTr="00FA5450">
        <w:trPr>
          <w:ins w:id="3940" w:author="Maciej Maciejewski 2" w:date="2024-01-09T14:19:00Z"/>
        </w:trPr>
        <w:tc>
          <w:tcPr>
            <w:tcW w:w="279" w:type="dxa"/>
            <w:tcPrChange w:id="3941" w:author="Maciej Maciejewski 2" w:date="2024-01-09T14:19:00Z">
              <w:tcPr>
                <w:tcW w:w="4531" w:type="dxa"/>
              </w:tcPr>
            </w:tcPrChange>
          </w:tcPr>
          <w:p w14:paraId="40A8B79F" w14:textId="77777777" w:rsidR="00FA5450" w:rsidRPr="00FA5450" w:rsidRDefault="00FA5450" w:rsidP="009D5DF9">
            <w:pPr>
              <w:ind w:firstLine="0"/>
              <w:rPr>
                <w:ins w:id="3942" w:author="Maciej Maciejewski 2" w:date="2024-01-09T14:19:00Z"/>
                <w:rFonts w:ascii="Courier New" w:hAnsi="Courier New" w:cs="Courier New"/>
                <w:sz w:val="20"/>
                <w:rPrChange w:id="3943" w:author="Maciej Maciejewski 2" w:date="2024-01-09T14:20:00Z">
                  <w:rPr>
                    <w:ins w:id="3944" w:author="Maciej Maciejewski 2" w:date="2024-01-09T14:19:00Z"/>
                    <w:sz w:val="20"/>
                  </w:rPr>
                </w:rPrChange>
              </w:rPr>
            </w:pPr>
            <w:ins w:id="3945" w:author="Maciej Maciejewski 2" w:date="2024-01-09T14:19:00Z">
              <w:r w:rsidRPr="00FA5450">
                <w:rPr>
                  <w:rFonts w:ascii="Courier New" w:hAnsi="Courier New" w:cs="Courier New"/>
                  <w:sz w:val="20"/>
                  <w:rPrChange w:id="3946" w:author="Maciej Maciejewski 2" w:date="2024-01-09T14:20:00Z">
                    <w:rPr>
                      <w:sz w:val="20"/>
                    </w:rPr>
                  </w:rPrChange>
                </w:rPr>
                <w:t>1</w:t>
              </w:r>
            </w:ins>
          </w:p>
          <w:p w14:paraId="47047C9F" w14:textId="77777777" w:rsidR="00FA5450" w:rsidRPr="00FA5450" w:rsidRDefault="00FA5450" w:rsidP="009D5DF9">
            <w:pPr>
              <w:ind w:firstLine="0"/>
              <w:rPr>
                <w:ins w:id="3947" w:author="Maciej Maciejewski 2" w:date="2024-01-09T14:19:00Z"/>
                <w:rFonts w:ascii="Courier New" w:hAnsi="Courier New" w:cs="Courier New"/>
                <w:sz w:val="20"/>
                <w:rPrChange w:id="3948" w:author="Maciej Maciejewski 2" w:date="2024-01-09T14:20:00Z">
                  <w:rPr>
                    <w:ins w:id="3949" w:author="Maciej Maciejewski 2" w:date="2024-01-09T14:19:00Z"/>
                    <w:sz w:val="20"/>
                  </w:rPr>
                </w:rPrChange>
              </w:rPr>
            </w:pPr>
            <w:ins w:id="3950" w:author="Maciej Maciejewski 2" w:date="2024-01-09T14:19:00Z">
              <w:r w:rsidRPr="00FA5450">
                <w:rPr>
                  <w:rFonts w:ascii="Courier New" w:hAnsi="Courier New" w:cs="Courier New"/>
                  <w:sz w:val="20"/>
                  <w:rPrChange w:id="3951" w:author="Maciej Maciejewski 2" w:date="2024-01-09T14:20:00Z">
                    <w:rPr>
                      <w:sz w:val="20"/>
                    </w:rPr>
                  </w:rPrChange>
                </w:rPr>
                <w:t>2</w:t>
              </w:r>
            </w:ins>
          </w:p>
          <w:p w14:paraId="23BF3F5E" w14:textId="77777777" w:rsidR="00FA5450" w:rsidRPr="00FA5450" w:rsidRDefault="00FA5450" w:rsidP="009D5DF9">
            <w:pPr>
              <w:ind w:firstLine="0"/>
              <w:rPr>
                <w:ins w:id="3952" w:author="Maciej Maciejewski 2" w:date="2024-01-09T14:19:00Z"/>
                <w:rFonts w:ascii="Courier New" w:hAnsi="Courier New" w:cs="Courier New"/>
                <w:sz w:val="20"/>
                <w:rPrChange w:id="3953" w:author="Maciej Maciejewski 2" w:date="2024-01-09T14:20:00Z">
                  <w:rPr>
                    <w:ins w:id="3954" w:author="Maciej Maciejewski 2" w:date="2024-01-09T14:19:00Z"/>
                    <w:sz w:val="20"/>
                  </w:rPr>
                </w:rPrChange>
              </w:rPr>
            </w:pPr>
            <w:ins w:id="3955" w:author="Maciej Maciejewski 2" w:date="2024-01-09T14:19:00Z">
              <w:r w:rsidRPr="00FA5450">
                <w:rPr>
                  <w:rFonts w:ascii="Courier New" w:hAnsi="Courier New" w:cs="Courier New"/>
                  <w:sz w:val="20"/>
                  <w:rPrChange w:id="3956" w:author="Maciej Maciejewski 2" w:date="2024-01-09T14:20:00Z">
                    <w:rPr>
                      <w:sz w:val="20"/>
                    </w:rPr>
                  </w:rPrChange>
                </w:rPr>
                <w:t>3</w:t>
              </w:r>
            </w:ins>
          </w:p>
          <w:p w14:paraId="4B35AE9D" w14:textId="77777777" w:rsidR="00FA5450" w:rsidRPr="00FA5450" w:rsidRDefault="00FA5450" w:rsidP="009D5DF9">
            <w:pPr>
              <w:ind w:firstLine="0"/>
              <w:rPr>
                <w:ins w:id="3957" w:author="Maciej Maciejewski 2" w:date="2024-01-09T14:19:00Z"/>
                <w:rFonts w:ascii="Courier New" w:hAnsi="Courier New" w:cs="Courier New"/>
                <w:sz w:val="20"/>
                <w:rPrChange w:id="3958" w:author="Maciej Maciejewski 2" w:date="2024-01-09T14:20:00Z">
                  <w:rPr>
                    <w:ins w:id="3959" w:author="Maciej Maciejewski 2" w:date="2024-01-09T14:19:00Z"/>
                    <w:sz w:val="20"/>
                  </w:rPr>
                </w:rPrChange>
              </w:rPr>
            </w:pPr>
            <w:ins w:id="3960" w:author="Maciej Maciejewski 2" w:date="2024-01-09T14:19:00Z">
              <w:r w:rsidRPr="00FA5450">
                <w:rPr>
                  <w:rFonts w:ascii="Courier New" w:hAnsi="Courier New" w:cs="Courier New"/>
                  <w:sz w:val="20"/>
                  <w:rPrChange w:id="3961" w:author="Maciej Maciejewski 2" w:date="2024-01-09T14:20:00Z">
                    <w:rPr>
                      <w:sz w:val="20"/>
                    </w:rPr>
                  </w:rPrChange>
                </w:rPr>
                <w:t>4</w:t>
              </w:r>
            </w:ins>
          </w:p>
          <w:p w14:paraId="6A2BA4C6" w14:textId="77777777" w:rsidR="00FA5450" w:rsidRPr="00FA5450" w:rsidRDefault="00FA5450" w:rsidP="009D5DF9">
            <w:pPr>
              <w:ind w:firstLine="0"/>
              <w:rPr>
                <w:ins w:id="3962" w:author="Maciej Maciejewski 2" w:date="2024-01-09T14:19:00Z"/>
                <w:rFonts w:ascii="Courier New" w:hAnsi="Courier New" w:cs="Courier New"/>
                <w:sz w:val="20"/>
                <w:rPrChange w:id="3963" w:author="Maciej Maciejewski 2" w:date="2024-01-09T14:20:00Z">
                  <w:rPr>
                    <w:ins w:id="3964" w:author="Maciej Maciejewski 2" w:date="2024-01-09T14:19:00Z"/>
                    <w:sz w:val="20"/>
                  </w:rPr>
                </w:rPrChange>
              </w:rPr>
            </w:pPr>
            <w:ins w:id="3965" w:author="Maciej Maciejewski 2" w:date="2024-01-09T14:19:00Z">
              <w:r w:rsidRPr="00FA5450">
                <w:rPr>
                  <w:rFonts w:ascii="Courier New" w:hAnsi="Courier New" w:cs="Courier New"/>
                  <w:sz w:val="20"/>
                  <w:rPrChange w:id="3966" w:author="Maciej Maciejewski 2" w:date="2024-01-09T14:20:00Z">
                    <w:rPr>
                      <w:sz w:val="20"/>
                    </w:rPr>
                  </w:rPrChange>
                </w:rPr>
                <w:t>5</w:t>
              </w:r>
            </w:ins>
          </w:p>
          <w:p w14:paraId="7C8175EA" w14:textId="77777777" w:rsidR="00FA5450" w:rsidRPr="00FA5450" w:rsidRDefault="00FA5450" w:rsidP="009D5DF9">
            <w:pPr>
              <w:ind w:firstLine="0"/>
              <w:rPr>
                <w:ins w:id="3967" w:author="Maciej Maciejewski 2" w:date="2024-01-09T14:19:00Z"/>
                <w:rFonts w:ascii="Courier New" w:hAnsi="Courier New" w:cs="Courier New"/>
                <w:sz w:val="20"/>
                <w:rPrChange w:id="3968" w:author="Maciej Maciejewski 2" w:date="2024-01-09T14:20:00Z">
                  <w:rPr>
                    <w:ins w:id="3969" w:author="Maciej Maciejewski 2" w:date="2024-01-09T14:19:00Z"/>
                    <w:sz w:val="20"/>
                  </w:rPr>
                </w:rPrChange>
              </w:rPr>
            </w:pPr>
            <w:ins w:id="3970" w:author="Maciej Maciejewski 2" w:date="2024-01-09T14:19:00Z">
              <w:r w:rsidRPr="00FA5450">
                <w:rPr>
                  <w:rFonts w:ascii="Courier New" w:hAnsi="Courier New" w:cs="Courier New"/>
                  <w:sz w:val="20"/>
                  <w:rPrChange w:id="3971" w:author="Maciej Maciejewski 2" w:date="2024-01-09T14:20:00Z">
                    <w:rPr>
                      <w:sz w:val="20"/>
                    </w:rPr>
                  </w:rPrChange>
                </w:rPr>
                <w:t>6</w:t>
              </w:r>
            </w:ins>
          </w:p>
          <w:p w14:paraId="5A1BE0CF" w14:textId="77777777" w:rsidR="00FA5450" w:rsidRPr="00FA5450" w:rsidRDefault="00FA5450" w:rsidP="009D5DF9">
            <w:pPr>
              <w:ind w:firstLine="0"/>
              <w:rPr>
                <w:ins w:id="3972" w:author="Maciej Maciejewski 2" w:date="2024-01-09T14:19:00Z"/>
                <w:rFonts w:ascii="Courier New" w:hAnsi="Courier New" w:cs="Courier New"/>
                <w:sz w:val="20"/>
                <w:rPrChange w:id="3973" w:author="Maciej Maciejewski 2" w:date="2024-01-09T14:20:00Z">
                  <w:rPr>
                    <w:ins w:id="3974" w:author="Maciej Maciejewski 2" w:date="2024-01-09T14:19:00Z"/>
                    <w:sz w:val="20"/>
                  </w:rPr>
                </w:rPrChange>
              </w:rPr>
            </w:pPr>
            <w:ins w:id="3975" w:author="Maciej Maciejewski 2" w:date="2024-01-09T14:19:00Z">
              <w:r w:rsidRPr="00FA5450">
                <w:rPr>
                  <w:rFonts w:ascii="Courier New" w:hAnsi="Courier New" w:cs="Courier New"/>
                  <w:sz w:val="20"/>
                  <w:rPrChange w:id="3976" w:author="Maciej Maciejewski 2" w:date="2024-01-09T14:20:00Z">
                    <w:rPr>
                      <w:sz w:val="20"/>
                    </w:rPr>
                  </w:rPrChange>
                </w:rPr>
                <w:t>7</w:t>
              </w:r>
            </w:ins>
          </w:p>
          <w:p w14:paraId="181BE48E" w14:textId="77777777" w:rsidR="00FA5450" w:rsidRPr="00FA5450" w:rsidRDefault="00FA5450" w:rsidP="009D5DF9">
            <w:pPr>
              <w:ind w:firstLine="0"/>
              <w:rPr>
                <w:ins w:id="3977" w:author="Maciej Maciejewski 2" w:date="2024-01-09T14:19:00Z"/>
                <w:rFonts w:ascii="Courier New" w:hAnsi="Courier New" w:cs="Courier New"/>
                <w:sz w:val="20"/>
                <w:rPrChange w:id="3978" w:author="Maciej Maciejewski 2" w:date="2024-01-09T14:20:00Z">
                  <w:rPr>
                    <w:ins w:id="3979" w:author="Maciej Maciejewski 2" w:date="2024-01-09T14:19:00Z"/>
                    <w:sz w:val="20"/>
                  </w:rPr>
                </w:rPrChange>
              </w:rPr>
            </w:pPr>
            <w:ins w:id="3980" w:author="Maciej Maciejewski 2" w:date="2024-01-09T14:19:00Z">
              <w:r w:rsidRPr="00FA5450">
                <w:rPr>
                  <w:rFonts w:ascii="Courier New" w:hAnsi="Courier New" w:cs="Courier New"/>
                  <w:sz w:val="20"/>
                  <w:rPrChange w:id="3981" w:author="Maciej Maciejewski 2" w:date="2024-01-09T14:20:00Z">
                    <w:rPr>
                      <w:sz w:val="20"/>
                    </w:rPr>
                  </w:rPrChange>
                </w:rPr>
                <w:t>8</w:t>
              </w:r>
            </w:ins>
          </w:p>
          <w:p w14:paraId="2FC2CCD1" w14:textId="77777777" w:rsidR="00FA5450" w:rsidRPr="00FA5450" w:rsidRDefault="00FA5450" w:rsidP="009D5DF9">
            <w:pPr>
              <w:ind w:firstLine="0"/>
              <w:rPr>
                <w:ins w:id="3982" w:author="Maciej Maciejewski 2" w:date="2024-01-09T14:19:00Z"/>
                <w:rFonts w:ascii="Courier New" w:hAnsi="Courier New" w:cs="Courier New"/>
                <w:sz w:val="20"/>
                <w:rPrChange w:id="3983" w:author="Maciej Maciejewski 2" w:date="2024-01-09T14:20:00Z">
                  <w:rPr>
                    <w:ins w:id="3984" w:author="Maciej Maciejewski 2" w:date="2024-01-09T14:19:00Z"/>
                    <w:sz w:val="20"/>
                  </w:rPr>
                </w:rPrChange>
              </w:rPr>
            </w:pPr>
            <w:ins w:id="3985" w:author="Maciej Maciejewski 2" w:date="2024-01-09T14:19:00Z">
              <w:r w:rsidRPr="00FA5450">
                <w:rPr>
                  <w:rFonts w:ascii="Courier New" w:hAnsi="Courier New" w:cs="Courier New"/>
                  <w:sz w:val="20"/>
                  <w:rPrChange w:id="3986" w:author="Maciej Maciejewski 2" w:date="2024-01-09T14:20:00Z">
                    <w:rPr>
                      <w:sz w:val="20"/>
                    </w:rPr>
                  </w:rPrChange>
                </w:rPr>
                <w:t>9</w:t>
              </w:r>
            </w:ins>
          </w:p>
          <w:p w14:paraId="65C5AAB0" w14:textId="587218FA" w:rsidR="00FA5450" w:rsidRPr="00FA5450" w:rsidRDefault="00FA5450" w:rsidP="009D5DF9">
            <w:pPr>
              <w:ind w:firstLine="0"/>
              <w:rPr>
                <w:ins w:id="3987" w:author="Maciej Maciejewski 2" w:date="2024-01-09T14:19:00Z"/>
                <w:rFonts w:ascii="Courier New" w:hAnsi="Courier New" w:cs="Courier New"/>
                <w:sz w:val="20"/>
                <w:rPrChange w:id="3988" w:author="Maciej Maciejewski 2" w:date="2024-01-09T14:20:00Z">
                  <w:rPr>
                    <w:ins w:id="3989" w:author="Maciej Maciejewski 2" w:date="2024-01-09T14:19:00Z"/>
                    <w:sz w:val="20"/>
                  </w:rPr>
                </w:rPrChange>
              </w:rPr>
            </w:pPr>
            <w:ins w:id="3990" w:author="Maciej Maciejewski 2" w:date="2024-01-09T14:19:00Z">
              <w:r w:rsidRPr="00FA5450">
                <w:rPr>
                  <w:rFonts w:ascii="Courier New" w:hAnsi="Courier New" w:cs="Courier New"/>
                  <w:sz w:val="20"/>
                  <w:rPrChange w:id="3991" w:author="Maciej Maciejewski 2" w:date="2024-01-09T14:20:00Z">
                    <w:rPr>
                      <w:sz w:val="20"/>
                    </w:rPr>
                  </w:rPrChange>
                </w:rPr>
                <w:t>10</w:t>
              </w:r>
            </w:ins>
          </w:p>
          <w:p w14:paraId="4B99B214" w14:textId="77777777" w:rsidR="00FA5450" w:rsidRPr="00FA5450" w:rsidRDefault="00FA5450" w:rsidP="009D5DF9">
            <w:pPr>
              <w:ind w:firstLine="0"/>
              <w:rPr>
                <w:ins w:id="3992" w:author="Maciej Maciejewski 2" w:date="2024-01-09T14:19:00Z"/>
                <w:rFonts w:ascii="Courier New" w:hAnsi="Courier New" w:cs="Courier New"/>
                <w:sz w:val="20"/>
                <w:rPrChange w:id="3993" w:author="Maciej Maciejewski 2" w:date="2024-01-09T14:20:00Z">
                  <w:rPr>
                    <w:ins w:id="3994" w:author="Maciej Maciejewski 2" w:date="2024-01-09T14:19:00Z"/>
                    <w:sz w:val="20"/>
                  </w:rPr>
                </w:rPrChange>
              </w:rPr>
            </w:pPr>
            <w:ins w:id="3995" w:author="Maciej Maciejewski 2" w:date="2024-01-09T14:19:00Z">
              <w:r w:rsidRPr="00FA5450">
                <w:rPr>
                  <w:rFonts w:ascii="Courier New" w:hAnsi="Courier New" w:cs="Courier New"/>
                  <w:sz w:val="20"/>
                  <w:rPrChange w:id="3996" w:author="Maciej Maciejewski 2" w:date="2024-01-09T14:20:00Z">
                    <w:rPr>
                      <w:sz w:val="20"/>
                    </w:rPr>
                  </w:rPrChange>
                </w:rPr>
                <w:t>11</w:t>
              </w:r>
            </w:ins>
          </w:p>
          <w:p w14:paraId="05810714" w14:textId="77777777" w:rsidR="00FA5450" w:rsidRPr="00FA5450" w:rsidRDefault="00FA5450" w:rsidP="009D5DF9">
            <w:pPr>
              <w:ind w:firstLine="0"/>
              <w:rPr>
                <w:ins w:id="3997" w:author="Maciej Maciejewski 2" w:date="2024-01-09T14:19:00Z"/>
                <w:rFonts w:ascii="Courier New" w:hAnsi="Courier New" w:cs="Courier New"/>
                <w:sz w:val="20"/>
                <w:rPrChange w:id="3998" w:author="Maciej Maciejewski 2" w:date="2024-01-09T14:20:00Z">
                  <w:rPr>
                    <w:ins w:id="3999" w:author="Maciej Maciejewski 2" w:date="2024-01-09T14:19:00Z"/>
                    <w:sz w:val="20"/>
                  </w:rPr>
                </w:rPrChange>
              </w:rPr>
            </w:pPr>
            <w:ins w:id="4000" w:author="Maciej Maciejewski 2" w:date="2024-01-09T14:19:00Z">
              <w:r w:rsidRPr="00FA5450">
                <w:rPr>
                  <w:rFonts w:ascii="Courier New" w:hAnsi="Courier New" w:cs="Courier New"/>
                  <w:sz w:val="20"/>
                  <w:rPrChange w:id="4001" w:author="Maciej Maciejewski 2" w:date="2024-01-09T14:20:00Z">
                    <w:rPr>
                      <w:sz w:val="20"/>
                    </w:rPr>
                  </w:rPrChange>
                </w:rPr>
                <w:t>12</w:t>
              </w:r>
            </w:ins>
          </w:p>
          <w:p w14:paraId="6B8322D6" w14:textId="77777777" w:rsidR="00FA5450" w:rsidRPr="00FA5450" w:rsidRDefault="00FA5450" w:rsidP="009D5DF9">
            <w:pPr>
              <w:ind w:firstLine="0"/>
              <w:rPr>
                <w:ins w:id="4002" w:author="Maciej Maciejewski 2" w:date="2024-01-09T14:19:00Z"/>
                <w:rFonts w:ascii="Courier New" w:hAnsi="Courier New" w:cs="Courier New"/>
                <w:sz w:val="20"/>
                <w:rPrChange w:id="4003" w:author="Maciej Maciejewski 2" w:date="2024-01-09T14:20:00Z">
                  <w:rPr>
                    <w:ins w:id="4004" w:author="Maciej Maciejewski 2" w:date="2024-01-09T14:19:00Z"/>
                    <w:sz w:val="20"/>
                  </w:rPr>
                </w:rPrChange>
              </w:rPr>
            </w:pPr>
            <w:ins w:id="4005" w:author="Maciej Maciejewski 2" w:date="2024-01-09T14:19:00Z">
              <w:r w:rsidRPr="00FA5450">
                <w:rPr>
                  <w:rFonts w:ascii="Courier New" w:hAnsi="Courier New" w:cs="Courier New"/>
                  <w:sz w:val="20"/>
                  <w:rPrChange w:id="4006" w:author="Maciej Maciejewski 2" w:date="2024-01-09T14:20:00Z">
                    <w:rPr>
                      <w:sz w:val="20"/>
                    </w:rPr>
                  </w:rPrChange>
                </w:rPr>
                <w:t>13</w:t>
              </w:r>
            </w:ins>
          </w:p>
          <w:p w14:paraId="35E7B627" w14:textId="77777777" w:rsidR="00FA5450" w:rsidRPr="00FA5450" w:rsidRDefault="00FA5450" w:rsidP="009D5DF9">
            <w:pPr>
              <w:ind w:firstLine="0"/>
              <w:rPr>
                <w:ins w:id="4007" w:author="Maciej Maciejewski 2" w:date="2024-01-09T14:19:00Z"/>
                <w:rFonts w:ascii="Courier New" w:hAnsi="Courier New" w:cs="Courier New"/>
                <w:sz w:val="20"/>
                <w:rPrChange w:id="4008" w:author="Maciej Maciejewski 2" w:date="2024-01-09T14:20:00Z">
                  <w:rPr>
                    <w:ins w:id="4009" w:author="Maciej Maciejewski 2" w:date="2024-01-09T14:19:00Z"/>
                    <w:sz w:val="20"/>
                  </w:rPr>
                </w:rPrChange>
              </w:rPr>
            </w:pPr>
            <w:ins w:id="4010" w:author="Maciej Maciejewski 2" w:date="2024-01-09T14:19:00Z">
              <w:r w:rsidRPr="00FA5450">
                <w:rPr>
                  <w:rFonts w:ascii="Courier New" w:hAnsi="Courier New" w:cs="Courier New"/>
                  <w:sz w:val="20"/>
                  <w:rPrChange w:id="4011" w:author="Maciej Maciejewski 2" w:date="2024-01-09T14:20:00Z">
                    <w:rPr>
                      <w:sz w:val="20"/>
                    </w:rPr>
                  </w:rPrChange>
                </w:rPr>
                <w:t>14</w:t>
              </w:r>
            </w:ins>
          </w:p>
          <w:p w14:paraId="7144F1A6" w14:textId="77777777" w:rsidR="00FA5450" w:rsidRPr="00FA5450" w:rsidRDefault="00FA5450" w:rsidP="009D5DF9">
            <w:pPr>
              <w:ind w:firstLine="0"/>
              <w:rPr>
                <w:ins w:id="4012" w:author="Maciej Maciejewski 2" w:date="2024-01-09T14:19:00Z"/>
                <w:rFonts w:ascii="Courier New" w:hAnsi="Courier New" w:cs="Courier New"/>
                <w:sz w:val="20"/>
                <w:rPrChange w:id="4013" w:author="Maciej Maciejewski 2" w:date="2024-01-09T14:20:00Z">
                  <w:rPr>
                    <w:ins w:id="4014" w:author="Maciej Maciejewski 2" w:date="2024-01-09T14:19:00Z"/>
                    <w:sz w:val="20"/>
                  </w:rPr>
                </w:rPrChange>
              </w:rPr>
            </w:pPr>
            <w:ins w:id="4015" w:author="Maciej Maciejewski 2" w:date="2024-01-09T14:19:00Z">
              <w:r w:rsidRPr="00FA5450">
                <w:rPr>
                  <w:rFonts w:ascii="Courier New" w:hAnsi="Courier New" w:cs="Courier New"/>
                  <w:sz w:val="20"/>
                  <w:rPrChange w:id="4016" w:author="Maciej Maciejewski 2" w:date="2024-01-09T14:20:00Z">
                    <w:rPr>
                      <w:sz w:val="20"/>
                    </w:rPr>
                  </w:rPrChange>
                </w:rPr>
                <w:t>15</w:t>
              </w:r>
            </w:ins>
          </w:p>
          <w:p w14:paraId="60D0EA12" w14:textId="77777777" w:rsidR="00FA5450" w:rsidRPr="00FA5450" w:rsidRDefault="00FA5450" w:rsidP="009D5DF9">
            <w:pPr>
              <w:ind w:firstLine="0"/>
              <w:rPr>
                <w:ins w:id="4017" w:author="Maciej Maciejewski 2" w:date="2024-01-09T14:19:00Z"/>
                <w:rFonts w:ascii="Courier New" w:hAnsi="Courier New" w:cs="Courier New"/>
                <w:sz w:val="20"/>
                <w:rPrChange w:id="4018" w:author="Maciej Maciejewski 2" w:date="2024-01-09T14:20:00Z">
                  <w:rPr>
                    <w:ins w:id="4019" w:author="Maciej Maciejewski 2" w:date="2024-01-09T14:19:00Z"/>
                    <w:sz w:val="20"/>
                  </w:rPr>
                </w:rPrChange>
              </w:rPr>
            </w:pPr>
            <w:ins w:id="4020" w:author="Maciej Maciejewski 2" w:date="2024-01-09T14:19:00Z">
              <w:r w:rsidRPr="00FA5450">
                <w:rPr>
                  <w:rFonts w:ascii="Courier New" w:hAnsi="Courier New" w:cs="Courier New"/>
                  <w:sz w:val="20"/>
                  <w:rPrChange w:id="4021" w:author="Maciej Maciejewski 2" w:date="2024-01-09T14:20:00Z">
                    <w:rPr>
                      <w:sz w:val="20"/>
                    </w:rPr>
                  </w:rPrChange>
                </w:rPr>
                <w:t>16</w:t>
              </w:r>
            </w:ins>
          </w:p>
          <w:p w14:paraId="55BB9B5F" w14:textId="77777777" w:rsidR="00FA5450" w:rsidRPr="00FA5450" w:rsidRDefault="00FA5450" w:rsidP="009D5DF9">
            <w:pPr>
              <w:ind w:firstLine="0"/>
              <w:rPr>
                <w:ins w:id="4022" w:author="Maciej Maciejewski 2" w:date="2024-01-09T14:19:00Z"/>
                <w:rFonts w:ascii="Courier New" w:hAnsi="Courier New" w:cs="Courier New"/>
                <w:sz w:val="20"/>
                <w:rPrChange w:id="4023" w:author="Maciej Maciejewski 2" w:date="2024-01-09T14:20:00Z">
                  <w:rPr>
                    <w:ins w:id="4024" w:author="Maciej Maciejewski 2" w:date="2024-01-09T14:19:00Z"/>
                    <w:sz w:val="20"/>
                  </w:rPr>
                </w:rPrChange>
              </w:rPr>
            </w:pPr>
            <w:ins w:id="4025" w:author="Maciej Maciejewski 2" w:date="2024-01-09T14:19:00Z">
              <w:r w:rsidRPr="00FA5450">
                <w:rPr>
                  <w:rFonts w:ascii="Courier New" w:hAnsi="Courier New" w:cs="Courier New"/>
                  <w:sz w:val="20"/>
                  <w:rPrChange w:id="4026" w:author="Maciej Maciejewski 2" w:date="2024-01-09T14:20:00Z">
                    <w:rPr>
                      <w:sz w:val="20"/>
                    </w:rPr>
                  </w:rPrChange>
                </w:rPr>
                <w:t>17</w:t>
              </w:r>
            </w:ins>
          </w:p>
          <w:p w14:paraId="241525C2" w14:textId="77777777" w:rsidR="00FA5450" w:rsidRPr="00FA5450" w:rsidRDefault="00FA5450" w:rsidP="009D5DF9">
            <w:pPr>
              <w:ind w:firstLine="0"/>
              <w:rPr>
                <w:ins w:id="4027" w:author="Maciej Maciejewski 2" w:date="2024-01-09T14:19:00Z"/>
                <w:rFonts w:ascii="Courier New" w:hAnsi="Courier New" w:cs="Courier New"/>
                <w:sz w:val="20"/>
                <w:rPrChange w:id="4028" w:author="Maciej Maciejewski 2" w:date="2024-01-09T14:20:00Z">
                  <w:rPr>
                    <w:ins w:id="4029" w:author="Maciej Maciejewski 2" w:date="2024-01-09T14:19:00Z"/>
                    <w:sz w:val="20"/>
                  </w:rPr>
                </w:rPrChange>
              </w:rPr>
            </w:pPr>
            <w:ins w:id="4030" w:author="Maciej Maciejewski 2" w:date="2024-01-09T14:19:00Z">
              <w:r w:rsidRPr="00FA5450">
                <w:rPr>
                  <w:rFonts w:ascii="Courier New" w:hAnsi="Courier New" w:cs="Courier New"/>
                  <w:sz w:val="20"/>
                  <w:rPrChange w:id="4031" w:author="Maciej Maciejewski 2" w:date="2024-01-09T14:20:00Z">
                    <w:rPr>
                      <w:sz w:val="20"/>
                    </w:rPr>
                  </w:rPrChange>
                </w:rPr>
                <w:t>18</w:t>
              </w:r>
            </w:ins>
          </w:p>
          <w:p w14:paraId="04F31DB3" w14:textId="77777777" w:rsidR="00FA5450" w:rsidRPr="00FA5450" w:rsidRDefault="00FA5450" w:rsidP="009D5DF9">
            <w:pPr>
              <w:ind w:firstLine="0"/>
              <w:rPr>
                <w:ins w:id="4032" w:author="Maciej Maciejewski 2" w:date="2024-01-09T14:19:00Z"/>
                <w:rFonts w:ascii="Courier New" w:hAnsi="Courier New" w:cs="Courier New"/>
                <w:sz w:val="20"/>
                <w:rPrChange w:id="4033" w:author="Maciej Maciejewski 2" w:date="2024-01-09T14:20:00Z">
                  <w:rPr>
                    <w:ins w:id="4034" w:author="Maciej Maciejewski 2" w:date="2024-01-09T14:19:00Z"/>
                    <w:sz w:val="20"/>
                  </w:rPr>
                </w:rPrChange>
              </w:rPr>
            </w:pPr>
            <w:ins w:id="4035" w:author="Maciej Maciejewski 2" w:date="2024-01-09T14:19:00Z">
              <w:r w:rsidRPr="00FA5450">
                <w:rPr>
                  <w:rFonts w:ascii="Courier New" w:hAnsi="Courier New" w:cs="Courier New"/>
                  <w:sz w:val="20"/>
                  <w:rPrChange w:id="4036" w:author="Maciej Maciejewski 2" w:date="2024-01-09T14:20:00Z">
                    <w:rPr>
                      <w:sz w:val="20"/>
                    </w:rPr>
                  </w:rPrChange>
                </w:rPr>
                <w:t>19</w:t>
              </w:r>
            </w:ins>
          </w:p>
          <w:p w14:paraId="00DFCC77" w14:textId="7BB42C1B" w:rsidR="00FA5450" w:rsidRPr="00FA5450" w:rsidRDefault="009D5DF9" w:rsidP="009D5DF9">
            <w:pPr>
              <w:ind w:firstLine="0"/>
              <w:rPr>
                <w:ins w:id="4037" w:author="Maciej Maciejewski 2" w:date="2024-01-09T14:19:00Z"/>
                <w:rFonts w:ascii="Courier New" w:hAnsi="Courier New" w:cs="Courier New"/>
                <w:sz w:val="20"/>
                <w:rPrChange w:id="4038" w:author="Maciej Maciejewski 2" w:date="2024-01-09T14:20:00Z">
                  <w:rPr>
                    <w:ins w:id="4039" w:author="Maciej Maciejewski 2" w:date="2024-01-09T14:19:00Z"/>
                    <w:sz w:val="20"/>
                  </w:rPr>
                </w:rPrChange>
              </w:rPr>
            </w:pPr>
            <w:ins w:id="4040" w:author="Maciej Maciejewski 2" w:date="2024-01-09T14:26:00Z">
              <w:r>
                <w:rPr>
                  <w:rFonts w:ascii="Courier New" w:hAnsi="Courier New" w:cs="Courier New"/>
                  <w:sz w:val="20"/>
                </w:rPr>
                <w:t>20</w:t>
              </w:r>
            </w:ins>
          </w:p>
        </w:tc>
        <w:tc>
          <w:tcPr>
            <w:tcW w:w="8783" w:type="dxa"/>
            <w:tcPrChange w:id="4041" w:author="Maciej Maciejewski 2" w:date="2024-01-09T14:19:00Z">
              <w:tcPr>
                <w:tcW w:w="4531" w:type="dxa"/>
              </w:tcPr>
            </w:tcPrChange>
          </w:tcPr>
          <w:p w14:paraId="4C1C4068" w14:textId="77777777" w:rsidR="00FA5450" w:rsidRPr="00FA5450" w:rsidRDefault="00FA5450" w:rsidP="009D5DF9">
            <w:pPr>
              <w:shd w:val="clear" w:color="auto" w:fill="FFFFFF"/>
              <w:overflowPunct/>
              <w:autoSpaceDE/>
              <w:autoSpaceDN/>
              <w:adjustRightInd/>
              <w:ind w:firstLine="0"/>
              <w:rPr>
                <w:ins w:id="4042" w:author="Maciej Maciejewski 2" w:date="2024-01-09T14:19:00Z"/>
                <w:rFonts w:ascii="Courier New" w:hAnsi="Courier New" w:cs="Courier New"/>
                <w:color w:val="000000"/>
                <w:sz w:val="20"/>
                <w:lang w:val="en-US"/>
                <w:rPrChange w:id="4043" w:author="Maciej Maciejewski 2" w:date="2024-01-09T14:20:00Z">
                  <w:rPr>
                    <w:ins w:id="4044" w:author="Maciej Maciejewski 2" w:date="2024-01-09T14:19:00Z"/>
                    <w:rFonts w:ascii="Consolas" w:hAnsi="Consolas"/>
                    <w:color w:val="000000"/>
                    <w:sz w:val="21"/>
                    <w:szCs w:val="21"/>
                  </w:rPr>
                </w:rPrChange>
              </w:rPr>
              <w:pPrChange w:id="4045" w:author="Maciej Maciejewski 2" w:date="2024-01-09T14:26:00Z">
                <w:pPr>
                  <w:shd w:val="clear" w:color="auto" w:fill="FFFFFF"/>
                  <w:overflowPunct/>
                  <w:autoSpaceDE/>
                  <w:autoSpaceDN/>
                  <w:adjustRightInd/>
                  <w:spacing w:line="285" w:lineRule="atLeast"/>
                  <w:ind w:firstLine="0"/>
                </w:pPr>
              </w:pPrChange>
            </w:pPr>
            <w:ins w:id="4046" w:author="Maciej Maciejewski 2" w:date="2024-01-09T14:19:00Z">
              <w:r w:rsidRPr="00FA5450">
                <w:rPr>
                  <w:rFonts w:ascii="Courier New" w:hAnsi="Courier New" w:cs="Courier New"/>
                  <w:color w:val="000000"/>
                  <w:sz w:val="20"/>
                  <w:lang w:val="en-US"/>
                  <w:rPrChange w:id="4047" w:author="Maciej Maciejewski 2" w:date="2024-01-09T14:20:00Z">
                    <w:rPr>
                      <w:rFonts w:ascii="Consolas" w:hAnsi="Consolas"/>
                      <w:color w:val="000000"/>
                      <w:sz w:val="21"/>
                      <w:szCs w:val="21"/>
                    </w:rPr>
                  </w:rPrChange>
                </w:rPr>
                <w:t>@</w:t>
              </w:r>
              <w:r w:rsidRPr="00FA5450">
                <w:rPr>
                  <w:rFonts w:ascii="Courier New" w:hAnsi="Courier New" w:cs="Courier New"/>
                  <w:color w:val="74531F"/>
                  <w:sz w:val="20"/>
                  <w:lang w:val="en-US"/>
                  <w:rPrChange w:id="4048" w:author="Maciej Maciejewski 2" w:date="2024-01-09T14:20:00Z">
                    <w:rPr>
                      <w:rFonts w:ascii="Consolas" w:hAnsi="Consolas"/>
                      <w:color w:val="74531F"/>
                      <w:sz w:val="21"/>
                      <w:szCs w:val="21"/>
                    </w:rPr>
                  </w:rPrChange>
                </w:rPr>
                <w:t>Injectable</w:t>
              </w:r>
              <w:r w:rsidRPr="00FA5450">
                <w:rPr>
                  <w:rFonts w:ascii="Courier New" w:hAnsi="Courier New" w:cs="Courier New"/>
                  <w:color w:val="000000"/>
                  <w:sz w:val="20"/>
                  <w:lang w:val="en-US"/>
                  <w:rPrChange w:id="4049" w:author="Maciej Maciejewski 2" w:date="2024-01-09T14:20:00Z">
                    <w:rPr>
                      <w:rFonts w:ascii="Consolas" w:hAnsi="Consolas"/>
                      <w:color w:val="000000"/>
                      <w:sz w:val="21"/>
                      <w:szCs w:val="21"/>
                    </w:rPr>
                  </w:rPrChange>
                </w:rPr>
                <w:t>({</w:t>
              </w:r>
            </w:ins>
          </w:p>
          <w:p w14:paraId="72DFB384" w14:textId="77777777" w:rsidR="00FA5450" w:rsidRPr="00FA5450" w:rsidRDefault="00FA5450" w:rsidP="009D5DF9">
            <w:pPr>
              <w:shd w:val="clear" w:color="auto" w:fill="FFFFFF"/>
              <w:overflowPunct/>
              <w:autoSpaceDE/>
              <w:autoSpaceDN/>
              <w:adjustRightInd/>
              <w:ind w:firstLine="0"/>
              <w:rPr>
                <w:ins w:id="4050" w:author="Maciej Maciejewski 2" w:date="2024-01-09T14:19:00Z"/>
                <w:rFonts w:ascii="Courier New" w:hAnsi="Courier New" w:cs="Courier New"/>
                <w:color w:val="000000"/>
                <w:sz w:val="20"/>
                <w:lang w:val="en-US"/>
                <w:rPrChange w:id="4051" w:author="Maciej Maciejewski 2" w:date="2024-01-09T14:20:00Z">
                  <w:rPr>
                    <w:ins w:id="4052" w:author="Maciej Maciejewski 2" w:date="2024-01-09T14:19:00Z"/>
                    <w:rFonts w:ascii="Consolas" w:hAnsi="Consolas"/>
                    <w:color w:val="000000"/>
                    <w:sz w:val="21"/>
                    <w:szCs w:val="21"/>
                  </w:rPr>
                </w:rPrChange>
              </w:rPr>
              <w:pPrChange w:id="4053" w:author="Maciej Maciejewski 2" w:date="2024-01-09T14:26:00Z">
                <w:pPr>
                  <w:shd w:val="clear" w:color="auto" w:fill="FFFFFF"/>
                  <w:overflowPunct/>
                  <w:autoSpaceDE/>
                  <w:autoSpaceDN/>
                  <w:adjustRightInd/>
                  <w:spacing w:line="285" w:lineRule="atLeast"/>
                  <w:ind w:firstLine="0"/>
                </w:pPr>
              </w:pPrChange>
            </w:pPr>
            <w:ins w:id="4054" w:author="Maciej Maciejewski 2" w:date="2024-01-09T14:19:00Z">
              <w:r w:rsidRPr="00FA5450">
                <w:rPr>
                  <w:rFonts w:ascii="Courier New" w:hAnsi="Courier New" w:cs="Courier New"/>
                  <w:color w:val="000000"/>
                  <w:sz w:val="20"/>
                  <w:lang w:val="en-US"/>
                  <w:rPrChange w:id="4055" w:author="Maciej Maciejewski 2" w:date="2024-01-09T14:20:00Z">
                    <w:rPr>
                      <w:rFonts w:ascii="Consolas" w:hAnsi="Consolas"/>
                      <w:color w:val="000000"/>
                      <w:sz w:val="21"/>
                      <w:szCs w:val="21"/>
                    </w:rPr>
                  </w:rPrChange>
                </w:rPr>
                <w:t xml:space="preserve">  </w:t>
              </w:r>
              <w:proofErr w:type="spellStart"/>
              <w:r w:rsidRPr="00FA5450">
                <w:rPr>
                  <w:rFonts w:ascii="Courier New" w:hAnsi="Courier New" w:cs="Courier New"/>
                  <w:color w:val="000000"/>
                  <w:sz w:val="20"/>
                  <w:lang w:val="en-US"/>
                  <w:rPrChange w:id="4056" w:author="Maciej Maciejewski 2" w:date="2024-01-09T14:20:00Z">
                    <w:rPr>
                      <w:rFonts w:ascii="Consolas" w:hAnsi="Consolas"/>
                      <w:color w:val="000000"/>
                      <w:sz w:val="21"/>
                      <w:szCs w:val="21"/>
                    </w:rPr>
                  </w:rPrChange>
                </w:rPr>
                <w:t>providedIn</w:t>
              </w:r>
              <w:proofErr w:type="spellEnd"/>
              <w:r w:rsidRPr="00FA5450">
                <w:rPr>
                  <w:rFonts w:ascii="Courier New" w:hAnsi="Courier New" w:cs="Courier New"/>
                  <w:color w:val="001080"/>
                  <w:sz w:val="20"/>
                  <w:lang w:val="en-US"/>
                  <w:rPrChange w:id="4057" w:author="Maciej Maciejewski 2" w:date="2024-01-09T14:20:00Z">
                    <w:rPr>
                      <w:rFonts w:ascii="Consolas" w:hAnsi="Consolas"/>
                      <w:color w:val="001080"/>
                      <w:sz w:val="21"/>
                      <w:szCs w:val="21"/>
                    </w:rPr>
                  </w:rPrChange>
                </w:rPr>
                <w:t>:</w:t>
              </w:r>
              <w:r w:rsidRPr="00FA5450">
                <w:rPr>
                  <w:rFonts w:ascii="Courier New" w:hAnsi="Courier New" w:cs="Courier New"/>
                  <w:color w:val="000000"/>
                  <w:sz w:val="20"/>
                  <w:lang w:val="en-US"/>
                  <w:rPrChange w:id="4058" w:author="Maciej Maciejewski 2" w:date="2024-01-09T14:20:00Z">
                    <w:rPr>
                      <w:rFonts w:ascii="Consolas" w:hAnsi="Consolas"/>
                      <w:color w:val="000000"/>
                      <w:sz w:val="21"/>
                      <w:szCs w:val="21"/>
                    </w:rPr>
                  </w:rPrChange>
                </w:rPr>
                <w:t xml:space="preserve"> </w:t>
              </w:r>
              <w:r w:rsidRPr="00FA5450">
                <w:rPr>
                  <w:rFonts w:ascii="Courier New" w:hAnsi="Courier New" w:cs="Courier New"/>
                  <w:color w:val="E21F1F"/>
                  <w:sz w:val="20"/>
                  <w:lang w:val="en-US"/>
                  <w:rPrChange w:id="4059" w:author="Maciej Maciejewski 2" w:date="2024-01-09T14:20:00Z">
                    <w:rPr>
                      <w:rFonts w:ascii="Consolas" w:hAnsi="Consolas"/>
                      <w:color w:val="E21F1F"/>
                      <w:sz w:val="21"/>
                      <w:szCs w:val="21"/>
                    </w:rPr>
                  </w:rPrChange>
                </w:rPr>
                <w:t>'</w:t>
              </w:r>
              <w:r w:rsidRPr="00FA5450">
                <w:rPr>
                  <w:rFonts w:ascii="Courier New" w:hAnsi="Courier New" w:cs="Courier New"/>
                  <w:color w:val="A31515"/>
                  <w:sz w:val="20"/>
                  <w:lang w:val="en-US"/>
                  <w:rPrChange w:id="4060" w:author="Maciej Maciejewski 2" w:date="2024-01-09T14:20:00Z">
                    <w:rPr>
                      <w:rFonts w:ascii="Consolas" w:hAnsi="Consolas"/>
                      <w:color w:val="A31515"/>
                      <w:sz w:val="21"/>
                      <w:szCs w:val="21"/>
                    </w:rPr>
                  </w:rPrChange>
                </w:rPr>
                <w:t>root</w:t>
              </w:r>
              <w:r w:rsidRPr="00FA5450">
                <w:rPr>
                  <w:rFonts w:ascii="Courier New" w:hAnsi="Courier New" w:cs="Courier New"/>
                  <w:color w:val="E21F1F"/>
                  <w:sz w:val="20"/>
                  <w:lang w:val="en-US"/>
                  <w:rPrChange w:id="4061" w:author="Maciej Maciejewski 2" w:date="2024-01-09T14:20:00Z">
                    <w:rPr>
                      <w:rFonts w:ascii="Consolas" w:hAnsi="Consolas"/>
                      <w:color w:val="E21F1F"/>
                      <w:sz w:val="21"/>
                      <w:szCs w:val="21"/>
                    </w:rPr>
                  </w:rPrChange>
                </w:rPr>
                <w:t>'</w:t>
              </w:r>
            </w:ins>
          </w:p>
          <w:p w14:paraId="0AF6B1B6" w14:textId="77777777" w:rsidR="00FA5450" w:rsidRPr="00FA5450" w:rsidRDefault="00FA5450" w:rsidP="009D5DF9">
            <w:pPr>
              <w:shd w:val="clear" w:color="auto" w:fill="FFFFFF"/>
              <w:overflowPunct/>
              <w:autoSpaceDE/>
              <w:autoSpaceDN/>
              <w:adjustRightInd/>
              <w:ind w:firstLine="0"/>
              <w:rPr>
                <w:ins w:id="4062" w:author="Maciej Maciejewski 2" w:date="2024-01-09T14:19:00Z"/>
                <w:rFonts w:ascii="Courier New" w:hAnsi="Courier New" w:cs="Courier New"/>
                <w:color w:val="000000"/>
                <w:sz w:val="20"/>
                <w:lang w:val="en-US"/>
                <w:rPrChange w:id="4063" w:author="Maciej Maciejewski 2" w:date="2024-01-09T14:20:00Z">
                  <w:rPr>
                    <w:ins w:id="4064" w:author="Maciej Maciejewski 2" w:date="2024-01-09T14:19:00Z"/>
                    <w:rFonts w:ascii="Consolas" w:hAnsi="Consolas"/>
                    <w:color w:val="000000"/>
                    <w:sz w:val="21"/>
                    <w:szCs w:val="21"/>
                  </w:rPr>
                </w:rPrChange>
              </w:rPr>
              <w:pPrChange w:id="4065" w:author="Maciej Maciejewski 2" w:date="2024-01-09T14:26:00Z">
                <w:pPr>
                  <w:shd w:val="clear" w:color="auto" w:fill="FFFFFF"/>
                  <w:overflowPunct/>
                  <w:autoSpaceDE/>
                  <w:autoSpaceDN/>
                  <w:adjustRightInd/>
                  <w:spacing w:line="285" w:lineRule="atLeast"/>
                  <w:ind w:firstLine="0"/>
                </w:pPr>
              </w:pPrChange>
            </w:pPr>
            <w:ins w:id="4066" w:author="Maciej Maciejewski 2" w:date="2024-01-09T14:19:00Z">
              <w:r w:rsidRPr="00FA5450">
                <w:rPr>
                  <w:rFonts w:ascii="Courier New" w:hAnsi="Courier New" w:cs="Courier New"/>
                  <w:color w:val="000000"/>
                  <w:sz w:val="20"/>
                  <w:lang w:val="en-US"/>
                  <w:rPrChange w:id="4067" w:author="Maciej Maciejewski 2" w:date="2024-01-09T14:20:00Z">
                    <w:rPr>
                      <w:rFonts w:ascii="Consolas" w:hAnsi="Consolas"/>
                      <w:color w:val="000000"/>
                      <w:sz w:val="21"/>
                      <w:szCs w:val="21"/>
                    </w:rPr>
                  </w:rPrChange>
                </w:rPr>
                <w:t>})</w:t>
              </w:r>
            </w:ins>
          </w:p>
          <w:p w14:paraId="350C562E" w14:textId="77777777" w:rsidR="00FA5450" w:rsidRPr="00FA5450" w:rsidRDefault="00FA5450" w:rsidP="009D5DF9">
            <w:pPr>
              <w:shd w:val="clear" w:color="auto" w:fill="FFFFFF"/>
              <w:overflowPunct/>
              <w:autoSpaceDE/>
              <w:autoSpaceDN/>
              <w:adjustRightInd/>
              <w:ind w:firstLine="0"/>
              <w:rPr>
                <w:ins w:id="4068" w:author="Maciej Maciejewski 2" w:date="2024-01-09T14:19:00Z"/>
                <w:rFonts w:ascii="Courier New" w:hAnsi="Courier New" w:cs="Courier New"/>
                <w:color w:val="000000"/>
                <w:sz w:val="20"/>
                <w:lang w:val="en-US"/>
                <w:rPrChange w:id="4069" w:author="Maciej Maciejewski 2" w:date="2024-01-09T14:20:00Z">
                  <w:rPr>
                    <w:ins w:id="4070" w:author="Maciej Maciejewski 2" w:date="2024-01-09T14:19:00Z"/>
                    <w:rFonts w:ascii="Consolas" w:hAnsi="Consolas"/>
                    <w:color w:val="000000"/>
                    <w:sz w:val="21"/>
                    <w:szCs w:val="21"/>
                  </w:rPr>
                </w:rPrChange>
              </w:rPr>
              <w:pPrChange w:id="4071" w:author="Maciej Maciejewski 2" w:date="2024-01-09T14:26:00Z">
                <w:pPr>
                  <w:shd w:val="clear" w:color="auto" w:fill="FFFFFF"/>
                  <w:overflowPunct/>
                  <w:autoSpaceDE/>
                  <w:autoSpaceDN/>
                  <w:adjustRightInd/>
                  <w:spacing w:line="285" w:lineRule="atLeast"/>
                  <w:ind w:firstLine="0"/>
                </w:pPr>
              </w:pPrChange>
            </w:pPr>
            <w:ins w:id="4072" w:author="Maciej Maciejewski 2" w:date="2024-01-09T14:19:00Z">
              <w:r w:rsidRPr="00FA5450">
                <w:rPr>
                  <w:rFonts w:ascii="Courier New" w:hAnsi="Courier New" w:cs="Courier New"/>
                  <w:color w:val="8F08C4"/>
                  <w:sz w:val="20"/>
                  <w:lang w:val="en-US"/>
                  <w:rPrChange w:id="4073" w:author="Maciej Maciejewski 2" w:date="2024-01-09T14:20:00Z">
                    <w:rPr>
                      <w:rFonts w:ascii="Consolas" w:hAnsi="Consolas"/>
                      <w:color w:val="8F08C4"/>
                      <w:sz w:val="21"/>
                      <w:szCs w:val="21"/>
                    </w:rPr>
                  </w:rPrChange>
                </w:rPr>
                <w:t>export</w:t>
              </w:r>
              <w:r w:rsidRPr="00FA5450">
                <w:rPr>
                  <w:rFonts w:ascii="Courier New" w:hAnsi="Courier New" w:cs="Courier New"/>
                  <w:color w:val="000000"/>
                  <w:sz w:val="20"/>
                  <w:lang w:val="en-US"/>
                  <w:rPrChange w:id="4074" w:author="Maciej Maciejewski 2" w:date="2024-01-09T14:20:00Z">
                    <w:rPr>
                      <w:rFonts w:ascii="Consolas" w:hAnsi="Consolas"/>
                      <w:color w:val="000000"/>
                      <w:sz w:val="21"/>
                      <w:szCs w:val="21"/>
                    </w:rPr>
                  </w:rPrChange>
                </w:rPr>
                <w:t xml:space="preserve"> </w:t>
              </w:r>
              <w:r w:rsidRPr="00FA5450">
                <w:rPr>
                  <w:rFonts w:ascii="Courier New" w:hAnsi="Courier New" w:cs="Courier New"/>
                  <w:color w:val="0000FF"/>
                  <w:sz w:val="20"/>
                  <w:lang w:val="en-US"/>
                  <w:rPrChange w:id="4075" w:author="Maciej Maciejewski 2" w:date="2024-01-09T14:20:00Z">
                    <w:rPr>
                      <w:rFonts w:ascii="Consolas" w:hAnsi="Consolas"/>
                      <w:color w:val="0000FF"/>
                      <w:sz w:val="21"/>
                      <w:szCs w:val="21"/>
                    </w:rPr>
                  </w:rPrChange>
                </w:rPr>
                <w:t>class</w:t>
              </w:r>
              <w:r w:rsidRPr="00FA5450">
                <w:rPr>
                  <w:rFonts w:ascii="Courier New" w:hAnsi="Courier New" w:cs="Courier New"/>
                  <w:color w:val="000000"/>
                  <w:sz w:val="20"/>
                  <w:lang w:val="en-US"/>
                  <w:rPrChange w:id="4076" w:author="Maciej Maciejewski 2" w:date="2024-01-09T14:20:00Z">
                    <w:rPr>
                      <w:rFonts w:ascii="Consolas" w:hAnsi="Consolas"/>
                      <w:color w:val="000000"/>
                      <w:sz w:val="21"/>
                      <w:szCs w:val="21"/>
                    </w:rPr>
                  </w:rPrChange>
                </w:rPr>
                <w:t xml:space="preserve"> </w:t>
              </w:r>
              <w:proofErr w:type="spellStart"/>
              <w:r w:rsidRPr="00FA5450">
                <w:rPr>
                  <w:rFonts w:ascii="Courier New" w:hAnsi="Courier New" w:cs="Courier New"/>
                  <w:color w:val="2B91AF"/>
                  <w:sz w:val="20"/>
                  <w:lang w:val="en-US"/>
                  <w:rPrChange w:id="4077" w:author="Maciej Maciejewski 2" w:date="2024-01-09T14:20:00Z">
                    <w:rPr>
                      <w:rFonts w:ascii="Consolas" w:hAnsi="Consolas"/>
                      <w:color w:val="2B91AF"/>
                      <w:sz w:val="21"/>
                      <w:szCs w:val="21"/>
                    </w:rPr>
                  </w:rPrChange>
                </w:rPr>
                <w:t>ProjectService</w:t>
              </w:r>
              <w:proofErr w:type="spellEnd"/>
              <w:r w:rsidRPr="00FA5450">
                <w:rPr>
                  <w:rFonts w:ascii="Courier New" w:hAnsi="Courier New" w:cs="Courier New"/>
                  <w:color w:val="000000"/>
                  <w:sz w:val="20"/>
                  <w:lang w:val="en-US"/>
                  <w:rPrChange w:id="4078" w:author="Maciej Maciejewski 2" w:date="2024-01-09T14:20:00Z">
                    <w:rPr>
                      <w:rFonts w:ascii="Consolas" w:hAnsi="Consolas"/>
                      <w:color w:val="000000"/>
                      <w:sz w:val="21"/>
                      <w:szCs w:val="21"/>
                    </w:rPr>
                  </w:rPrChange>
                </w:rPr>
                <w:t xml:space="preserve"> {</w:t>
              </w:r>
            </w:ins>
          </w:p>
          <w:p w14:paraId="3552EBFE" w14:textId="77777777" w:rsidR="00FA5450" w:rsidRPr="00FA5450" w:rsidRDefault="00FA5450" w:rsidP="009D5DF9">
            <w:pPr>
              <w:shd w:val="clear" w:color="auto" w:fill="FFFFFF"/>
              <w:overflowPunct/>
              <w:autoSpaceDE/>
              <w:autoSpaceDN/>
              <w:adjustRightInd/>
              <w:ind w:firstLine="0"/>
              <w:rPr>
                <w:ins w:id="4079" w:author="Maciej Maciejewski 2" w:date="2024-01-09T14:19:00Z"/>
                <w:rFonts w:ascii="Courier New" w:hAnsi="Courier New" w:cs="Courier New"/>
                <w:color w:val="000000"/>
                <w:sz w:val="20"/>
                <w:lang w:val="en-US"/>
                <w:rPrChange w:id="4080" w:author="Maciej Maciejewski 2" w:date="2024-01-09T14:20:00Z">
                  <w:rPr>
                    <w:ins w:id="4081" w:author="Maciej Maciejewski 2" w:date="2024-01-09T14:19:00Z"/>
                    <w:rFonts w:ascii="Consolas" w:hAnsi="Consolas"/>
                    <w:color w:val="000000"/>
                    <w:sz w:val="21"/>
                    <w:szCs w:val="21"/>
                  </w:rPr>
                </w:rPrChange>
              </w:rPr>
              <w:pPrChange w:id="4082" w:author="Maciej Maciejewski 2" w:date="2024-01-09T14:26:00Z">
                <w:pPr>
                  <w:shd w:val="clear" w:color="auto" w:fill="FFFFFF"/>
                  <w:overflowPunct/>
                  <w:autoSpaceDE/>
                  <w:autoSpaceDN/>
                  <w:adjustRightInd/>
                  <w:spacing w:line="285" w:lineRule="atLeast"/>
                  <w:ind w:firstLine="0"/>
                </w:pPr>
              </w:pPrChange>
            </w:pPr>
          </w:p>
          <w:p w14:paraId="49343B7A" w14:textId="77777777" w:rsidR="00FA5450" w:rsidRPr="00FA5450" w:rsidRDefault="00FA5450" w:rsidP="009D5DF9">
            <w:pPr>
              <w:shd w:val="clear" w:color="auto" w:fill="FFFFFF"/>
              <w:overflowPunct/>
              <w:autoSpaceDE/>
              <w:autoSpaceDN/>
              <w:adjustRightInd/>
              <w:ind w:firstLine="0"/>
              <w:rPr>
                <w:ins w:id="4083" w:author="Maciej Maciejewski 2" w:date="2024-01-09T14:19:00Z"/>
                <w:rFonts w:ascii="Courier New" w:hAnsi="Courier New" w:cs="Courier New"/>
                <w:color w:val="000000"/>
                <w:sz w:val="20"/>
                <w:lang w:val="en-US"/>
                <w:rPrChange w:id="4084" w:author="Maciej Maciejewski 2" w:date="2024-01-09T14:20:00Z">
                  <w:rPr>
                    <w:ins w:id="4085" w:author="Maciej Maciejewski 2" w:date="2024-01-09T14:19:00Z"/>
                    <w:rFonts w:ascii="Consolas" w:hAnsi="Consolas"/>
                    <w:color w:val="000000"/>
                    <w:sz w:val="21"/>
                    <w:szCs w:val="21"/>
                  </w:rPr>
                </w:rPrChange>
              </w:rPr>
              <w:pPrChange w:id="4086" w:author="Maciej Maciejewski 2" w:date="2024-01-09T14:26:00Z">
                <w:pPr>
                  <w:shd w:val="clear" w:color="auto" w:fill="FFFFFF"/>
                  <w:overflowPunct/>
                  <w:autoSpaceDE/>
                  <w:autoSpaceDN/>
                  <w:adjustRightInd/>
                  <w:spacing w:line="285" w:lineRule="atLeast"/>
                  <w:ind w:firstLine="0"/>
                </w:pPr>
              </w:pPrChange>
            </w:pPr>
            <w:ins w:id="4087" w:author="Maciej Maciejewski 2" w:date="2024-01-09T14:19:00Z">
              <w:r w:rsidRPr="00FA5450">
                <w:rPr>
                  <w:rFonts w:ascii="Courier New" w:hAnsi="Courier New" w:cs="Courier New"/>
                  <w:color w:val="000000"/>
                  <w:sz w:val="20"/>
                  <w:lang w:val="en-US"/>
                  <w:rPrChange w:id="4088" w:author="Maciej Maciejewski 2" w:date="2024-01-09T14:20:00Z">
                    <w:rPr>
                      <w:rFonts w:ascii="Consolas" w:hAnsi="Consolas"/>
                      <w:color w:val="000000"/>
                      <w:sz w:val="21"/>
                      <w:szCs w:val="21"/>
                    </w:rPr>
                  </w:rPrChange>
                </w:rPr>
                <w:t xml:space="preserve">  </w:t>
              </w:r>
              <w:r w:rsidRPr="00FA5450">
                <w:rPr>
                  <w:rFonts w:ascii="Courier New" w:hAnsi="Courier New" w:cs="Courier New"/>
                  <w:color w:val="0000FF"/>
                  <w:sz w:val="20"/>
                  <w:lang w:val="en-US"/>
                  <w:rPrChange w:id="4089" w:author="Maciej Maciejewski 2" w:date="2024-01-09T14:20:00Z">
                    <w:rPr>
                      <w:rFonts w:ascii="Consolas" w:hAnsi="Consolas"/>
                      <w:color w:val="0000FF"/>
                      <w:sz w:val="21"/>
                      <w:szCs w:val="21"/>
                    </w:rPr>
                  </w:rPrChange>
                </w:rPr>
                <w:t>constructor</w:t>
              </w:r>
              <w:r w:rsidRPr="00FA5450">
                <w:rPr>
                  <w:rFonts w:ascii="Courier New" w:hAnsi="Courier New" w:cs="Courier New"/>
                  <w:color w:val="000000"/>
                  <w:sz w:val="20"/>
                  <w:lang w:val="en-US"/>
                  <w:rPrChange w:id="4090" w:author="Maciej Maciejewski 2" w:date="2024-01-09T14:20:00Z">
                    <w:rPr>
                      <w:rFonts w:ascii="Consolas" w:hAnsi="Consolas"/>
                      <w:color w:val="000000"/>
                      <w:sz w:val="21"/>
                      <w:szCs w:val="21"/>
                    </w:rPr>
                  </w:rPrChange>
                </w:rPr>
                <w:t>(</w:t>
              </w:r>
              <w:r w:rsidRPr="00FA5450">
                <w:rPr>
                  <w:rFonts w:ascii="Courier New" w:hAnsi="Courier New" w:cs="Courier New"/>
                  <w:color w:val="0000FF"/>
                  <w:sz w:val="20"/>
                  <w:lang w:val="en-US"/>
                  <w:rPrChange w:id="4091" w:author="Maciej Maciejewski 2" w:date="2024-01-09T14:20:00Z">
                    <w:rPr>
                      <w:rFonts w:ascii="Consolas" w:hAnsi="Consolas"/>
                      <w:color w:val="0000FF"/>
                      <w:sz w:val="21"/>
                      <w:szCs w:val="21"/>
                    </w:rPr>
                  </w:rPrChange>
                </w:rPr>
                <w:t>private</w:t>
              </w:r>
              <w:r w:rsidRPr="00FA5450">
                <w:rPr>
                  <w:rFonts w:ascii="Courier New" w:hAnsi="Courier New" w:cs="Courier New"/>
                  <w:color w:val="000000"/>
                  <w:sz w:val="20"/>
                  <w:lang w:val="en-US"/>
                  <w:rPrChange w:id="4092" w:author="Maciej Maciejewski 2" w:date="2024-01-09T14:20:00Z">
                    <w:rPr>
                      <w:rFonts w:ascii="Consolas" w:hAnsi="Consolas"/>
                      <w:color w:val="000000"/>
                      <w:sz w:val="21"/>
                      <w:szCs w:val="21"/>
                    </w:rPr>
                  </w:rPrChange>
                </w:rPr>
                <w:t xml:space="preserve"> </w:t>
              </w:r>
              <w:r w:rsidRPr="00FA5450">
                <w:rPr>
                  <w:rFonts w:ascii="Courier New" w:hAnsi="Courier New" w:cs="Courier New"/>
                  <w:color w:val="808080"/>
                  <w:sz w:val="20"/>
                  <w:lang w:val="en-US"/>
                  <w:rPrChange w:id="4093" w:author="Maciej Maciejewski 2" w:date="2024-01-09T14:20:00Z">
                    <w:rPr>
                      <w:rFonts w:ascii="Consolas" w:hAnsi="Consolas"/>
                      <w:color w:val="808080"/>
                      <w:sz w:val="21"/>
                      <w:szCs w:val="21"/>
                    </w:rPr>
                  </w:rPrChange>
                </w:rPr>
                <w:t>http</w:t>
              </w:r>
              <w:r w:rsidRPr="00FA5450">
                <w:rPr>
                  <w:rFonts w:ascii="Courier New" w:hAnsi="Courier New" w:cs="Courier New"/>
                  <w:color w:val="000000"/>
                  <w:sz w:val="20"/>
                  <w:lang w:val="en-US"/>
                  <w:rPrChange w:id="4094" w:author="Maciej Maciejewski 2" w:date="2024-01-09T14:20:00Z">
                    <w:rPr>
                      <w:rFonts w:ascii="Consolas" w:hAnsi="Consolas"/>
                      <w:color w:val="000000"/>
                      <w:sz w:val="21"/>
                      <w:szCs w:val="21"/>
                    </w:rPr>
                  </w:rPrChange>
                </w:rPr>
                <w:t>:</w:t>
              </w:r>
              <w:r w:rsidRPr="00FA5450">
                <w:rPr>
                  <w:rFonts w:ascii="Courier New" w:hAnsi="Courier New" w:cs="Courier New"/>
                  <w:color w:val="2B91AF"/>
                  <w:sz w:val="20"/>
                  <w:lang w:val="en-US"/>
                  <w:rPrChange w:id="4095" w:author="Maciej Maciejewski 2" w:date="2024-01-09T14:20:00Z">
                    <w:rPr>
                      <w:rFonts w:ascii="Consolas" w:hAnsi="Consolas"/>
                      <w:color w:val="2B91AF"/>
                      <w:sz w:val="21"/>
                      <w:szCs w:val="21"/>
                    </w:rPr>
                  </w:rPrChange>
                </w:rPr>
                <w:t>HttpClient</w:t>
              </w:r>
              <w:r w:rsidRPr="00FA5450">
                <w:rPr>
                  <w:rFonts w:ascii="Courier New" w:hAnsi="Courier New" w:cs="Courier New"/>
                  <w:color w:val="000000"/>
                  <w:sz w:val="20"/>
                  <w:lang w:val="en-US"/>
                  <w:rPrChange w:id="4096" w:author="Maciej Maciejewski 2" w:date="2024-01-09T14:20:00Z">
                    <w:rPr>
                      <w:rFonts w:ascii="Consolas" w:hAnsi="Consolas"/>
                      <w:color w:val="000000"/>
                      <w:sz w:val="21"/>
                      <w:szCs w:val="21"/>
                    </w:rPr>
                  </w:rPrChange>
                </w:rPr>
                <w:t>) { }</w:t>
              </w:r>
            </w:ins>
          </w:p>
          <w:p w14:paraId="73DA86BE" w14:textId="77777777" w:rsidR="00FA5450" w:rsidRPr="00FA5450" w:rsidRDefault="00FA5450" w:rsidP="009D5DF9">
            <w:pPr>
              <w:shd w:val="clear" w:color="auto" w:fill="FFFFFF"/>
              <w:overflowPunct/>
              <w:autoSpaceDE/>
              <w:autoSpaceDN/>
              <w:adjustRightInd/>
              <w:ind w:firstLine="0"/>
              <w:rPr>
                <w:ins w:id="4097" w:author="Maciej Maciejewski 2" w:date="2024-01-09T14:19:00Z"/>
                <w:rFonts w:ascii="Courier New" w:hAnsi="Courier New" w:cs="Courier New"/>
                <w:color w:val="000000"/>
                <w:sz w:val="20"/>
                <w:lang w:val="en-US"/>
                <w:rPrChange w:id="4098" w:author="Maciej Maciejewski 2" w:date="2024-01-09T14:20:00Z">
                  <w:rPr>
                    <w:ins w:id="4099" w:author="Maciej Maciejewski 2" w:date="2024-01-09T14:19:00Z"/>
                    <w:rFonts w:ascii="Consolas" w:hAnsi="Consolas"/>
                    <w:color w:val="000000"/>
                    <w:sz w:val="21"/>
                    <w:szCs w:val="21"/>
                  </w:rPr>
                </w:rPrChange>
              </w:rPr>
              <w:pPrChange w:id="4100" w:author="Maciej Maciejewski 2" w:date="2024-01-09T14:26:00Z">
                <w:pPr>
                  <w:shd w:val="clear" w:color="auto" w:fill="FFFFFF"/>
                  <w:overflowPunct/>
                  <w:autoSpaceDE/>
                  <w:autoSpaceDN/>
                  <w:adjustRightInd/>
                  <w:spacing w:line="285" w:lineRule="atLeast"/>
                  <w:ind w:firstLine="0"/>
                </w:pPr>
              </w:pPrChange>
            </w:pPr>
          </w:p>
          <w:p w14:paraId="2170158B" w14:textId="77777777" w:rsidR="00FA5450" w:rsidRPr="00FA5450" w:rsidRDefault="00FA5450" w:rsidP="009D5DF9">
            <w:pPr>
              <w:shd w:val="clear" w:color="auto" w:fill="FFFFFF"/>
              <w:overflowPunct/>
              <w:autoSpaceDE/>
              <w:autoSpaceDN/>
              <w:adjustRightInd/>
              <w:ind w:firstLine="0"/>
              <w:rPr>
                <w:ins w:id="4101" w:author="Maciej Maciejewski 2" w:date="2024-01-09T14:19:00Z"/>
                <w:rFonts w:ascii="Courier New" w:hAnsi="Courier New" w:cs="Courier New"/>
                <w:color w:val="000000"/>
                <w:sz w:val="20"/>
                <w:lang w:val="en-US"/>
                <w:rPrChange w:id="4102" w:author="Maciej Maciejewski 2" w:date="2024-01-09T14:20:00Z">
                  <w:rPr>
                    <w:ins w:id="4103" w:author="Maciej Maciejewski 2" w:date="2024-01-09T14:19:00Z"/>
                    <w:rFonts w:ascii="Consolas" w:hAnsi="Consolas"/>
                    <w:color w:val="000000"/>
                    <w:sz w:val="21"/>
                    <w:szCs w:val="21"/>
                  </w:rPr>
                </w:rPrChange>
              </w:rPr>
              <w:pPrChange w:id="4104" w:author="Maciej Maciejewski 2" w:date="2024-01-09T14:26:00Z">
                <w:pPr>
                  <w:shd w:val="clear" w:color="auto" w:fill="FFFFFF"/>
                  <w:overflowPunct/>
                  <w:autoSpaceDE/>
                  <w:autoSpaceDN/>
                  <w:adjustRightInd/>
                  <w:spacing w:line="285" w:lineRule="atLeast"/>
                  <w:ind w:firstLine="0"/>
                </w:pPr>
              </w:pPrChange>
            </w:pPr>
            <w:ins w:id="4105" w:author="Maciej Maciejewski 2" w:date="2024-01-09T14:19:00Z">
              <w:r w:rsidRPr="00FA5450">
                <w:rPr>
                  <w:rFonts w:ascii="Courier New" w:hAnsi="Courier New" w:cs="Courier New"/>
                  <w:color w:val="000000"/>
                  <w:sz w:val="20"/>
                  <w:lang w:val="en-US"/>
                  <w:rPrChange w:id="4106" w:author="Maciej Maciejewski 2" w:date="2024-01-09T14:20:00Z">
                    <w:rPr>
                      <w:rFonts w:ascii="Consolas" w:hAnsi="Consolas"/>
                      <w:color w:val="000000"/>
                      <w:sz w:val="21"/>
                      <w:szCs w:val="21"/>
                    </w:rPr>
                  </w:rPrChange>
                </w:rPr>
                <w:t xml:space="preserve">  </w:t>
              </w:r>
              <w:r w:rsidRPr="00FA5450">
                <w:rPr>
                  <w:rFonts w:ascii="Courier New" w:hAnsi="Courier New" w:cs="Courier New"/>
                  <w:color w:val="0000FF"/>
                  <w:sz w:val="20"/>
                  <w:lang w:val="en-US"/>
                  <w:rPrChange w:id="4107" w:author="Maciej Maciejewski 2" w:date="2024-01-09T14:20:00Z">
                    <w:rPr>
                      <w:rFonts w:ascii="Consolas" w:hAnsi="Consolas"/>
                      <w:color w:val="0000FF"/>
                      <w:sz w:val="21"/>
                      <w:szCs w:val="21"/>
                    </w:rPr>
                  </w:rPrChange>
                </w:rPr>
                <w:t>public</w:t>
              </w:r>
              <w:r w:rsidRPr="00FA5450">
                <w:rPr>
                  <w:rFonts w:ascii="Courier New" w:hAnsi="Courier New" w:cs="Courier New"/>
                  <w:color w:val="000000"/>
                  <w:sz w:val="20"/>
                  <w:lang w:val="en-US"/>
                  <w:rPrChange w:id="4108" w:author="Maciej Maciejewski 2" w:date="2024-01-09T14:20:00Z">
                    <w:rPr>
                      <w:rFonts w:ascii="Consolas" w:hAnsi="Consolas"/>
                      <w:color w:val="000000"/>
                      <w:sz w:val="21"/>
                      <w:szCs w:val="21"/>
                    </w:rPr>
                  </w:rPrChange>
                </w:rPr>
                <w:t xml:space="preserve"> </w:t>
              </w:r>
              <w:proofErr w:type="spellStart"/>
              <w:r w:rsidRPr="00FA5450">
                <w:rPr>
                  <w:rFonts w:ascii="Courier New" w:hAnsi="Courier New" w:cs="Courier New"/>
                  <w:color w:val="74531F"/>
                  <w:sz w:val="20"/>
                  <w:lang w:val="en-US"/>
                  <w:rPrChange w:id="4109" w:author="Maciej Maciejewski 2" w:date="2024-01-09T14:20:00Z">
                    <w:rPr>
                      <w:rFonts w:ascii="Consolas" w:hAnsi="Consolas"/>
                      <w:color w:val="74531F"/>
                      <w:sz w:val="21"/>
                      <w:szCs w:val="21"/>
                    </w:rPr>
                  </w:rPrChange>
                </w:rPr>
                <w:t>addProject</w:t>
              </w:r>
              <w:proofErr w:type="spellEnd"/>
              <w:r w:rsidRPr="00FA5450">
                <w:rPr>
                  <w:rFonts w:ascii="Courier New" w:hAnsi="Courier New" w:cs="Courier New"/>
                  <w:color w:val="000000"/>
                  <w:sz w:val="20"/>
                  <w:lang w:val="en-US"/>
                  <w:rPrChange w:id="4110" w:author="Maciej Maciejewski 2" w:date="2024-01-09T14:20:00Z">
                    <w:rPr>
                      <w:rFonts w:ascii="Consolas" w:hAnsi="Consolas"/>
                      <w:color w:val="000000"/>
                      <w:sz w:val="21"/>
                      <w:szCs w:val="21"/>
                    </w:rPr>
                  </w:rPrChange>
                </w:rPr>
                <w:t>(</w:t>
              </w:r>
              <w:r w:rsidRPr="00FA5450">
                <w:rPr>
                  <w:rFonts w:ascii="Courier New" w:hAnsi="Courier New" w:cs="Courier New"/>
                  <w:color w:val="808080"/>
                  <w:sz w:val="20"/>
                  <w:lang w:val="en-US"/>
                  <w:rPrChange w:id="4111" w:author="Maciej Maciejewski 2" w:date="2024-01-09T14:20:00Z">
                    <w:rPr>
                      <w:rFonts w:ascii="Consolas" w:hAnsi="Consolas"/>
                      <w:color w:val="808080"/>
                      <w:sz w:val="21"/>
                      <w:szCs w:val="21"/>
                    </w:rPr>
                  </w:rPrChange>
                </w:rPr>
                <w:t>project</w:t>
              </w:r>
              <w:r w:rsidRPr="00FA5450">
                <w:rPr>
                  <w:rFonts w:ascii="Courier New" w:hAnsi="Courier New" w:cs="Courier New"/>
                  <w:color w:val="000000"/>
                  <w:sz w:val="20"/>
                  <w:lang w:val="en-US"/>
                  <w:rPrChange w:id="4112" w:author="Maciej Maciejewski 2" w:date="2024-01-09T14:20:00Z">
                    <w:rPr>
                      <w:rFonts w:ascii="Consolas" w:hAnsi="Consolas"/>
                      <w:color w:val="000000"/>
                      <w:sz w:val="21"/>
                      <w:szCs w:val="21"/>
                    </w:rPr>
                  </w:rPrChange>
                </w:rPr>
                <w:t xml:space="preserve">: </w:t>
              </w:r>
              <w:r w:rsidRPr="00FA5450">
                <w:rPr>
                  <w:rFonts w:ascii="Courier New" w:hAnsi="Courier New" w:cs="Courier New"/>
                  <w:color w:val="2B91AF"/>
                  <w:sz w:val="20"/>
                  <w:lang w:val="en-US"/>
                  <w:rPrChange w:id="4113" w:author="Maciej Maciejewski 2" w:date="2024-01-09T14:20:00Z">
                    <w:rPr>
                      <w:rFonts w:ascii="Consolas" w:hAnsi="Consolas"/>
                      <w:color w:val="2B91AF"/>
                      <w:sz w:val="21"/>
                      <w:szCs w:val="21"/>
                    </w:rPr>
                  </w:rPrChange>
                </w:rPr>
                <w:t>Project</w:t>
              </w:r>
              <w:r w:rsidRPr="00FA5450">
                <w:rPr>
                  <w:rFonts w:ascii="Courier New" w:hAnsi="Courier New" w:cs="Courier New"/>
                  <w:color w:val="000000"/>
                  <w:sz w:val="20"/>
                  <w:lang w:val="en-US"/>
                  <w:rPrChange w:id="4114" w:author="Maciej Maciejewski 2" w:date="2024-01-09T14:20:00Z">
                    <w:rPr>
                      <w:rFonts w:ascii="Consolas" w:hAnsi="Consolas"/>
                      <w:color w:val="000000"/>
                      <w:sz w:val="21"/>
                      <w:szCs w:val="21"/>
                    </w:rPr>
                  </w:rPrChange>
                </w:rPr>
                <w:t xml:space="preserve">): </w:t>
              </w:r>
              <w:r w:rsidRPr="00FA5450">
                <w:rPr>
                  <w:rFonts w:ascii="Courier New" w:hAnsi="Courier New" w:cs="Courier New"/>
                  <w:color w:val="2B91AF"/>
                  <w:sz w:val="20"/>
                  <w:lang w:val="en-US"/>
                  <w:rPrChange w:id="4115" w:author="Maciej Maciejewski 2" w:date="2024-01-09T14:20:00Z">
                    <w:rPr>
                      <w:rFonts w:ascii="Consolas" w:hAnsi="Consolas"/>
                      <w:color w:val="2B91AF"/>
                      <w:sz w:val="21"/>
                      <w:szCs w:val="21"/>
                    </w:rPr>
                  </w:rPrChange>
                </w:rPr>
                <w:t>Observable</w:t>
              </w:r>
              <w:r w:rsidRPr="00FA5450">
                <w:rPr>
                  <w:rFonts w:ascii="Courier New" w:hAnsi="Courier New" w:cs="Courier New"/>
                  <w:color w:val="000000"/>
                  <w:sz w:val="20"/>
                  <w:lang w:val="en-US"/>
                  <w:rPrChange w:id="4116" w:author="Maciej Maciejewski 2" w:date="2024-01-09T14:20:00Z">
                    <w:rPr>
                      <w:rFonts w:ascii="Consolas" w:hAnsi="Consolas"/>
                      <w:color w:val="000000"/>
                      <w:sz w:val="21"/>
                      <w:szCs w:val="21"/>
                    </w:rPr>
                  </w:rPrChange>
                </w:rPr>
                <w:t>&lt;</w:t>
              </w:r>
              <w:r w:rsidRPr="00FA5450">
                <w:rPr>
                  <w:rFonts w:ascii="Courier New" w:hAnsi="Courier New" w:cs="Courier New"/>
                  <w:color w:val="2B91AF"/>
                  <w:sz w:val="20"/>
                  <w:lang w:val="en-US"/>
                  <w:rPrChange w:id="4117" w:author="Maciej Maciejewski 2" w:date="2024-01-09T14:20:00Z">
                    <w:rPr>
                      <w:rFonts w:ascii="Consolas" w:hAnsi="Consolas"/>
                      <w:color w:val="2B91AF"/>
                      <w:sz w:val="21"/>
                      <w:szCs w:val="21"/>
                    </w:rPr>
                  </w:rPrChange>
                </w:rPr>
                <w:t>Project</w:t>
              </w:r>
              <w:r w:rsidRPr="00FA5450">
                <w:rPr>
                  <w:rFonts w:ascii="Courier New" w:hAnsi="Courier New" w:cs="Courier New"/>
                  <w:color w:val="000000"/>
                  <w:sz w:val="20"/>
                  <w:lang w:val="en-US"/>
                  <w:rPrChange w:id="4118" w:author="Maciej Maciejewski 2" w:date="2024-01-09T14:20:00Z">
                    <w:rPr>
                      <w:rFonts w:ascii="Consolas" w:hAnsi="Consolas"/>
                      <w:color w:val="000000"/>
                      <w:sz w:val="21"/>
                      <w:szCs w:val="21"/>
                    </w:rPr>
                  </w:rPrChange>
                </w:rPr>
                <w:t>&gt; {</w:t>
              </w:r>
            </w:ins>
          </w:p>
          <w:p w14:paraId="63F74C56" w14:textId="77777777" w:rsidR="00FA5450" w:rsidRPr="00FA5450" w:rsidRDefault="00FA5450" w:rsidP="009D5DF9">
            <w:pPr>
              <w:shd w:val="clear" w:color="auto" w:fill="FFFFFF"/>
              <w:overflowPunct/>
              <w:autoSpaceDE/>
              <w:autoSpaceDN/>
              <w:adjustRightInd/>
              <w:ind w:firstLine="0"/>
              <w:rPr>
                <w:ins w:id="4119" w:author="Maciej Maciejewski 2" w:date="2024-01-09T14:19:00Z"/>
                <w:rFonts w:ascii="Courier New" w:hAnsi="Courier New" w:cs="Courier New"/>
                <w:color w:val="000000"/>
                <w:sz w:val="20"/>
                <w:lang w:val="en-US"/>
                <w:rPrChange w:id="4120" w:author="Maciej Maciejewski 2" w:date="2024-01-09T14:20:00Z">
                  <w:rPr>
                    <w:ins w:id="4121" w:author="Maciej Maciejewski 2" w:date="2024-01-09T14:19:00Z"/>
                    <w:rFonts w:ascii="Consolas" w:hAnsi="Consolas"/>
                    <w:color w:val="000000"/>
                    <w:sz w:val="21"/>
                    <w:szCs w:val="21"/>
                  </w:rPr>
                </w:rPrChange>
              </w:rPr>
              <w:pPrChange w:id="4122" w:author="Maciej Maciejewski 2" w:date="2024-01-09T14:26:00Z">
                <w:pPr>
                  <w:shd w:val="clear" w:color="auto" w:fill="FFFFFF"/>
                  <w:overflowPunct/>
                  <w:autoSpaceDE/>
                  <w:autoSpaceDN/>
                  <w:adjustRightInd/>
                  <w:spacing w:line="285" w:lineRule="atLeast"/>
                  <w:ind w:firstLine="0"/>
                </w:pPr>
              </w:pPrChange>
            </w:pPr>
            <w:ins w:id="4123" w:author="Maciej Maciejewski 2" w:date="2024-01-09T14:19:00Z">
              <w:r w:rsidRPr="00FA5450">
                <w:rPr>
                  <w:rFonts w:ascii="Courier New" w:hAnsi="Courier New" w:cs="Courier New"/>
                  <w:color w:val="000000"/>
                  <w:sz w:val="20"/>
                  <w:lang w:val="en-US"/>
                  <w:rPrChange w:id="4124" w:author="Maciej Maciejewski 2" w:date="2024-01-09T14:20:00Z">
                    <w:rPr>
                      <w:rFonts w:ascii="Consolas" w:hAnsi="Consolas"/>
                      <w:color w:val="000000"/>
                      <w:sz w:val="21"/>
                      <w:szCs w:val="21"/>
                    </w:rPr>
                  </w:rPrChange>
                </w:rPr>
                <w:t xml:space="preserve">    </w:t>
              </w:r>
              <w:r w:rsidRPr="00FA5450">
                <w:rPr>
                  <w:rFonts w:ascii="Courier New" w:hAnsi="Courier New" w:cs="Courier New"/>
                  <w:color w:val="0000FF"/>
                  <w:sz w:val="20"/>
                  <w:lang w:val="en-US"/>
                  <w:rPrChange w:id="4125" w:author="Maciej Maciejewski 2" w:date="2024-01-09T14:20:00Z">
                    <w:rPr>
                      <w:rFonts w:ascii="Consolas" w:hAnsi="Consolas"/>
                      <w:color w:val="0000FF"/>
                      <w:sz w:val="21"/>
                      <w:szCs w:val="21"/>
                    </w:rPr>
                  </w:rPrChange>
                </w:rPr>
                <w:t>const</w:t>
              </w:r>
              <w:r w:rsidRPr="00FA5450">
                <w:rPr>
                  <w:rFonts w:ascii="Courier New" w:hAnsi="Courier New" w:cs="Courier New"/>
                  <w:color w:val="000000"/>
                  <w:sz w:val="20"/>
                  <w:lang w:val="en-US"/>
                  <w:rPrChange w:id="4126" w:author="Maciej Maciejewski 2" w:date="2024-01-09T14:20:00Z">
                    <w:rPr>
                      <w:rFonts w:ascii="Consolas" w:hAnsi="Consolas"/>
                      <w:color w:val="000000"/>
                      <w:sz w:val="21"/>
                      <w:szCs w:val="21"/>
                    </w:rPr>
                  </w:rPrChange>
                </w:rPr>
                <w:t xml:space="preserve"> </w:t>
              </w:r>
              <w:proofErr w:type="spellStart"/>
              <w:r w:rsidRPr="00FA5450">
                <w:rPr>
                  <w:rFonts w:ascii="Courier New" w:hAnsi="Courier New" w:cs="Courier New"/>
                  <w:color w:val="000000"/>
                  <w:sz w:val="20"/>
                  <w:lang w:val="en-US"/>
                  <w:rPrChange w:id="4127" w:author="Maciej Maciejewski 2" w:date="2024-01-09T14:20:00Z">
                    <w:rPr>
                      <w:rFonts w:ascii="Consolas" w:hAnsi="Consolas"/>
                      <w:color w:val="000000"/>
                      <w:sz w:val="21"/>
                      <w:szCs w:val="21"/>
                    </w:rPr>
                  </w:rPrChange>
                </w:rPr>
                <w:t>storedToken</w:t>
              </w:r>
              <w:proofErr w:type="spellEnd"/>
              <w:r w:rsidRPr="00FA5450">
                <w:rPr>
                  <w:rFonts w:ascii="Courier New" w:hAnsi="Courier New" w:cs="Courier New"/>
                  <w:color w:val="000000"/>
                  <w:sz w:val="20"/>
                  <w:lang w:val="en-US"/>
                  <w:rPrChange w:id="4128" w:author="Maciej Maciejewski 2" w:date="2024-01-09T14:20:00Z">
                    <w:rPr>
                      <w:rFonts w:ascii="Consolas" w:hAnsi="Consolas"/>
                      <w:color w:val="000000"/>
                      <w:sz w:val="21"/>
                      <w:szCs w:val="21"/>
                    </w:rPr>
                  </w:rPrChange>
                </w:rPr>
                <w:t xml:space="preserve"> = </w:t>
              </w:r>
              <w:proofErr w:type="spellStart"/>
              <w:r w:rsidRPr="00FA5450">
                <w:rPr>
                  <w:rFonts w:ascii="Courier New" w:hAnsi="Courier New" w:cs="Courier New"/>
                  <w:color w:val="1F377F"/>
                  <w:sz w:val="20"/>
                  <w:lang w:val="en-US"/>
                  <w:rPrChange w:id="4129" w:author="Maciej Maciejewski 2" w:date="2024-01-09T14:20:00Z">
                    <w:rPr>
                      <w:rFonts w:ascii="Consolas" w:hAnsi="Consolas"/>
                      <w:color w:val="1F377F"/>
                      <w:sz w:val="21"/>
                      <w:szCs w:val="21"/>
                    </w:rPr>
                  </w:rPrChange>
                </w:rPr>
                <w:t>localStorage</w:t>
              </w:r>
              <w:r w:rsidRPr="00FA5450">
                <w:rPr>
                  <w:rFonts w:ascii="Courier New" w:hAnsi="Courier New" w:cs="Courier New"/>
                  <w:color w:val="000000"/>
                  <w:sz w:val="20"/>
                  <w:lang w:val="en-US"/>
                  <w:rPrChange w:id="4130" w:author="Maciej Maciejewski 2" w:date="2024-01-09T14:20:00Z">
                    <w:rPr>
                      <w:rFonts w:ascii="Consolas" w:hAnsi="Consolas"/>
                      <w:color w:val="000000"/>
                      <w:sz w:val="21"/>
                      <w:szCs w:val="21"/>
                    </w:rPr>
                  </w:rPrChange>
                </w:rPr>
                <w:t>.</w:t>
              </w:r>
              <w:r w:rsidRPr="00FA5450">
                <w:rPr>
                  <w:rFonts w:ascii="Courier New" w:hAnsi="Courier New" w:cs="Courier New"/>
                  <w:color w:val="74531F"/>
                  <w:sz w:val="20"/>
                  <w:lang w:val="en-US"/>
                  <w:rPrChange w:id="4131" w:author="Maciej Maciejewski 2" w:date="2024-01-09T14:20:00Z">
                    <w:rPr>
                      <w:rFonts w:ascii="Consolas" w:hAnsi="Consolas"/>
                      <w:color w:val="74531F"/>
                      <w:sz w:val="21"/>
                      <w:szCs w:val="21"/>
                    </w:rPr>
                  </w:rPrChange>
                </w:rPr>
                <w:t>getItem</w:t>
              </w:r>
              <w:proofErr w:type="spellEnd"/>
              <w:r w:rsidRPr="00FA5450">
                <w:rPr>
                  <w:rFonts w:ascii="Courier New" w:hAnsi="Courier New" w:cs="Courier New"/>
                  <w:color w:val="000000"/>
                  <w:sz w:val="20"/>
                  <w:lang w:val="en-US"/>
                  <w:rPrChange w:id="4132" w:author="Maciej Maciejewski 2" w:date="2024-01-09T14:20:00Z">
                    <w:rPr>
                      <w:rFonts w:ascii="Consolas" w:hAnsi="Consolas"/>
                      <w:color w:val="000000"/>
                      <w:sz w:val="21"/>
                      <w:szCs w:val="21"/>
                    </w:rPr>
                  </w:rPrChange>
                </w:rPr>
                <w:t>(</w:t>
              </w:r>
              <w:r w:rsidRPr="00FA5450">
                <w:rPr>
                  <w:rFonts w:ascii="Courier New" w:hAnsi="Courier New" w:cs="Courier New"/>
                  <w:color w:val="E21F1F"/>
                  <w:sz w:val="20"/>
                  <w:lang w:val="en-US"/>
                  <w:rPrChange w:id="4133" w:author="Maciej Maciejewski 2" w:date="2024-01-09T14:20:00Z">
                    <w:rPr>
                      <w:rFonts w:ascii="Consolas" w:hAnsi="Consolas"/>
                      <w:color w:val="E21F1F"/>
                      <w:sz w:val="21"/>
                      <w:szCs w:val="21"/>
                    </w:rPr>
                  </w:rPrChange>
                </w:rPr>
                <w:t>'</w:t>
              </w:r>
              <w:r w:rsidRPr="00FA5450">
                <w:rPr>
                  <w:rFonts w:ascii="Courier New" w:hAnsi="Courier New" w:cs="Courier New"/>
                  <w:color w:val="A31515"/>
                  <w:sz w:val="20"/>
                  <w:lang w:val="en-US"/>
                  <w:rPrChange w:id="4134" w:author="Maciej Maciejewski 2" w:date="2024-01-09T14:20:00Z">
                    <w:rPr>
                      <w:rFonts w:ascii="Consolas" w:hAnsi="Consolas"/>
                      <w:color w:val="A31515"/>
                      <w:sz w:val="21"/>
                      <w:szCs w:val="21"/>
                    </w:rPr>
                  </w:rPrChange>
                </w:rPr>
                <w:t>token</w:t>
              </w:r>
              <w:r w:rsidRPr="00FA5450">
                <w:rPr>
                  <w:rFonts w:ascii="Courier New" w:hAnsi="Courier New" w:cs="Courier New"/>
                  <w:color w:val="E21F1F"/>
                  <w:sz w:val="20"/>
                  <w:lang w:val="en-US"/>
                  <w:rPrChange w:id="4135" w:author="Maciej Maciejewski 2" w:date="2024-01-09T14:20:00Z">
                    <w:rPr>
                      <w:rFonts w:ascii="Consolas" w:hAnsi="Consolas"/>
                      <w:color w:val="E21F1F"/>
                      <w:sz w:val="21"/>
                      <w:szCs w:val="21"/>
                    </w:rPr>
                  </w:rPrChange>
                </w:rPr>
                <w:t>'</w:t>
              </w:r>
              <w:r w:rsidRPr="00FA5450">
                <w:rPr>
                  <w:rFonts w:ascii="Courier New" w:hAnsi="Courier New" w:cs="Courier New"/>
                  <w:color w:val="000000"/>
                  <w:sz w:val="20"/>
                  <w:lang w:val="en-US"/>
                  <w:rPrChange w:id="4136" w:author="Maciej Maciejewski 2" w:date="2024-01-09T14:20:00Z">
                    <w:rPr>
                      <w:rFonts w:ascii="Consolas" w:hAnsi="Consolas"/>
                      <w:color w:val="000000"/>
                      <w:sz w:val="21"/>
                      <w:szCs w:val="21"/>
                    </w:rPr>
                  </w:rPrChange>
                </w:rPr>
                <w:t>);</w:t>
              </w:r>
            </w:ins>
          </w:p>
          <w:p w14:paraId="21386D17" w14:textId="77777777" w:rsidR="00FA5450" w:rsidRPr="00FA5450" w:rsidRDefault="00FA5450" w:rsidP="009D5DF9">
            <w:pPr>
              <w:shd w:val="clear" w:color="auto" w:fill="FFFFFF"/>
              <w:overflowPunct/>
              <w:autoSpaceDE/>
              <w:autoSpaceDN/>
              <w:adjustRightInd/>
              <w:ind w:firstLine="0"/>
              <w:rPr>
                <w:ins w:id="4137" w:author="Maciej Maciejewski 2" w:date="2024-01-09T14:19:00Z"/>
                <w:rFonts w:ascii="Courier New" w:hAnsi="Courier New" w:cs="Courier New"/>
                <w:color w:val="000000"/>
                <w:sz w:val="20"/>
                <w:lang w:val="en-US"/>
                <w:rPrChange w:id="4138" w:author="Maciej Maciejewski 2" w:date="2024-01-09T14:20:00Z">
                  <w:rPr>
                    <w:ins w:id="4139" w:author="Maciej Maciejewski 2" w:date="2024-01-09T14:19:00Z"/>
                    <w:rFonts w:ascii="Consolas" w:hAnsi="Consolas"/>
                    <w:color w:val="000000"/>
                    <w:sz w:val="21"/>
                    <w:szCs w:val="21"/>
                  </w:rPr>
                </w:rPrChange>
              </w:rPr>
              <w:pPrChange w:id="4140" w:author="Maciej Maciejewski 2" w:date="2024-01-09T14:26:00Z">
                <w:pPr>
                  <w:shd w:val="clear" w:color="auto" w:fill="FFFFFF"/>
                  <w:overflowPunct/>
                  <w:autoSpaceDE/>
                  <w:autoSpaceDN/>
                  <w:adjustRightInd/>
                  <w:spacing w:line="285" w:lineRule="atLeast"/>
                  <w:ind w:firstLine="0"/>
                </w:pPr>
              </w:pPrChange>
            </w:pPr>
            <w:ins w:id="4141" w:author="Maciej Maciejewski 2" w:date="2024-01-09T14:19:00Z">
              <w:r w:rsidRPr="00FA5450">
                <w:rPr>
                  <w:rFonts w:ascii="Courier New" w:hAnsi="Courier New" w:cs="Courier New"/>
                  <w:color w:val="000000"/>
                  <w:sz w:val="20"/>
                  <w:lang w:val="en-US"/>
                  <w:rPrChange w:id="4142" w:author="Maciej Maciejewski 2" w:date="2024-01-09T14:20:00Z">
                    <w:rPr>
                      <w:rFonts w:ascii="Consolas" w:hAnsi="Consolas"/>
                      <w:color w:val="000000"/>
                      <w:sz w:val="21"/>
                      <w:szCs w:val="21"/>
                    </w:rPr>
                  </w:rPrChange>
                </w:rPr>
                <w:t xml:space="preserve">    </w:t>
              </w:r>
              <w:r w:rsidRPr="00FA5450">
                <w:rPr>
                  <w:rFonts w:ascii="Courier New" w:hAnsi="Courier New" w:cs="Courier New"/>
                  <w:color w:val="0000FF"/>
                  <w:sz w:val="20"/>
                  <w:lang w:val="en-US"/>
                  <w:rPrChange w:id="4143" w:author="Maciej Maciejewski 2" w:date="2024-01-09T14:20:00Z">
                    <w:rPr>
                      <w:rFonts w:ascii="Consolas" w:hAnsi="Consolas"/>
                      <w:color w:val="0000FF"/>
                      <w:sz w:val="21"/>
                      <w:szCs w:val="21"/>
                    </w:rPr>
                  </w:rPrChange>
                </w:rPr>
                <w:t>const</w:t>
              </w:r>
              <w:r w:rsidRPr="00FA5450">
                <w:rPr>
                  <w:rFonts w:ascii="Courier New" w:hAnsi="Courier New" w:cs="Courier New"/>
                  <w:color w:val="000000"/>
                  <w:sz w:val="20"/>
                  <w:lang w:val="en-US"/>
                  <w:rPrChange w:id="4144" w:author="Maciej Maciejewski 2" w:date="2024-01-09T14:20:00Z">
                    <w:rPr>
                      <w:rFonts w:ascii="Consolas" w:hAnsi="Consolas"/>
                      <w:color w:val="000000"/>
                      <w:sz w:val="21"/>
                      <w:szCs w:val="21"/>
                    </w:rPr>
                  </w:rPrChange>
                </w:rPr>
                <w:t xml:space="preserve"> headers = </w:t>
              </w:r>
              <w:r w:rsidRPr="00FA5450">
                <w:rPr>
                  <w:rFonts w:ascii="Courier New" w:hAnsi="Courier New" w:cs="Courier New"/>
                  <w:color w:val="0000FF"/>
                  <w:sz w:val="20"/>
                  <w:lang w:val="en-US"/>
                  <w:rPrChange w:id="4145" w:author="Maciej Maciejewski 2" w:date="2024-01-09T14:20:00Z">
                    <w:rPr>
                      <w:rFonts w:ascii="Consolas" w:hAnsi="Consolas"/>
                      <w:color w:val="0000FF"/>
                      <w:sz w:val="21"/>
                      <w:szCs w:val="21"/>
                    </w:rPr>
                  </w:rPrChange>
                </w:rPr>
                <w:t>new</w:t>
              </w:r>
              <w:r w:rsidRPr="00FA5450">
                <w:rPr>
                  <w:rFonts w:ascii="Courier New" w:hAnsi="Courier New" w:cs="Courier New"/>
                  <w:color w:val="000000"/>
                  <w:sz w:val="20"/>
                  <w:lang w:val="en-US"/>
                  <w:rPrChange w:id="4146" w:author="Maciej Maciejewski 2" w:date="2024-01-09T14:20:00Z">
                    <w:rPr>
                      <w:rFonts w:ascii="Consolas" w:hAnsi="Consolas"/>
                      <w:color w:val="000000"/>
                      <w:sz w:val="21"/>
                      <w:szCs w:val="21"/>
                    </w:rPr>
                  </w:rPrChange>
                </w:rPr>
                <w:t xml:space="preserve"> </w:t>
              </w:r>
              <w:proofErr w:type="spellStart"/>
              <w:r w:rsidRPr="00FA5450">
                <w:rPr>
                  <w:rFonts w:ascii="Courier New" w:hAnsi="Courier New" w:cs="Courier New"/>
                  <w:color w:val="74531F"/>
                  <w:sz w:val="20"/>
                  <w:lang w:val="en-US"/>
                  <w:rPrChange w:id="4147" w:author="Maciej Maciejewski 2" w:date="2024-01-09T14:20:00Z">
                    <w:rPr>
                      <w:rFonts w:ascii="Consolas" w:hAnsi="Consolas"/>
                      <w:color w:val="74531F"/>
                      <w:sz w:val="21"/>
                      <w:szCs w:val="21"/>
                    </w:rPr>
                  </w:rPrChange>
                </w:rPr>
                <w:t>HttpHeaders</w:t>
              </w:r>
              <w:proofErr w:type="spellEnd"/>
              <w:r w:rsidRPr="00FA5450">
                <w:rPr>
                  <w:rFonts w:ascii="Courier New" w:hAnsi="Courier New" w:cs="Courier New"/>
                  <w:color w:val="000000"/>
                  <w:sz w:val="20"/>
                  <w:lang w:val="en-US"/>
                  <w:rPrChange w:id="4148" w:author="Maciej Maciejewski 2" w:date="2024-01-09T14:20:00Z">
                    <w:rPr>
                      <w:rFonts w:ascii="Consolas" w:hAnsi="Consolas"/>
                      <w:color w:val="000000"/>
                      <w:sz w:val="21"/>
                      <w:szCs w:val="21"/>
                    </w:rPr>
                  </w:rPrChange>
                </w:rPr>
                <w:t>({</w:t>
              </w:r>
            </w:ins>
          </w:p>
          <w:p w14:paraId="0CBDC9C6" w14:textId="77777777" w:rsidR="00FA5450" w:rsidRPr="00FA5450" w:rsidRDefault="00FA5450" w:rsidP="009D5DF9">
            <w:pPr>
              <w:shd w:val="clear" w:color="auto" w:fill="FFFFFF"/>
              <w:overflowPunct/>
              <w:autoSpaceDE/>
              <w:autoSpaceDN/>
              <w:adjustRightInd/>
              <w:ind w:firstLine="0"/>
              <w:rPr>
                <w:ins w:id="4149" w:author="Maciej Maciejewski 2" w:date="2024-01-09T14:19:00Z"/>
                <w:rFonts w:ascii="Courier New" w:hAnsi="Courier New" w:cs="Courier New"/>
                <w:color w:val="000000"/>
                <w:sz w:val="20"/>
                <w:lang w:val="en-US"/>
                <w:rPrChange w:id="4150" w:author="Maciej Maciejewski 2" w:date="2024-01-09T14:20:00Z">
                  <w:rPr>
                    <w:ins w:id="4151" w:author="Maciej Maciejewski 2" w:date="2024-01-09T14:19:00Z"/>
                    <w:rFonts w:ascii="Consolas" w:hAnsi="Consolas"/>
                    <w:color w:val="000000"/>
                    <w:sz w:val="21"/>
                    <w:szCs w:val="21"/>
                  </w:rPr>
                </w:rPrChange>
              </w:rPr>
              <w:pPrChange w:id="4152" w:author="Maciej Maciejewski 2" w:date="2024-01-09T14:26:00Z">
                <w:pPr>
                  <w:shd w:val="clear" w:color="auto" w:fill="FFFFFF"/>
                  <w:overflowPunct/>
                  <w:autoSpaceDE/>
                  <w:autoSpaceDN/>
                  <w:adjustRightInd/>
                  <w:spacing w:line="285" w:lineRule="atLeast"/>
                  <w:ind w:firstLine="0"/>
                </w:pPr>
              </w:pPrChange>
            </w:pPr>
            <w:ins w:id="4153" w:author="Maciej Maciejewski 2" w:date="2024-01-09T14:19:00Z">
              <w:r w:rsidRPr="00FA5450">
                <w:rPr>
                  <w:rFonts w:ascii="Courier New" w:hAnsi="Courier New" w:cs="Courier New"/>
                  <w:color w:val="000000"/>
                  <w:sz w:val="20"/>
                  <w:lang w:val="en-US"/>
                  <w:rPrChange w:id="4154" w:author="Maciej Maciejewski 2" w:date="2024-01-09T14:20:00Z">
                    <w:rPr>
                      <w:rFonts w:ascii="Consolas" w:hAnsi="Consolas"/>
                      <w:color w:val="000000"/>
                      <w:sz w:val="21"/>
                      <w:szCs w:val="21"/>
                    </w:rPr>
                  </w:rPrChange>
                </w:rPr>
                <w:t>      Authorization</w:t>
              </w:r>
              <w:r w:rsidRPr="00FA5450">
                <w:rPr>
                  <w:rFonts w:ascii="Courier New" w:hAnsi="Courier New" w:cs="Courier New"/>
                  <w:color w:val="001080"/>
                  <w:sz w:val="20"/>
                  <w:lang w:val="en-US"/>
                  <w:rPrChange w:id="4155" w:author="Maciej Maciejewski 2" w:date="2024-01-09T14:20:00Z">
                    <w:rPr>
                      <w:rFonts w:ascii="Consolas" w:hAnsi="Consolas"/>
                      <w:color w:val="001080"/>
                      <w:sz w:val="21"/>
                      <w:szCs w:val="21"/>
                    </w:rPr>
                  </w:rPrChange>
                </w:rPr>
                <w:t>:</w:t>
              </w:r>
              <w:r w:rsidRPr="00FA5450">
                <w:rPr>
                  <w:rFonts w:ascii="Courier New" w:hAnsi="Courier New" w:cs="Courier New"/>
                  <w:color w:val="000000"/>
                  <w:sz w:val="20"/>
                  <w:lang w:val="en-US"/>
                  <w:rPrChange w:id="4156" w:author="Maciej Maciejewski 2" w:date="2024-01-09T14:20:00Z">
                    <w:rPr>
                      <w:rFonts w:ascii="Consolas" w:hAnsi="Consolas"/>
                      <w:color w:val="000000"/>
                      <w:sz w:val="21"/>
                      <w:szCs w:val="21"/>
                    </w:rPr>
                  </w:rPrChange>
                </w:rPr>
                <w:t xml:space="preserve"> </w:t>
              </w:r>
              <w:r w:rsidRPr="00FA5450">
                <w:rPr>
                  <w:rFonts w:ascii="Courier New" w:hAnsi="Courier New" w:cs="Courier New"/>
                  <w:color w:val="E21F1F"/>
                  <w:sz w:val="20"/>
                  <w:lang w:val="en-US"/>
                  <w:rPrChange w:id="4157" w:author="Maciej Maciejewski 2" w:date="2024-01-09T14:20:00Z">
                    <w:rPr>
                      <w:rFonts w:ascii="Consolas" w:hAnsi="Consolas"/>
                      <w:color w:val="E21F1F"/>
                      <w:sz w:val="21"/>
                      <w:szCs w:val="21"/>
                    </w:rPr>
                  </w:rPrChange>
                </w:rPr>
                <w:t>`</w:t>
              </w:r>
              <w:r w:rsidRPr="00FA5450">
                <w:rPr>
                  <w:rFonts w:ascii="Courier New" w:hAnsi="Courier New" w:cs="Courier New"/>
                  <w:color w:val="A31515"/>
                  <w:sz w:val="20"/>
                  <w:lang w:val="en-US"/>
                  <w:rPrChange w:id="4158" w:author="Maciej Maciejewski 2" w:date="2024-01-09T14:20:00Z">
                    <w:rPr>
                      <w:rFonts w:ascii="Consolas" w:hAnsi="Consolas"/>
                      <w:color w:val="A31515"/>
                      <w:sz w:val="21"/>
                      <w:szCs w:val="21"/>
                    </w:rPr>
                  </w:rPrChange>
                </w:rPr>
                <w:t xml:space="preserve">Bearer </w:t>
              </w:r>
              <w:r w:rsidRPr="00FA5450">
                <w:rPr>
                  <w:rFonts w:ascii="Courier New" w:hAnsi="Courier New" w:cs="Courier New"/>
                  <w:color w:val="0000FF"/>
                  <w:sz w:val="20"/>
                  <w:lang w:val="en-US"/>
                  <w:rPrChange w:id="4159" w:author="Maciej Maciejewski 2" w:date="2024-01-09T14:20:00Z">
                    <w:rPr>
                      <w:rFonts w:ascii="Consolas" w:hAnsi="Consolas"/>
                      <w:color w:val="0000FF"/>
                      <w:sz w:val="21"/>
                      <w:szCs w:val="21"/>
                    </w:rPr>
                  </w:rPrChange>
                </w:rPr>
                <w:t>${</w:t>
              </w:r>
              <w:proofErr w:type="spellStart"/>
              <w:r w:rsidRPr="00FA5450">
                <w:rPr>
                  <w:rFonts w:ascii="Courier New" w:hAnsi="Courier New" w:cs="Courier New"/>
                  <w:color w:val="000000"/>
                  <w:sz w:val="20"/>
                  <w:lang w:val="en-US"/>
                  <w:rPrChange w:id="4160" w:author="Maciej Maciejewski 2" w:date="2024-01-09T14:20:00Z">
                    <w:rPr>
                      <w:rFonts w:ascii="Consolas" w:hAnsi="Consolas"/>
                      <w:color w:val="000000"/>
                      <w:sz w:val="21"/>
                      <w:szCs w:val="21"/>
                    </w:rPr>
                  </w:rPrChange>
                </w:rPr>
                <w:t>storedToken</w:t>
              </w:r>
              <w:proofErr w:type="spellEnd"/>
              <w:r w:rsidRPr="00FA5450">
                <w:rPr>
                  <w:rFonts w:ascii="Courier New" w:hAnsi="Courier New" w:cs="Courier New"/>
                  <w:color w:val="0000FF"/>
                  <w:sz w:val="20"/>
                  <w:lang w:val="en-US"/>
                  <w:rPrChange w:id="4161" w:author="Maciej Maciejewski 2" w:date="2024-01-09T14:20:00Z">
                    <w:rPr>
                      <w:rFonts w:ascii="Consolas" w:hAnsi="Consolas"/>
                      <w:color w:val="0000FF"/>
                      <w:sz w:val="21"/>
                      <w:szCs w:val="21"/>
                    </w:rPr>
                  </w:rPrChange>
                </w:rPr>
                <w:t>}</w:t>
              </w:r>
              <w:r w:rsidRPr="00FA5450">
                <w:rPr>
                  <w:rFonts w:ascii="Courier New" w:hAnsi="Courier New" w:cs="Courier New"/>
                  <w:color w:val="E21F1F"/>
                  <w:sz w:val="20"/>
                  <w:lang w:val="en-US"/>
                  <w:rPrChange w:id="4162" w:author="Maciej Maciejewski 2" w:date="2024-01-09T14:20:00Z">
                    <w:rPr>
                      <w:rFonts w:ascii="Consolas" w:hAnsi="Consolas"/>
                      <w:color w:val="E21F1F"/>
                      <w:sz w:val="21"/>
                      <w:szCs w:val="21"/>
                    </w:rPr>
                  </w:rPrChange>
                </w:rPr>
                <w:t>`</w:t>
              </w:r>
              <w:r w:rsidRPr="00FA5450">
                <w:rPr>
                  <w:rFonts w:ascii="Courier New" w:hAnsi="Courier New" w:cs="Courier New"/>
                  <w:color w:val="000000"/>
                  <w:sz w:val="20"/>
                  <w:lang w:val="en-US"/>
                  <w:rPrChange w:id="4163" w:author="Maciej Maciejewski 2" w:date="2024-01-09T14:20:00Z">
                    <w:rPr>
                      <w:rFonts w:ascii="Consolas" w:hAnsi="Consolas"/>
                      <w:color w:val="000000"/>
                      <w:sz w:val="21"/>
                      <w:szCs w:val="21"/>
                    </w:rPr>
                  </w:rPrChange>
                </w:rPr>
                <w:t>,</w:t>
              </w:r>
            </w:ins>
          </w:p>
          <w:p w14:paraId="67F2702B" w14:textId="77777777" w:rsidR="00FA5450" w:rsidRPr="00FA5450" w:rsidRDefault="00FA5450" w:rsidP="009D5DF9">
            <w:pPr>
              <w:shd w:val="clear" w:color="auto" w:fill="FFFFFF"/>
              <w:overflowPunct/>
              <w:autoSpaceDE/>
              <w:autoSpaceDN/>
              <w:adjustRightInd/>
              <w:ind w:firstLine="0"/>
              <w:rPr>
                <w:ins w:id="4164" w:author="Maciej Maciejewski 2" w:date="2024-01-09T14:19:00Z"/>
                <w:rFonts w:ascii="Courier New" w:hAnsi="Courier New" w:cs="Courier New"/>
                <w:color w:val="000000"/>
                <w:sz w:val="20"/>
                <w:lang w:val="en-US"/>
                <w:rPrChange w:id="4165" w:author="Maciej Maciejewski 2" w:date="2024-01-09T14:20:00Z">
                  <w:rPr>
                    <w:ins w:id="4166" w:author="Maciej Maciejewski 2" w:date="2024-01-09T14:19:00Z"/>
                    <w:rFonts w:ascii="Consolas" w:hAnsi="Consolas"/>
                    <w:color w:val="000000"/>
                    <w:sz w:val="21"/>
                    <w:szCs w:val="21"/>
                  </w:rPr>
                </w:rPrChange>
              </w:rPr>
              <w:pPrChange w:id="4167" w:author="Maciej Maciejewski 2" w:date="2024-01-09T14:26:00Z">
                <w:pPr>
                  <w:shd w:val="clear" w:color="auto" w:fill="FFFFFF"/>
                  <w:overflowPunct/>
                  <w:autoSpaceDE/>
                  <w:autoSpaceDN/>
                  <w:adjustRightInd/>
                  <w:spacing w:line="285" w:lineRule="atLeast"/>
                  <w:ind w:firstLine="0"/>
                </w:pPr>
              </w:pPrChange>
            </w:pPr>
            <w:ins w:id="4168" w:author="Maciej Maciejewski 2" w:date="2024-01-09T14:19:00Z">
              <w:r w:rsidRPr="00FA5450">
                <w:rPr>
                  <w:rFonts w:ascii="Courier New" w:hAnsi="Courier New" w:cs="Courier New"/>
                  <w:color w:val="000000"/>
                  <w:sz w:val="20"/>
                  <w:lang w:val="en-US"/>
                  <w:rPrChange w:id="4169" w:author="Maciej Maciejewski 2" w:date="2024-01-09T14:20:00Z">
                    <w:rPr>
                      <w:rFonts w:ascii="Consolas" w:hAnsi="Consolas"/>
                      <w:color w:val="000000"/>
                      <w:sz w:val="21"/>
                      <w:szCs w:val="21"/>
                    </w:rPr>
                  </w:rPrChange>
                </w:rPr>
                <w:t>    });</w:t>
              </w:r>
            </w:ins>
          </w:p>
          <w:p w14:paraId="5AC60726" w14:textId="77777777" w:rsidR="00FA5450" w:rsidRPr="00FA5450" w:rsidRDefault="00FA5450" w:rsidP="009D5DF9">
            <w:pPr>
              <w:shd w:val="clear" w:color="auto" w:fill="FFFFFF"/>
              <w:overflowPunct/>
              <w:autoSpaceDE/>
              <w:autoSpaceDN/>
              <w:adjustRightInd/>
              <w:ind w:firstLine="0"/>
              <w:rPr>
                <w:ins w:id="4170" w:author="Maciej Maciejewski 2" w:date="2024-01-09T14:19:00Z"/>
                <w:rFonts w:ascii="Courier New" w:hAnsi="Courier New" w:cs="Courier New"/>
                <w:color w:val="000000"/>
                <w:sz w:val="20"/>
                <w:lang w:val="en-US"/>
                <w:rPrChange w:id="4171" w:author="Maciej Maciejewski 2" w:date="2024-01-09T14:20:00Z">
                  <w:rPr>
                    <w:ins w:id="4172" w:author="Maciej Maciejewski 2" w:date="2024-01-09T14:19:00Z"/>
                    <w:rFonts w:ascii="Consolas" w:hAnsi="Consolas"/>
                    <w:color w:val="000000"/>
                    <w:sz w:val="21"/>
                    <w:szCs w:val="21"/>
                  </w:rPr>
                </w:rPrChange>
              </w:rPr>
              <w:pPrChange w:id="4173" w:author="Maciej Maciejewski 2" w:date="2024-01-09T14:26:00Z">
                <w:pPr>
                  <w:shd w:val="clear" w:color="auto" w:fill="FFFFFF"/>
                  <w:overflowPunct/>
                  <w:autoSpaceDE/>
                  <w:autoSpaceDN/>
                  <w:adjustRightInd/>
                  <w:spacing w:line="285" w:lineRule="atLeast"/>
                  <w:ind w:firstLine="0"/>
                </w:pPr>
              </w:pPrChange>
            </w:pPr>
          </w:p>
          <w:p w14:paraId="7A0D1B5C" w14:textId="77777777" w:rsidR="00FA5450" w:rsidRPr="00FA5450" w:rsidRDefault="00FA5450" w:rsidP="009D5DF9">
            <w:pPr>
              <w:shd w:val="clear" w:color="auto" w:fill="FFFFFF"/>
              <w:overflowPunct/>
              <w:autoSpaceDE/>
              <w:autoSpaceDN/>
              <w:adjustRightInd/>
              <w:ind w:firstLine="0"/>
              <w:rPr>
                <w:ins w:id="4174" w:author="Maciej Maciejewski 2" w:date="2024-01-09T14:19:00Z"/>
                <w:rFonts w:ascii="Courier New" w:hAnsi="Courier New" w:cs="Courier New"/>
                <w:color w:val="000000"/>
                <w:sz w:val="20"/>
                <w:lang w:val="en-US"/>
                <w:rPrChange w:id="4175" w:author="Maciej Maciejewski 2" w:date="2024-01-09T14:20:00Z">
                  <w:rPr>
                    <w:ins w:id="4176" w:author="Maciej Maciejewski 2" w:date="2024-01-09T14:19:00Z"/>
                    <w:rFonts w:ascii="Consolas" w:hAnsi="Consolas"/>
                    <w:color w:val="000000"/>
                    <w:sz w:val="21"/>
                    <w:szCs w:val="21"/>
                  </w:rPr>
                </w:rPrChange>
              </w:rPr>
              <w:pPrChange w:id="4177" w:author="Maciej Maciejewski 2" w:date="2024-01-09T14:26:00Z">
                <w:pPr>
                  <w:shd w:val="clear" w:color="auto" w:fill="FFFFFF"/>
                  <w:overflowPunct/>
                  <w:autoSpaceDE/>
                  <w:autoSpaceDN/>
                  <w:adjustRightInd/>
                  <w:spacing w:line="285" w:lineRule="atLeast"/>
                  <w:ind w:firstLine="0"/>
                </w:pPr>
              </w:pPrChange>
            </w:pPr>
            <w:ins w:id="4178" w:author="Maciej Maciejewski 2" w:date="2024-01-09T14:19:00Z">
              <w:r w:rsidRPr="00FA5450">
                <w:rPr>
                  <w:rFonts w:ascii="Courier New" w:hAnsi="Courier New" w:cs="Courier New"/>
                  <w:color w:val="000000"/>
                  <w:sz w:val="20"/>
                  <w:lang w:val="en-US"/>
                  <w:rPrChange w:id="4179" w:author="Maciej Maciejewski 2" w:date="2024-01-09T14:20:00Z">
                    <w:rPr>
                      <w:rFonts w:ascii="Consolas" w:hAnsi="Consolas"/>
                      <w:color w:val="000000"/>
                      <w:sz w:val="21"/>
                      <w:szCs w:val="21"/>
                    </w:rPr>
                  </w:rPrChange>
                </w:rPr>
                <w:t xml:space="preserve">    </w:t>
              </w:r>
              <w:r w:rsidRPr="00FA5450">
                <w:rPr>
                  <w:rFonts w:ascii="Courier New" w:hAnsi="Courier New" w:cs="Courier New"/>
                  <w:color w:val="8F08C4"/>
                  <w:sz w:val="20"/>
                  <w:lang w:val="en-US"/>
                  <w:rPrChange w:id="4180" w:author="Maciej Maciejewski 2" w:date="2024-01-09T14:20:00Z">
                    <w:rPr>
                      <w:rFonts w:ascii="Consolas" w:hAnsi="Consolas"/>
                      <w:color w:val="8F08C4"/>
                      <w:sz w:val="21"/>
                      <w:szCs w:val="21"/>
                    </w:rPr>
                  </w:rPrChange>
                </w:rPr>
                <w:t>return</w:t>
              </w:r>
              <w:r w:rsidRPr="00FA5450">
                <w:rPr>
                  <w:rFonts w:ascii="Courier New" w:hAnsi="Courier New" w:cs="Courier New"/>
                  <w:color w:val="000000"/>
                  <w:sz w:val="20"/>
                  <w:lang w:val="en-US"/>
                  <w:rPrChange w:id="4181" w:author="Maciej Maciejewski 2" w:date="2024-01-09T14:20:00Z">
                    <w:rPr>
                      <w:rFonts w:ascii="Consolas" w:hAnsi="Consolas"/>
                      <w:color w:val="000000"/>
                      <w:sz w:val="21"/>
                      <w:szCs w:val="21"/>
                    </w:rPr>
                  </w:rPrChange>
                </w:rPr>
                <w:t xml:space="preserve"> </w:t>
              </w:r>
              <w:proofErr w:type="spellStart"/>
              <w:r w:rsidRPr="00FA5450">
                <w:rPr>
                  <w:rFonts w:ascii="Courier New" w:hAnsi="Courier New" w:cs="Courier New"/>
                  <w:color w:val="0000FF"/>
                  <w:sz w:val="20"/>
                  <w:lang w:val="en-US"/>
                  <w:rPrChange w:id="4182" w:author="Maciej Maciejewski 2" w:date="2024-01-09T14:20:00Z">
                    <w:rPr>
                      <w:rFonts w:ascii="Consolas" w:hAnsi="Consolas"/>
                      <w:color w:val="0000FF"/>
                      <w:sz w:val="21"/>
                      <w:szCs w:val="21"/>
                    </w:rPr>
                  </w:rPrChange>
                </w:rPr>
                <w:t>this</w:t>
              </w:r>
              <w:r w:rsidRPr="00FA5450">
                <w:rPr>
                  <w:rFonts w:ascii="Courier New" w:hAnsi="Courier New" w:cs="Courier New"/>
                  <w:color w:val="000000"/>
                  <w:sz w:val="20"/>
                  <w:lang w:val="en-US"/>
                  <w:rPrChange w:id="4183" w:author="Maciej Maciejewski 2" w:date="2024-01-09T14:20:00Z">
                    <w:rPr>
                      <w:rFonts w:ascii="Consolas" w:hAnsi="Consolas"/>
                      <w:color w:val="000000"/>
                      <w:sz w:val="21"/>
                      <w:szCs w:val="21"/>
                    </w:rPr>
                  </w:rPrChange>
                </w:rPr>
                <w:t>.http.</w:t>
              </w:r>
              <w:r w:rsidRPr="00FA5450">
                <w:rPr>
                  <w:rFonts w:ascii="Courier New" w:hAnsi="Courier New" w:cs="Courier New"/>
                  <w:color w:val="74531F"/>
                  <w:sz w:val="20"/>
                  <w:lang w:val="en-US"/>
                  <w:rPrChange w:id="4184" w:author="Maciej Maciejewski 2" w:date="2024-01-09T14:20:00Z">
                    <w:rPr>
                      <w:rFonts w:ascii="Consolas" w:hAnsi="Consolas"/>
                      <w:color w:val="74531F"/>
                      <w:sz w:val="21"/>
                      <w:szCs w:val="21"/>
                    </w:rPr>
                  </w:rPrChange>
                </w:rPr>
                <w:t>post</w:t>
              </w:r>
              <w:proofErr w:type="spellEnd"/>
              <w:r w:rsidRPr="00FA5450">
                <w:rPr>
                  <w:rFonts w:ascii="Courier New" w:hAnsi="Courier New" w:cs="Courier New"/>
                  <w:color w:val="000000"/>
                  <w:sz w:val="20"/>
                  <w:lang w:val="en-US"/>
                  <w:rPrChange w:id="4185" w:author="Maciej Maciejewski 2" w:date="2024-01-09T14:20:00Z">
                    <w:rPr>
                      <w:rFonts w:ascii="Consolas" w:hAnsi="Consolas"/>
                      <w:color w:val="000000"/>
                      <w:sz w:val="21"/>
                      <w:szCs w:val="21"/>
                    </w:rPr>
                  </w:rPrChange>
                </w:rPr>
                <w:t>&lt;</w:t>
              </w:r>
              <w:r w:rsidRPr="00FA5450">
                <w:rPr>
                  <w:rFonts w:ascii="Courier New" w:hAnsi="Courier New" w:cs="Courier New"/>
                  <w:color w:val="2B91AF"/>
                  <w:sz w:val="20"/>
                  <w:lang w:val="en-US"/>
                  <w:rPrChange w:id="4186" w:author="Maciej Maciejewski 2" w:date="2024-01-09T14:20:00Z">
                    <w:rPr>
                      <w:rFonts w:ascii="Consolas" w:hAnsi="Consolas"/>
                      <w:color w:val="2B91AF"/>
                      <w:sz w:val="21"/>
                      <w:szCs w:val="21"/>
                    </w:rPr>
                  </w:rPrChange>
                </w:rPr>
                <w:t>Project</w:t>
              </w:r>
              <w:r w:rsidRPr="00FA5450">
                <w:rPr>
                  <w:rFonts w:ascii="Courier New" w:hAnsi="Courier New" w:cs="Courier New"/>
                  <w:color w:val="000000"/>
                  <w:sz w:val="20"/>
                  <w:lang w:val="en-US"/>
                  <w:rPrChange w:id="4187" w:author="Maciej Maciejewski 2" w:date="2024-01-09T14:20:00Z">
                    <w:rPr>
                      <w:rFonts w:ascii="Consolas" w:hAnsi="Consolas"/>
                      <w:color w:val="000000"/>
                      <w:sz w:val="21"/>
                      <w:szCs w:val="21"/>
                    </w:rPr>
                  </w:rPrChange>
                </w:rPr>
                <w:t>&gt;(</w:t>
              </w:r>
              <w:r w:rsidRPr="00FA5450">
                <w:rPr>
                  <w:rFonts w:ascii="Courier New" w:hAnsi="Courier New" w:cs="Courier New"/>
                  <w:color w:val="E21F1F"/>
                  <w:sz w:val="20"/>
                  <w:lang w:val="en-US"/>
                  <w:rPrChange w:id="4188" w:author="Maciej Maciejewski 2" w:date="2024-01-09T14:20:00Z">
                    <w:rPr>
                      <w:rFonts w:ascii="Consolas" w:hAnsi="Consolas"/>
                      <w:color w:val="E21F1F"/>
                      <w:sz w:val="21"/>
                      <w:szCs w:val="21"/>
                    </w:rPr>
                  </w:rPrChange>
                </w:rPr>
                <w:t>`</w:t>
              </w:r>
              <w:r w:rsidRPr="00FA5450">
                <w:rPr>
                  <w:rFonts w:ascii="Courier New" w:hAnsi="Courier New" w:cs="Courier New"/>
                  <w:color w:val="0000FF"/>
                  <w:sz w:val="20"/>
                  <w:lang w:val="en-US"/>
                  <w:rPrChange w:id="4189" w:author="Maciej Maciejewski 2" w:date="2024-01-09T14:20:00Z">
                    <w:rPr>
                      <w:rFonts w:ascii="Consolas" w:hAnsi="Consolas"/>
                      <w:color w:val="0000FF"/>
                      <w:sz w:val="21"/>
                      <w:szCs w:val="21"/>
                    </w:rPr>
                  </w:rPrChange>
                </w:rPr>
                <w:t>${</w:t>
              </w:r>
              <w:proofErr w:type="spellStart"/>
              <w:r w:rsidRPr="00FA5450">
                <w:rPr>
                  <w:rFonts w:ascii="Courier New" w:hAnsi="Courier New" w:cs="Courier New"/>
                  <w:color w:val="000000"/>
                  <w:sz w:val="20"/>
                  <w:lang w:val="en-US"/>
                  <w:rPrChange w:id="4190" w:author="Maciej Maciejewski 2" w:date="2024-01-09T14:20:00Z">
                    <w:rPr>
                      <w:rFonts w:ascii="Consolas" w:hAnsi="Consolas"/>
                      <w:color w:val="000000"/>
                      <w:sz w:val="21"/>
                      <w:szCs w:val="21"/>
                    </w:rPr>
                  </w:rPrChange>
                </w:rPr>
                <w:t>environment.apiBaseUrl</w:t>
              </w:r>
              <w:proofErr w:type="spellEnd"/>
              <w:r w:rsidRPr="00FA5450">
                <w:rPr>
                  <w:rFonts w:ascii="Courier New" w:hAnsi="Courier New" w:cs="Courier New"/>
                  <w:color w:val="0000FF"/>
                  <w:sz w:val="20"/>
                  <w:lang w:val="en-US"/>
                  <w:rPrChange w:id="4191" w:author="Maciej Maciejewski 2" w:date="2024-01-09T14:20:00Z">
                    <w:rPr>
                      <w:rFonts w:ascii="Consolas" w:hAnsi="Consolas"/>
                      <w:color w:val="0000FF"/>
                      <w:sz w:val="21"/>
                      <w:szCs w:val="21"/>
                    </w:rPr>
                  </w:rPrChange>
                </w:rPr>
                <w:t>}</w:t>
              </w:r>
              <w:r w:rsidRPr="00FA5450">
                <w:rPr>
                  <w:rFonts w:ascii="Courier New" w:hAnsi="Courier New" w:cs="Courier New"/>
                  <w:color w:val="A31515"/>
                  <w:sz w:val="20"/>
                  <w:lang w:val="en-US"/>
                  <w:rPrChange w:id="4192" w:author="Maciej Maciejewski 2" w:date="2024-01-09T14:20:00Z">
                    <w:rPr>
                      <w:rFonts w:ascii="Consolas" w:hAnsi="Consolas"/>
                      <w:color w:val="A31515"/>
                      <w:sz w:val="21"/>
                      <w:szCs w:val="21"/>
                    </w:rPr>
                  </w:rPrChange>
                </w:rPr>
                <w:t>/project</w:t>
              </w:r>
              <w:r w:rsidRPr="00FA5450">
                <w:rPr>
                  <w:rFonts w:ascii="Courier New" w:hAnsi="Courier New" w:cs="Courier New"/>
                  <w:color w:val="E21F1F"/>
                  <w:sz w:val="20"/>
                  <w:lang w:val="en-US"/>
                  <w:rPrChange w:id="4193" w:author="Maciej Maciejewski 2" w:date="2024-01-09T14:20:00Z">
                    <w:rPr>
                      <w:rFonts w:ascii="Consolas" w:hAnsi="Consolas"/>
                      <w:color w:val="E21F1F"/>
                      <w:sz w:val="21"/>
                      <w:szCs w:val="21"/>
                    </w:rPr>
                  </w:rPrChange>
                </w:rPr>
                <w:t>`</w:t>
              </w:r>
              <w:r w:rsidRPr="00FA5450">
                <w:rPr>
                  <w:rFonts w:ascii="Courier New" w:hAnsi="Courier New" w:cs="Courier New"/>
                  <w:color w:val="000000"/>
                  <w:sz w:val="20"/>
                  <w:lang w:val="en-US"/>
                  <w:rPrChange w:id="4194" w:author="Maciej Maciejewski 2" w:date="2024-01-09T14:20:00Z">
                    <w:rPr>
                      <w:rFonts w:ascii="Consolas" w:hAnsi="Consolas"/>
                      <w:color w:val="000000"/>
                      <w:sz w:val="21"/>
                      <w:szCs w:val="21"/>
                    </w:rPr>
                  </w:rPrChange>
                </w:rPr>
                <w:t xml:space="preserve">, </w:t>
              </w:r>
              <w:r w:rsidRPr="00FA5450">
                <w:rPr>
                  <w:rFonts w:ascii="Courier New" w:hAnsi="Courier New" w:cs="Courier New"/>
                  <w:color w:val="808080"/>
                  <w:sz w:val="20"/>
                  <w:lang w:val="en-US"/>
                  <w:rPrChange w:id="4195" w:author="Maciej Maciejewski 2" w:date="2024-01-09T14:20:00Z">
                    <w:rPr>
                      <w:rFonts w:ascii="Consolas" w:hAnsi="Consolas"/>
                      <w:color w:val="808080"/>
                      <w:sz w:val="21"/>
                      <w:szCs w:val="21"/>
                    </w:rPr>
                  </w:rPrChange>
                </w:rPr>
                <w:t>project</w:t>
              </w:r>
              <w:r w:rsidRPr="00FA5450">
                <w:rPr>
                  <w:rFonts w:ascii="Courier New" w:hAnsi="Courier New" w:cs="Courier New"/>
                  <w:color w:val="000000"/>
                  <w:sz w:val="20"/>
                  <w:lang w:val="en-US"/>
                  <w:rPrChange w:id="4196" w:author="Maciej Maciejewski 2" w:date="2024-01-09T14:20:00Z">
                    <w:rPr>
                      <w:rFonts w:ascii="Consolas" w:hAnsi="Consolas"/>
                      <w:color w:val="000000"/>
                      <w:sz w:val="21"/>
                      <w:szCs w:val="21"/>
                    </w:rPr>
                  </w:rPrChange>
                </w:rPr>
                <w:t>, { headers })</w:t>
              </w:r>
            </w:ins>
          </w:p>
          <w:p w14:paraId="63DFA177" w14:textId="77777777" w:rsidR="00FA5450" w:rsidRPr="00FA5450" w:rsidRDefault="00FA5450" w:rsidP="009D5DF9">
            <w:pPr>
              <w:shd w:val="clear" w:color="auto" w:fill="FFFFFF"/>
              <w:overflowPunct/>
              <w:autoSpaceDE/>
              <w:autoSpaceDN/>
              <w:adjustRightInd/>
              <w:ind w:firstLine="0"/>
              <w:rPr>
                <w:ins w:id="4197" w:author="Maciej Maciejewski 2" w:date="2024-01-09T14:19:00Z"/>
                <w:rFonts w:ascii="Courier New" w:hAnsi="Courier New" w:cs="Courier New"/>
                <w:color w:val="000000"/>
                <w:sz w:val="20"/>
                <w:rPrChange w:id="4198" w:author="Maciej Maciejewski 2" w:date="2024-01-09T14:20:00Z">
                  <w:rPr>
                    <w:ins w:id="4199" w:author="Maciej Maciejewski 2" w:date="2024-01-09T14:19:00Z"/>
                    <w:rFonts w:ascii="Consolas" w:hAnsi="Consolas"/>
                    <w:color w:val="000000"/>
                    <w:sz w:val="21"/>
                    <w:szCs w:val="21"/>
                  </w:rPr>
                </w:rPrChange>
              </w:rPr>
              <w:pPrChange w:id="4200" w:author="Maciej Maciejewski 2" w:date="2024-01-09T14:26:00Z">
                <w:pPr>
                  <w:shd w:val="clear" w:color="auto" w:fill="FFFFFF"/>
                  <w:overflowPunct/>
                  <w:autoSpaceDE/>
                  <w:autoSpaceDN/>
                  <w:adjustRightInd/>
                  <w:spacing w:line="285" w:lineRule="atLeast"/>
                  <w:ind w:firstLine="0"/>
                </w:pPr>
              </w:pPrChange>
            </w:pPr>
            <w:ins w:id="4201" w:author="Maciej Maciejewski 2" w:date="2024-01-09T14:19:00Z">
              <w:r w:rsidRPr="00FA5450">
                <w:rPr>
                  <w:rFonts w:ascii="Courier New" w:hAnsi="Courier New" w:cs="Courier New"/>
                  <w:color w:val="000000"/>
                  <w:sz w:val="20"/>
                  <w:lang w:val="en-US"/>
                  <w:rPrChange w:id="4202" w:author="Maciej Maciejewski 2" w:date="2024-01-09T14:20:00Z">
                    <w:rPr>
                      <w:rFonts w:ascii="Consolas" w:hAnsi="Consolas"/>
                      <w:color w:val="000000"/>
                      <w:sz w:val="21"/>
                      <w:szCs w:val="21"/>
                    </w:rPr>
                  </w:rPrChange>
                </w:rPr>
                <w:t xml:space="preserve">      </w:t>
              </w:r>
              <w:r w:rsidRPr="00FA5450">
                <w:rPr>
                  <w:rFonts w:ascii="Courier New" w:hAnsi="Courier New" w:cs="Courier New"/>
                  <w:color w:val="000000"/>
                  <w:sz w:val="20"/>
                  <w:rPrChange w:id="4203" w:author="Maciej Maciejewski 2" w:date="2024-01-09T14:20:00Z">
                    <w:rPr>
                      <w:rFonts w:ascii="Consolas" w:hAnsi="Consolas"/>
                      <w:color w:val="000000"/>
                      <w:sz w:val="21"/>
                      <w:szCs w:val="21"/>
                    </w:rPr>
                  </w:rPrChange>
                </w:rPr>
                <w:t>.</w:t>
              </w:r>
              <w:proofErr w:type="spellStart"/>
              <w:r w:rsidRPr="00FA5450">
                <w:rPr>
                  <w:rFonts w:ascii="Courier New" w:hAnsi="Courier New" w:cs="Courier New"/>
                  <w:color w:val="74531F"/>
                  <w:sz w:val="20"/>
                  <w:rPrChange w:id="4204" w:author="Maciej Maciejewski 2" w:date="2024-01-09T14:20:00Z">
                    <w:rPr>
                      <w:rFonts w:ascii="Consolas" w:hAnsi="Consolas"/>
                      <w:color w:val="74531F"/>
                      <w:sz w:val="21"/>
                      <w:szCs w:val="21"/>
                    </w:rPr>
                  </w:rPrChange>
                </w:rPr>
                <w:t>pipe</w:t>
              </w:r>
              <w:proofErr w:type="spellEnd"/>
              <w:r w:rsidRPr="00FA5450">
                <w:rPr>
                  <w:rFonts w:ascii="Courier New" w:hAnsi="Courier New" w:cs="Courier New"/>
                  <w:color w:val="000000"/>
                  <w:sz w:val="20"/>
                  <w:rPrChange w:id="4205" w:author="Maciej Maciejewski 2" w:date="2024-01-09T14:20:00Z">
                    <w:rPr>
                      <w:rFonts w:ascii="Consolas" w:hAnsi="Consolas"/>
                      <w:color w:val="000000"/>
                      <w:sz w:val="21"/>
                      <w:szCs w:val="21"/>
                    </w:rPr>
                  </w:rPrChange>
                </w:rPr>
                <w:t>(</w:t>
              </w:r>
            </w:ins>
          </w:p>
          <w:p w14:paraId="1542349D" w14:textId="77777777" w:rsidR="00FA5450" w:rsidRPr="00FA5450" w:rsidRDefault="00FA5450" w:rsidP="009D5DF9">
            <w:pPr>
              <w:shd w:val="clear" w:color="auto" w:fill="FFFFFF"/>
              <w:overflowPunct/>
              <w:autoSpaceDE/>
              <w:autoSpaceDN/>
              <w:adjustRightInd/>
              <w:ind w:firstLine="0"/>
              <w:rPr>
                <w:ins w:id="4206" w:author="Maciej Maciejewski 2" w:date="2024-01-09T14:19:00Z"/>
                <w:rFonts w:ascii="Courier New" w:hAnsi="Courier New" w:cs="Courier New"/>
                <w:color w:val="000000"/>
                <w:sz w:val="20"/>
                <w:rPrChange w:id="4207" w:author="Maciej Maciejewski 2" w:date="2024-01-09T14:20:00Z">
                  <w:rPr>
                    <w:ins w:id="4208" w:author="Maciej Maciejewski 2" w:date="2024-01-09T14:19:00Z"/>
                    <w:rFonts w:ascii="Consolas" w:hAnsi="Consolas"/>
                    <w:color w:val="000000"/>
                    <w:sz w:val="21"/>
                    <w:szCs w:val="21"/>
                  </w:rPr>
                </w:rPrChange>
              </w:rPr>
              <w:pPrChange w:id="4209" w:author="Maciej Maciejewski 2" w:date="2024-01-09T14:26:00Z">
                <w:pPr>
                  <w:shd w:val="clear" w:color="auto" w:fill="FFFFFF"/>
                  <w:overflowPunct/>
                  <w:autoSpaceDE/>
                  <w:autoSpaceDN/>
                  <w:adjustRightInd/>
                  <w:spacing w:line="285" w:lineRule="atLeast"/>
                  <w:ind w:firstLine="0"/>
                </w:pPr>
              </w:pPrChange>
            </w:pPr>
            <w:ins w:id="4210" w:author="Maciej Maciejewski 2" w:date="2024-01-09T14:19:00Z">
              <w:r w:rsidRPr="00FA5450">
                <w:rPr>
                  <w:rFonts w:ascii="Courier New" w:hAnsi="Courier New" w:cs="Courier New"/>
                  <w:color w:val="000000"/>
                  <w:sz w:val="20"/>
                  <w:rPrChange w:id="4211" w:author="Maciej Maciejewski 2" w:date="2024-01-09T14:20:00Z">
                    <w:rPr>
                      <w:rFonts w:ascii="Consolas" w:hAnsi="Consolas"/>
                      <w:color w:val="000000"/>
                      <w:sz w:val="21"/>
                      <w:szCs w:val="21"/>
                    </w:rPr>
                  </w:rPrChange>
                </w:rPr>
                <w:t xml:space="preserve">        </w:t>
              </w:r>
              <w:proofErr w:type="spellStart"/>
              <w:r w:rsidRPr="00FA5450">
                <w:rPr>
                  <w:rFonts w:ascii="Courier New" w:hAnsi="Courier New" w:cs="Courier New"/>
                  <w:color w:val="74531F"/>
                  <w:sz w:val="20"/>
                  <w:rPrChange w:id="4212" w:author="Maciej Maciejewski 2" w:date="2024-01-09T14:20:00Z">
                    <w:rPr>
                      <w:rFonts w:ascii="Consolas" w:hAnsi="Consolas"/>
                      <w:color w:val="74531F"/>
                      <w:sz w:val="21"/>
                      <w:szCs w:val="21"/>
                    </w:rPr>
                  </w:rPrChange>
                </w:rPr>
                <w:t>catchError</w:t>
              </w:r>
              <w:proofErr w:type="spellEnd"/>
              <w:r w:rsidRPr="00FA5450">
                <w:rPr>
                  <w:rFonts w:ascii="Courier New" w:hAnsi="Courier New" w:cs="Courier New"/>
                  <w:color w:val="000000"/>
                  <w:sz w:val="20"/>
                  <w:rPrChange w:id="4213" w:author="Maciej Maciejewski 2" w:date="2024-01-09T14:20:00Z">
                    <w:rPr>
                      <w:rFonts w:ascii="Consolas" w:hAnsi="Consolas"/>
                      <w:color w:val="000000"/>
                      <w:sz w:val="21"/>
                      <w:szCs w:val="21"/>
                    </w:rPr>
                  </w:rPrChange>
                </w:rPr>
                <w:t>(</w:t>
              </w:r>
              <w:proofErr w:type="spellStart"/>
              <w:r w:rsidRPr="00FA5450">
                <w:rPr>
                  <w:rFonts w:ascii="Courier New" w:hAnsi="Courier New" w:cs="Courier New"/>
                  <w:color w:val="0000FF"/>
                  <w:sz w:val="20"/>
                  <w:rPrChange w:id="4214" w:author="Maciej Maciejewski 2" w:date="2024-01-09T14:20:00Z">
                    <w:rPr>
                      <w:rFonts w:ascii="Consolas" w:hAnsi="Consolas"/>
                      <w:color w:val="0000FF"/>
                      <w:sz w:val="21"/>
                      <w:szCs w:val="21"/>
                    </w:rPr>
                  </w:rPrChange>
                </w:rPr>
                <w:t>this</w:t>
              </w:r>
              <w:r w:rsidRPr="00FA5450">
                <w:rPr>
                  <w:rFonts w:ascii="Courier New" w:hAnsi="Courier New" w:cs="Courier New"/>
                  <w:color w:val="000000"/>
                  <w:sz w:val="20"/>
                  <w:rPrChange w:id="4215" w:author="Maciej Maciejewski 2" w:date="2024-01-09T14:20:00Z">
                    <w:rPr>
                      <w:rFonts w:ascii="Consolas" w:hAnsi="Consolas"/>
                      <w:color w:val="000000"/>
                      <w:sz w:val="21"/>
                      <w:szCs w:val="21"/>
                    </w:rPr>
                  </w:rPrChange>
                </w:rPr>
                <w:t>.</w:t>
              </w:r>
              <w:r w:rsidRPr="00FA5450">
                <w:rPr>
                  <w:rFonts w:ascii="Courier New" w:hAnsi="Courier New" w:cs="Courier New"/>
                  <w:color w:val="74531F"/>
                  <w:sz w:val="20"/>
                  <w:rPrChange w:id="4216" w:author="Maciej Maciejewski 2" w:date="2024-01-09T14:20:00Z">
                    <w:rPr>
                      <w:rFonts w:ascii="Consolas" w:hAnsi="Consolas"/>
                      <w:color w:val="74531F"/>
                      <w:sz w:val="21"/>
                      <w:szCs w:val="21"/>
                    </w:rPr>
                  </w:rPrChange>
                </w:rPr>
                <w:t>handleError</w:t>
              </w:r>
              <w:proofErr w:type="spellEnd"/>
              <w:r w:rsidRPr="00FA5450">
                <w:rPr>
                  <w:rFonts w:ascii="Courier New" w:hAnsi="Courier New" w:cs="Courier New"/>
                  <w:color w:val="000000"/>
                  <w:sz w:val="20"/>
                  <w:rPrChange w:id="4217" w:author="Maciej Maciejewski 2" w:date="2024-01-09T14:20:00Z">
                    <w:rPr>
                      <w:rFonts w:ascii="Consolas" w:hAnsi="Consolas"/>
                      <w:color w:val="000000"/>
                      <w:sz w:val="21"/>
                      <w:szCs w:val="21"/>
                    </w:rPr>
                  </w:rPrChange>
                </w:rPr>
                <w:t>)</w:t>
              </w:r>
            </w:ins>
          </w:p>
          <w:p w14:paraId="27E93178" w14:textId="77777777" w:rsidR="00FA5450" w:rsidRPr="00FA5450" w:rsidRDefault="00FA5450" w:rsidP="009D5DF9">
            <w:pPr>
              <w:shd w:val="clear" w:color="auto" w:fill="FFFFFF"/>
              <w:overflowPunct/>
              <w:autoSpaceDE/>
              <w:autoSpaceDN/>
              <w:adjustRightInd/>
              <w:ind w:firstLine="0"/>
              <w:rPr>
                <w:ins w:id="4218" w:author="Maciej Maciejewski 2" w:date="2024-01-09T14:19:00Z"/>
                <w:rFonts w:ascii="Courier New" w:hAnsi="Courier New" w:cs="Courier New"/>
                <w:color w:val="000000"/>
                <w:sz w:val="20"/>
                <w:rPrChange w:id="4219" w:author="Maciej Maciejewski 2" w:date="2024-01-09T14:20:00Z">
                  <w:rPr>
                    <w:ins w:id="4220" w:author="Maciej Maciejewski 2" w:date="2024-01-09T14:19:00Z"/>
                    <w:rFonts w:ascii="Consolas" w:hAnsi="Consolas"/>
                    <w:color w:val="000000"/>
                    <w:sz w:val="21"/>
                    <w:szCs w:val="21"/>
                  </w:rPr>
                </w:rPrChange>
              </w:rPr>
              <w:pPrChange w:id="4221" w:author="Maciej Maciejewski 2" w:date="2024-01-09T14:26:00Z">
                <w:pPr>
                  <w:shd w:val="clear" w:color="auto" w:fill="FFFFFF"/>
                  <w:overflowPunct/>
                  <w:autoSpaceDE/>
                  <w:autoSpaceDN/>
                  <w:adjustRightInd/>
                  <w:spacing w:line="285" w:lineRule="atLeast"/>
                  <w:ind w:firstLine="0"/>
                </w:pPr>
              </w:pPrChange>
            </w:pPr>
            <w:ins w:id="4222" w:author="Maciej Maciejewski 2" w:date="2024-01-09T14:19:00Z">
              <w:r w:rsidRPr="00FA5450">
                <w:rPr>
                  <w:rFonts w:ascii="Courier New" w:hAnsi="Courier New" w:cs="Courier New"/>
                  <w:color w:val="000000"/>
                  <w:sz w:val="20"/>
                  <w:rPrChange w:id="4223" w:author="Maciej Maciejewski 2" w:date="2024-01-09T14:20:00Z">
                    <w:rPr>
                      <w:rFonts w:ascii="Consolas" w:hAnsi="Consolas"/>
                      <w:color w:val="000000"/>
                      <w:sz w:val="21"/>
                      <w:szCs w:val="21"/>
                    </w:rPr>
                  </w:rPrChange>
                </w:rPr>
                <w:t>      );</w:t>
              </w:r>
            </w:ins>
          </w:p>
          <w:p w14:paraId="24B3A8AE" w14:textId="61773070" w:rsidR="00FA5450" w:rsidRPr="009D5DF9" w:rsidRDefault="00FA5450" w:rsidP="009D5DF9">
            <w:pPr>
              <w:shd w:val="clear" w:color="auto" w:fill="FFFFFF"/>
              <w:overflowPunct/>
              <w:autoSpaceDE/>
              <w:autoSpaceDN/>
              <w:adjustRightInd/>
              <w:ind w:firstLine="0"/>
              <w:rPr>
                <w:ins w:id="4224" w:author="Maciej Maciejewski 2" w:date="2024-01-09T14:19:00Z"/>
                <w:rFonts w:ascii="Courier New" w:hAnsi="Courier New" w:cs="Courier New"/>
                <w:color w:val="000000"/>
                <w:sz w:val="20"/>
                <w:rPrChange w:id="4225" w:author="Maciej Maciejewski 2" w:date="2024-01-09T14:26:00Z">
                  <w:rPr>
                    <w:ins w:id="4226" w:author="Maciej Maciejewski 2" w:date="2024-01-09T14:19:00Z"/>
                    <w:sz w:val="20"/>
                  </w:rPr>
                </w:rPrChange>
              </w:rPr>
              <w:pPrChange w:id="4227" w:author="Maciej Maciejewski 2" w:date="2024-01-09T14:26:00Z">
                <w:pPr>
                  <w:ind w:firstLine="0"/>
                </w:pPr>
              </w:pPrChange>
            </w:pPr>
            <w:ins w:id="4228" w:author="Maciej Maciejewski 2" w:date="2024-01-09T14:19:00Z">
              <w:r w:rsidRPr="00FA5450">
                <w:rPr>
                  <w:rFonts w:ascii="Courier New" w:hAnsi="Courier New" w:cs="Courier New"/>
                  <w:color w:val="000000"/>
                  <w:sz w:val="20"/>
                  <w:rPrChange w:id="4229" w:author="Maciej Maciejewski 2" w:date="2024-01-09T14:20:00Z">
                    <w:rPr>
                      <w:rFonts w:ascii="Consolas" w:hAnsi="Consolas"/>
                      <w:color w:val="000000"/>
                      <w:sz w:val="21"/>
                      <w:szCs w:val="21"/>
                    </w:rPr>
                  </w:rPrChange>
                </w:rPr>
                <w:t>  }</w:t>
              </w:r>
            </w:ins>
          </w:p>
        </w:tc>
      </w:tr>
    </w:tbl>
    <w:p w14:paraId="193642BC" w14:textId="77777777" w:rsidR="00FA5450" w:rsidRDefault="00FA5450" w:rsidP="00FA5450">
      <w:pPr>
        <w:ind w:firstLine="0"/>
        <w:rPr>
          <w:ins w:id="4230" w:author="Maciej Maciejewski 2" w:date="2024-01-09T14:17:00Z"/>
          <w:sz w:val="20"/>
        </w:rPr>
      </w:pPr>
    </w:p>
    <w:p w14:paraId="775B1B86" w14:textId="050ED77F" w:rsidR="00FA5450" w:rsidRDefault="001721A2" w:rsidP="001721A2">
      <w:pPr>
        <w:ind w:firstLine="0"/>
        <w:jc w:val="center"/>
        <w:rPr>
          <w:ins w:id="4231" w:author="Maciej Maciejewski 2" w:date="2024-01-09T15:13:00Z"/>
          <w:sz w:val="20"/>
        </w:rPr>
      </w:pPr>
      <w:ins w:id="4232" w:author="Maciej Maciejewski 2" w:date="2024-01-09T14:33:00Z">
        <w:r>
          <w:rPr>
            <w:sz w:val="20"/>
          </w:rPr>
          <w:t>rys. 5.1</w:t>
        </w:r>
      </w:ins>
      <w:ins w:id="4233" w:author="Maciej Maciejewski 2" w:date="2024-01-09T15:13:00Z">
        <w:r w:rsidR="002B36D4">
          <w:rPr>
            <w:sz w:val="20"/>
          </w:rPr>
          <w:t>3</w:t>
        </w:r>
      </w:ins>
      <w:ins w:id="4234" w:author="Maciej Maciejewski 2" w:date="2024-01-09T14:33:00Z">
        <w:r>
          <w:rPr>
            <w:sz w:val="20"/>
          </w:rPr>
          <w:t xml:space="preserve"> Przykład serwisu i jednej funkcji komunikującej się z serwerem</w:t>
        </w:r>
      </w:ins>
    </w:p>
    <w:p w14:paraId="0D113F68" w14:textId="77777777" w:rsidR="002B36D4" w:rsidRDefault="002B36D4" w:rsidP="001721A2">
      <w:pPr>
        <w:ind w:firstLine="0"/>
        <w:jc w:val="center"/>
        <w:rPr>
          <w:ins w:id="4235" w:author="Maciej Maciejewski 2" w:date="2024-01-09T15:13:00Z"/>
          <w:sz w:val="20"/>
        </w:rPr>
      </w:pPr>
    </w:p>
    <w:p w14:paraId="5E36451C" w14:textId="77777777" w:rsidR="002B36D4" w:rsidRPr="00FA5450" w:rsidRDefault="002B36D4" w:rsidP="001721A2">
      <w:pPr>
        <w:ind w:firstLine="0"/>
        <w:jc w:val="center"/>
        <w:rPr>
          <w:ins w:id="4236" w:author="Maciej Maciejewski" w:date="2024-01-05T18:44:00Z"/>
          <w:sz w:val="20"/>
          <w:rPrChange w:id="4237" w:author="Maciej Maciejewski 2" w:date="2024-01-09T14:16:00Z">
            <w:rPr>
              <w:ins w:id="4238" w:author="Maciej Maciejewski" w:date="2024-01-05T18:44:00Z"/>
              <w:szCs w:val="24"/>
            </w:rPr>
          </w:rPrChange>
        </w:rPr>
        <w:pPrChange w:id="4239" w:author="Maciej Maciejewski 2" w:date="2024-01-09T14:34:00Z">
          <w:pPr>
            <w:ind w:firstLine="0"/>
          </w:pPr>
        </w:pPrChange>
      </w:pPr>
    </w:p>
    <w:p w14:paraId="149E3A4C" w14:textId="394FDCE4" w:rsidR="00A250D2" w:rsidRDefault="00A250D2" w:rsidP="00A250D2">
      <w:pPr>
        <w:ind w:firstLine="0"/>
        <w:jc w:val="both"/>
        <w:rPr>
          <w:ins w:id="4240" w:author="Maciej Maciejewski" w:date="2024-01-05T18:46:00Z"/>
          <w:b/>
          <w:bCs/>
          <w:sz w:val="32"/>
          <w:szCs w:val="32"/>
        </w:rPr>
      </w:pPr>
      <w:ins w:id="4241" w:author="Maciej Maciejewski" w:date="2024-01-05T18:46:00Z">
        <w:r>
          <w:rPr>
            <w:b/>
            <w:bCs/>
            <w:sz w:val="32"/>
            <w:szCs w:val="32"/>
          </w:rPr>
          <w:t>5.2</w:t>
        </w:r>
        <w:r w:rsidRPr="00C34326">
          <w:rPr>
            <w:b/>
            <w:bCs/>
            <w:sz w:val="32"/>
            <w:szCs w:val="32"/>
          </w:rPr>
          <w:t xml:space="preserve"> Bezpieczeństwo </w:t>
        </w:r>
        <w:commentRangeStart w:id="4242"/>
        <w:r w:rsidRPr="00C34326">
          <w:rPr>
            <w:b/>
            <w:bCs/>
            <w:sz w:val="32"/>
            <w:szCs w:val="32"/>
          </w:rPr>
          <w:t>aplikacji</w:t>
        </w:r>
      </w:ins>
      <w:commentRangeEnd w:id="4242"/>
      <w:ins w:id="4243" w:author="Maciej Maciejewski" w:date="2024-01-05T18:47:00Z">
        <w:r>
          <w:rPr>
            <w:rStyle w:val="Odwoaniedokomentarza"/>
          </w:rPr>
          <w:commentReference w:id="4242"/>
        </w:r>
      </w:ins>
    </w:p>
    <w:p w14:paraId="152F3C1F" w14:textId="77777777" w:rsidR="00A250D2" w:rsidRPr="00C34326" w:rsidRDefault="00A250D2" w:rsidP="00A250D2">
      <w:pPr>
        <w:ind w:firstLine="0"/>
        <w:jc w:val="both"/>
        <w:rPr>
          <w:ins w:id="4244" w:author="Maciej Maciejewski" w:date="2024-01-05T18:46:00Z"/>
          <w:b/>
          <w:bCs/>
          <w:sz w:val="32"/>
          <w:szCs w:val="32"/>
        </w:rPr>
      </w:pPr>
    </w:p>
    <w:p w14:paraId="502221D1" w14:textId="6E1035D7" w:rsidR="00A250D2" w:rsidRPr="0002546D" w:rsidRDefault="00A250D2" w:rsidP="00A250D2">
      <w:pPr>
        <w:ind w:firstLine="0"/>
        <w:jc w:val="both"/>
        <w:rPr>
          <w:ins w:id="4245" w:author="Maciej Maciejewski" w:date="2024-01-05T18:46:00Z"/>
          <w:b/>
          <w:bCs/>
          <w:sz w:val="28"/>
          <w:szCs w:val="28"/>
        </w:rPr>
      </w:pPr>
      <w:ins w:id="4246" w:author="Maciej Maciejewski" w:date="2024-01-05T18:46:00Z">
        <w:r w:rsidRPr="00A250D2">
          <w:rPr>
            <w:b/>
            <w:bCs/>
            <w:sz w:val="28"/>
            <w:szCs w:val="28"/>
            <w:rPrChange w:id="4247" w:author="Maciej Maciejewski" w:date="2024-01-05T18:46:00Z">
              <w:rPr>
                <w:b/>
                <w:bCs/>
                <w:sz w:val="32"/>
                <w:szCs w:val="32"/>
              </w:rPr>
            </w:rPrChange>
          </w:rPr>
          <w:t>5.2</w:t>
        </w:r>
        <w:r w:rsidRPr="0002546D">
          <w:rPr>
            <w:b/>
            <w:bCs/>
            <w:sz w:val="28"/>
            <w:szCs w:val="28"/>
          </w:rPr>
          <w:t xml:space="preserve">.1 </w:t>
        </w:r>
        <w:proofErr w:type="spellStart"/>
        <w:r w:rsidRPr="0002546D">
          <w:rPr>
            <w:b/>
            <w:bCs/>
            <w:sz w:val="28"/>
            <w:szCs w:val="28"/>
          </w:rPr>
          <w:t>J</w:t>
        </w:r>
        <w:r>
          <w:rPr>
            <w:b/>
            <w:bCs/>
            <w:sz w:val="28"/>
            <w:szCs w:val="28"/>
          </w:rPr>
          <w:t>son</w:t>
        </w:r>
        <w:proofErr w:type="spellEnd"/>
        <w:r>
          <w:rPr>
            <w:b/>
            <w:bCs/>
            <w:sz w:val="28"/>
            <w:szCs w:val="28"/>
          </w:rPr>
          <w:t xml:space="preserve"> Web </w:t>
        </w:r>
        <w:proofErr w:type="spellStart"/>
        <w:r>
          <w:rPr>
            <w:b/>
            <w:bCs/>
            <w:sz w:val="28"/>
            <w:szCs w:val="28"/>
          </w:rPr>
          <w:t>Token</w:t>
        </w:r>
        <w:proofErr w:type="spellEnd"/>
        <w:r>
          <w:rPr>
            <w:b/>
            <w:bCs/>
            <w:sz w:val="28"/>
            <w:szCs w:val="28"/>
          </w:rPr>
          <w:t xml:space="preserve"> </w:t>
        </w:r>
        <w:r w:rsidRPr="0002546D">
          <w:rPr>
            <w:b/>
            <w:bCs/>
            <w:sz w:val="28"/>
            <w:szCs w:val="28"/>
          </w:rPr>
          <w:t xml:space="preserve"> </w:t>
        </w:r>
      </w:ins>
    </w:p>
    <w:p w14:paraId="48781D60" w14:textId="77777777" w:rsidR="00A250D2" w:rsidRPr="0003191F" w:rsidRDefault="00A250D2" w:rsidP="00A250D2">
      <w:pPr>
        <w:overflowPunct/>
        <w:autoSpaceDE/>
        <w:autoSpaceDN/>
        <w:adjustRightInd/>
        <w:spacing w:before="100" w:beforeAutospacing="1" w:after="100" w:afterAutospacing="1"/>
        <w:ind w:firstLine="360"/>
        <w:rPr>
          <w:ins w:id="4248" w:author="Maciej Maciejewski" w:date="2024-01-05T18:46:00Z"/>
          <w:szCs w:val="24"/>
          <w:lang w:eastAsia="ja-JP"/>
        </w:rPr>
      </w:pPr>
      <w:ins w:id="4249" w:author="Maciej Maciejewski" w:date="2024-01-05T18:46:00Z">
        <w:r w:rsidRPr="0003191F">
          <w:rPr>
            <w:szCs w:val="24"/>
            <w:lang w:eastAsia="ja-JP"/>
          </w:rPr>
          <w:t xml:space="preserve">SON Web </w:t>
        </w:r>
        <w:proofErr w:type="spellStart"/>
        <w:r w:rsidRPr="0003191F">
          <w:rPr>
            <w:szCs w:val="24"/>
            <w:lang w:eastAsia="ja-JP"/>
          </w:rPr>
          <w:t>Token</w:t>
        </w:r>
        <w:proofErr w:type="spellEnd"/>
        <w:r w:rsidRPr="0003191F">
          <w:rPr>
            <w:szCs w:val="24"/>
            <w:lang w:eastAsia="ja-JP"/>
          </w:rPr>
          <w:t xml:space="preserve"> (JWT) to kompaktowy i bezpieczny sposób na przekazywanie informacji między stronami jako obiekt JavaScript Object </w:t>
        </w:r>
        <w:proofErr w:type="spellStart"/>
        <w:r w:rsidRPr="0003191F">
          <w:rPr>
            <w:szCs w:val="24"/>
            <w:lang w:eastAsia="ja-JP"/>
          </w:rPr>
          <w:t>Notation</w:t>
        </w:r>
        <w:proofErr w:type="spellEnd"/>
        <w:r w:rsidRPr="0003191F">
          <w:rPr>
            <w:szCs w:val="24"/>
            <w:lang w:eastAsia="ja-JP"/>
          </w:rPr>
          <w:t xml:space="preserve"> (JSON), który jest szeroko stosowany w uwierzytelnianiu i autoryzacji w aplikacjach internetowych. JWT składa się z trzech kluczowych części: nagłówka (</w:t>
        </w:r>
        <w:proofErr w:type="spellStart"/>
        <w:r w:rsidRPr="0003191F">
          <w:rPr>
            <w:szCs w:val="24"/>
            <w:lang w:eastAsia="ja-JP"/>
          </w:rPr>
          <w:t>header</w:t>
        </w:r>
        <w:proofErr w:type="spellEnd"/>
        <w:r w:rsidRPr="0003191F">
          <w:rPr>
            <w:szCs w:val="24"/>
            <w:lang w:eastAsia="ja-JP"/>
          </w:rPr>
          <w:t>), ładunku (</w:t>
        </w:r>
        <w:proofErr w:type="spellStart"/>
        <w:r w:rsidRPr="0003191F">
          <w:rPr>
            <w:szCs w:val="24"/>
            <w:lang w:eastAsia="ja-JP"/>
          </w:rPr>
          <w:t>payload</w:t>
        </w:r>
        <w:proofErr w:type="spellEnd"/>
        <w:r w:rsidRPr="0003191F">
          <w:rPr>
            <w:szCs w:val="24"/>
            <w:lang w:eastAsia="ja-JP"/>
          </w:rPr>
          <w:t>) i podpisu (</w:t>
        </w:r>
        <w:proofErr w:type="spellStart"/>
        <w:r w:rsidRPr="0003191F">
          <w:rPr>
            <w:szCs w:val="24"/>
            <w:lang w:eastAsia="ja-JP"/>
          </w:rPr>
          <w:t>signature</w:t>
        </w:r>
        <w:proofErr w:type="spellEnd"/>
        <w:r w:rsidRPr="0003191F">
          <w:rPr>
            <w:szCs w:val="24"/>
            <w:lang w:eastAsia="ja-JP"/>
          </w:rPr>
          <w:t>).</w:t>
        </w:r>
      </w:ins>
    </w:p>
    <w:p w14:paraId="430BCC88" w14:textId="77777777" w:rsidR="00A250D2" w:rsidRPr="0002546D" w:rsidRDefault="00A250D2" w:rsidP="00A250D2">
      <w:pPr>
        <w:numPr>
          <w:ilvl w:val="0"/>
          <w:numId w:val="14"/>
        </w:numPr>
        <w:overflowPunct/>
        <w:autoSpaceDE/>
        <w:autoSpaceDN/>
        <w:adjustRightInd/>
        <w:spacing w:before="100" w:beforeAutospacing="1" w:after="100" w:afterAutospacing="1"/>
        <w:rPr>
          <w:ins w:id="4250" w:author="Maciej Maciejewski" w:date="2024-01-05T18:46:00Z"/>
          <w:szCs w:val="24"/>
          <w:lang w:val="en-US" w:eastAsia="ja-JP"/>
        </w:rPr>
      </w:pPr>
      <w:ins w:id="4251" w:author="Maciej Maciejewski" w:date="2024-01-05T18:46:00Z">
        <w:r w:rsidRPr="0003191F">
          <w:rPr>
            <w:b/>
            <w:bCs/>
            <w:szCs w:val="24"/>
            <w:lang w:eastAsia="ja-JP"/>
          </w:rPr>
          <w:t>Nagłówek:</w:t>
        </w:r>
        <w:r w:rsidRPr="0003191F">
          <w:rPr>
            <w:szCs w:val="24"/>
            <w:lang w:eastAsia="ja-JP"/>
          </w:rPr>
          <w:t xml:space="preserve"> Ta część zawiera informacje o typie </w:t>
        </w:r>
        <w:proofErr w:type="spellStart"/>
        <w:r w:rsidRPr="0003191F">
          <w:rPr>
            <w:szCs w:val="24"/>
            <w:lang w:eastAsia="ja-JP"/>
          </w:rPr>
          <w:t>tokena</w:t>
        </w:r>
        <w:proofErr w:type="spellEnd"/>
        <w:r w:rsidRPr="0003191F">
          <w:rPr>
            <w:szCs w:val="24"/>
            <w:lang w:eastAsia="ja-JP"/>
          </w:rPr>
          <w:t xml:space="preserve">, czyli JWT, oraz o algorytmie kryptograficznym używanym do jego podpisu. </w:t>
        </w:r>
        <w:r w:rsidRPr="0002546D">
          <w:rPr>
            <w:szCs w:val="24"/>
            <w:lang w:val="en-US" w:eastAsia="ja-JP"/>
          </w:rPr>
          <w:t xml:space="preserve">W </w:t>
        </w:r>
        <w:proofErr w:type="spellStart"/>
        <w:r w:rsidRPr="0002546D">
          <w:rPr>
            <w:szCs w:val="24"/>
            <w:lang w:val="en-US" w:eastAsia="ja-JP"/>
          </w:rPr>
          <w:t>projekcie</w:t>
        </w:r>
        <w:proofErr w:type="spellEnd"/>
        <w:r w:rsidRPr="0002546D">
          <w:rPr>
            <w:szCs w:val="24"/>
            <w:lang w:val="en-US" w:eastAsia="ja-JP"/>
          </w:rPr>
          <w:t xml:space="preserve"> </w:t>
        </w:r>
        <w:proofErr w:type="spellStart"/>
        <w:r w:rsidRPr="0002546D">
          <w:rPr>
            <w:szCs w:val="24"/>
            <w:lang w:val="en-US" w:eastAsia="ja-JP"/>
          </w:rPr>
          <w:t>użyto</w:t>
        </w:r>
        <w:proofErr w:type="spellEnd"/>
        <w:r w:rsidRPr="0002546D">
          <w:rPr>
            <w:szCs w:val="24"/>
            <w:lang w:val="en-US" w:eastAsia="ja-JP"/>
          </w:rPr>
          <w:t xml:space="preserve"> </w:t>
        </w:r>
        <w:proofErr w:type="spellStart"/>
        <w:r w:rsidRPr="0002546D">
          <w:rPr>
            <w:szCs w:val="24"/>
            <w:lang w:val="en-US" w:eastAsia="ja-JP"/>
          </w:rPr>
          <w:t>algorytmu</w:t>
        </w:r>
        <w:proofErr w:type="spellEnd"/>
        <w:r w:rsidRPr="0002546D">
          <w:rPr>
            <w:szCs w:val="24"/>
            <w:lang w:val="en-US" w:eastAsia="ja-JP"/>
          </w:rPr>
          <w:t xml:space="preserve"> HMAC (Hash-based Message Authentication Code) z </w:t>
        </w:r>
        <w:proofErr w:type="spellStart"/>
        <w:r w:rsidRPr="0002546D">
          <w:rPr>
            <w:szCs w:val="24"/>
            <w:lang w:val="en-US" w:eastAsia="ja-JP"/>
          </w:rPr>
          <w:t>użyciem</w:t>
        </w:r>
        <w:proofErr w:type="spellEnd"/>
        <w:r w:rsidRPr="0002546D">
          <w:rPr>
            <w:szCs w:val="24"/>
            <w:lang w:val="en-US" w:eastAsia="ja-JP"/>
          </w:rPr>
          <w:t xml:space="preserve"> SHA-256 (Secure Hash Algorithm 256-bit).</w:t>
        </w:r>
      </w:ins>
    </w:p>
    <w:p w14:paraId="36B26362" w14:textId="77777777" w:rsidR="00A250D2" w:rsidRPr="0003191F" w:rsidRDefault="00A250D2" w:rsidP="00A250D2">
      <w:pPr>
        <w:numPr>
          <w:ilvl w:val="0"/>
          <w:numId w:val="14"/>
        </w:numPr>
        <w:overflowPunct/>
        <w:autoSpaceDE/>
        <w:autoSpaceDN/>
        <w:adjustRightInd/>
        <w:spacing w:before="100" w:beforeAutospacing="1" w:after="100" w:afterAutospacing="1"/>
        <w:rPr>
          <w:ins w:id="4252" w:author="Maciej Maciejewski" w:date="2024-01-05T18:46:00Z"/>
          <w:szCs w:val="24"/>
          <w:lang w:eastAsia="ja-JP"/>
        </w:rPr>
      </w:pPr>
      <w:ins w:id="4253" w:author="Maciej Maciejewski" w:date="2024-01-05T18:46:00Z">
        <w:r w:rsidRPr="0003191F">
          <w:rPr>
            <w:b/>
            <w:bCs/>
            <w:szCs w:val="24"/>
            <w:lang w:eastAsia="ja-JP"/>
          </w:rPr>
          <w:t>Ładunek:</w:t>
        </w:r>
        <w:r w:rsidRPr="0003191F">
          <w:rPr>
            <w:szCs w:val="24"/>
            <w:lang w:eastAsia="ja-JP"/>
          </w:rPr>
          <w:t xml:space="preserve"> Zawiera rzeczywiste dane, takie jak uprawnienia użytkownika, jego identyfikator czy informacje o czasie wygaśnięcia </w:t>
        </w:r>
        <w:proofErr w:type="spellStart"/>
        <w:r w:rsidRPr="0003191F">
          <w:rPr>
            <w:szCs w:val="24"/>
            <w:lang w:eastAsia="ja-JP"/>
          </w:rPr>
          <w:t>tokena</w:t>
        </w:r>
        <w:proofErr w:type="spellEnd"/>
        <w:r w:rsidRPr="0003191F">
          <w:rPr>
            <w:szCs w:val="24"/>
            <w:lang w:eastAsia="ja-JP"/>
          </w:rPr>
          <w:t xml:space="preserve">. Dane te są zazwyczaj prezentowane w formacie </w:t>
        </w:r>
        <w:proofErr w:type="spellStart"/>
        <w:r w:rsidRPr="0003191F">
          <w:rPr>
            <w:szCs w:val="24"/>
            <w:lang w:eastAsia="ja-JP"/>
          </w:rPr>
          <w:t>Claims</w:t>
        </w:r>
        <w:proofErr w:type="spellEnd"/>
        <w:r w:rsidRPr="0003191F">
          <w:rPr>
            <w:szCs w:val="24"/>
            <w:lang w:eastAsia="ja-JP"/>
          </w:rPr>
          <w:t xml:space="preserve"> (zastrzeżenia), które umożliwiają przekazywanie ważnych informacji.</w:t>
        </w:r>
      </w:ins>
    </w:p>
    <w:p w14:paraId="749B889B" w14:textId="77777777" w:rsidR="00A250D2" w:rsidRPr="0003191F" w:rsidRDefault="00A250D2" w:rsidP="00A250D2">
      <w:pPr>
        <w:numPr>
          <w:ilvl w:val="0"/>
          <w:numId w:val="14"/>
        </w:numPr>
        <w:overflowPunct/>
        <w:autoSpaceDE/>
        <w:autoSpaceDN/>
        <w:adjustRightInd/>
        <w:spacing w:before="100" w:beforeAutospacing="1" w:after="100" w:afterAutospacing="1"/>
        <w:rPr>
          <w:ins w:id="4254" w:author="Maciej Maciejewski" w:date="2024-01-05T18:46:00Z"/>
          <w:szCs w:val="24"/>
          <w:lang w:eastAsia="ja-JP"/>
        </w:rPr>
      </w:pPr>
      <w:ins w:id="4255" w:author="Maciej Maciejewski" w:date="2024-01-05T18:46:00Z">
        <w:r w:rsidRPr="0003191F">
          <w:rPr>
            <w:b/>
            <w:bCs/>
            <w:szCs w:val="24"/>
            <w:lang w:eastAsia="ja-JP"/>
          </w:rPr>
          <w:lastRenderedPageBreak/>
          <w:t>Podpis:</w:t>
        </w:r>
        <w:r w:rsidRPr="0003191F">
          <w:rPr>
            <w:szCs w:val="24"/>
            <w:lang w:eastAsia="ja-JP"/>
          </w:rPr>
          <w:t xml:space="preserve"> Jest tworzony przez zastosowanie wybranego algorytmu kryptograficznego do zakodowania nagłówka i ładunku wraz z tajnym kluczem. Tajny klucz jest znany tylko serwerowi, co zapewnia, że </w:t>
        </w:r>
        <w:proofErr w:type="spellStart"/>
        <w:r w:rsidRPr="0003191F">
          <w:rPr>
            <w:szCs w:val="24"/>
            <w:lang w:eastAsia="ja-JP"/>
          </w:rPr>
          <w:t>token</w:t>
        </w:r>
        <w:proofErr w:type="spellEnd"/>
        <w:r w:rsidRPr="0003191F">
          <w:rPr>
            <w:szCs w:val="24"/>
            <w:lang w:eastAsia="ja-JP"/>
          </w:rPr>
          <w:t xml:space="preserve"> nie został zmieniony podczas transmisji.</w:t>
        </w:r>
      </w:ins>
    </w:p>
    <w:p w14:paraId="0DD492A1" w14:textId="77777777" w:rsidR="00A250D2" w:rsidRPr="0003191F" w:rsidRDefault="00A250D2" w:rsidP="00A250D2">
      <w:pPr>
        <w:overflowPunct/>
        <w:autoSpaceDE/>
        <w:autoSpaceDN/>
        <w:adjustRightInd/>
        <w:spacing w:before="100" w:beforeAutospacing="1" w:after="100" w:afterAutospacing="1"/>
        <w:ind w:firstLine="360"/>
        <w:rPr>
          <w:ins w:id="4256" w:author="Maciej Maciejewski" w:date="2024-01-05T18:46:00Z"/>
          <w:szCs w:val="24"/>
          <w:lang w:eastAsia="ja-JP"/>
        </w:rPr>
      </w:pPr>
      <w:ins w:id="4257" w:author="Maciej Maciejewski" w:date="2024-01-05T18:46:00Z">
        <w:r w:rsidRPr="0003191F">
          <w:rPr>
            <w:szCs w:val="24"/>
            <w:lang w:eastAsia="ja-JP"/>
          </w:rPr>
          <w:t xml:space="preserve">JWT jest używany w autoryzacji, ponieważ po zalogowaniu się użytkownika, serwer generuje </w:t>
        </w:r>
        <w:proofErr w:type="spellStart"/>
        <w:r w:rsidRPr="0003191F">
          <w:rPr>
            <w:szCs w:val="24"/>
            <w:lang w:eastAsia="ja-JP"/>
          </w:rPr>
          <w:t>token</w:t>
        </w:r>
        <w:proofErr w:type="spellEnd"/>
        <w:r w:rsidRPr="0003191F">
          <w:rPr>
            <w:szCs w:val="24"/>
            <w:lang w:eastAsia="ja-JP"/>
          </w:rPr>
          <w:t xml:space="preserve"> JWT i wysyła go do klienta. Następnie klient przesyła ten </w:t>
        </w:r>
        <w:proofErr w:type="spellStart"/>
        <w:r w:rsidRPr="0003191F">
          <w:rPr>
            <w:szCs w:val="24"/>
            <w:lang w:eastAsia="ja-JP"/>
          </w:rPr>
          <w:t>token</w:t>
        </w:r>
        <w:proofErr w:type="spellEnd"/>
        <w:r w:rsidRPr="0003191F">
          <w:rPr>
            <w:szCs w:val="24"/>
            <w:lang w:eastAsia="ja-JP"/>
          </w:rPr>
          <w:t xml:space="preserve"> w nagłówkach HTTP (</w:t>
        </w:r>
        <w:proofErr w:type="spellStart"/>
        <w:r w:rsidRPr="0003191F">
          <w:rPr>
            <w:szCs w:val="24"/>
            <w:lang w:eastAsia="ja-JP"/>
          </w:rPr>
          <w:t>Hypertext</w:t>
        </w:r>
        <w:proofErr w:type="spellEnd"/>
        <w:r w:rsidRPr="0003191F">
          <w:rPr>
            <w:szCs w:val="24"/>
            <w:lang w:eastAsia="ja-JP"/>
          </w:rPr>
          <w:t xml:space="preserve"> Transfer </w:t>
        </w:r>
        <w:proofErr w:type="spellStart"/>
        <w:r w:rsidRPr="0003191F">
          <w:rPr>
            <w:szCs w:val="24"/>
            <w:lang w:eastAsia="ja-JP"/>
          </w:rPr>
          <w:t>Protocol</w:t>
        </w:r>
        <w:proofErr w:type="spellEnd"/>
        <w:r w:rsidRPr="0003191F">
          <w:rPr>
            <w:szCs w:val="24"/>
            <w:lang w:eastAsia="ja-JP"/>
          </w:rPr>
          <w:t>) przy każdym zapytaniu, umożliwiając serwerowi weryfikację tożsamości użytkownika i uprawnień dostępu do zasobów. Główną zaletą JWT jest jego samowystarczalność - nie wymaga dodatkowego przechowywania stanu sesji na serwerze.</w:t>
        </w:r>
      </w:ins>
    </w:p>
    <w:p w14:paraId="2F09E8C1" w14:textId="77777777" w:rsidR="00A250D2" w:rsidRPr="0003191F" w:rsidRDefault="00A250D2" w:rsidP="00A250D2">
      <w:pPr>
        <w:overflowPunct/>
        <w:autoSpaceDE/>
        <w:autoSpaceDN/>
        <w:adjustRightInd/>
        <w:spacing w:before="100" w:beforeAutospacing="1" w:after="100" w:afterAutospacing="1"/>
        <w:ind w:firstLine="360"/>
        <w:rPr>
          <w:ins w:id="4258" w:author="Maciej Maciejewski" w:date="2024-01-05T18:46:00Z"/>
          <w:szCs w:val="24"/>
          <w:lang w:eastAsia="ja-JP"/>
        </w:rPr>
      </w:pPr>
      <w:ins w:id="4259" w:author="Maciej Maciejewski" w:date="2024-01-05T18:46:00Z">
        <w:r w:rsidRPr="0003191F">
          <w:rPr>
            <w:szCs w:val="24"/>
            <w:lang w:eastAsia="ja-JP"/>
          </w:rPr>
          <w:t xml:space="preserve">W aplikacji JWT jest wykorzystywany nie tylko do autoryzacji, ale również do przesyłania innych informacji, takich jak nazwa użytkownika czy jego typ. Umieszczenie tych danych w </w:t>
        </w:r>
        <w:proofErr w:type="spellStart"/>
        <w:r w:rsidRPr="0003191F">
          <w:rPr>
            <w:szCs w:val="24"/>
            <w:lang w:eastAsia="ja-JP"/>
          </w:rPr>
          <w:t>tokenie</w:t>
        </w:r>
        <w:proofErr w:type="spellEnd"/>
        <w:r w:rsidRPr="0003191F">
          <w:rPr>
            <w:szCs w:val="24"/>
            <w:lang w:eastAsia="ja-JP"/>
          </w:rPr>
          <w:t xml:space="preserve"> zwiększa bezpieczeństwo i ułatwia ich przetwarzanie po stronie serwera.</w:t>
        </w:r>
      </w:ins>
    </w:p>
    <w:p w14:paraId="2A330BC8" w14:textId="77777777" w:rsidR="00A250D2" w:rsidRPr="0003191F" w:rsidRDefault="00A250D2" w:rsidP="00A250D2">
      <w:pPr>
        <w:overflowPunct/>
        <w:autoSpaceDE/>
        <w:autoSpaceDN/>
        <w:adjustRightInd/>
        <w:spacing w:before="100" w:beforeAutospacing="1" w:after="100" w:afterAutospacing="1"/>
        <w:ind w:firstLine="360"/>
        <w:rPr>
          <w:ins w:id="4260" w:author="Maciej Maciejewski" w:date="2024-01-05T18:46:00Z"/>
          <w:szCs w:val="24"/>
          <w:lang w:eastAsia="ja-JP"/>
        </w:rPr>
      </w:pPr>
      <w:ins w:id="4261" w:author="Maciej Maciejewski" w:date="2024-01-05T18:46:00Z">
        <w:r w:rsidRPr="0003191F">
          <w:rPr>
            <w:szCs w:val="24"/>
            <w:lang w:eastAsia="ja-JP"/>
          </w:rPr>
          <w:t xml:space="preserve">Dodatkowo, zastosowano ograniczony czas ważności </w:t>
        </w:r>
        <w:proofErr w:type="spellStart"/>
        <w:r w:rsidRPr="0003191F">
          <w:rPr>
            <w:szCs w:val="24"/>
            <w:lang w:eastAsia="ja-JP"/>
          </w:rPr>
          <w:t>tokenu</w:t>
        </w:r>
        <w:proofErr w:type="spellEnd"/>
        <w:r w:rsidRPr="0003191F">
          <w:rPr>
            <w:szCs w:val="24"/>
            <w:lang w:eastAsia="ja-JP"/>
          </w:rPr>
          <w:t>, aby w przypadku jego wycieku, był on ważny tylko przez określony czas lub do momentu ponownego zalogowania się użytkownika</w:t>
        </w:r>
        <w:r>
          <w:rPr>
            <w:szCs w:val="24"/>
            <w:lang w:eastAsia="ja-JP"/>
          </w:rPr>
          <w:t>.</w:t>
        </w:r>
      </w:ins>
    </w:p>
    <w:p w14:paraId="0357BF11" w14:textId="77777777" w:rsidR="00A250D2" w:rsidRDefault="00A250D2" w:rsidP="00A250D2">
      <w:pPr>
        <w:ind w:firstLine="0"/>
        <w:jc w:val="both"/>
        <w:rPr>
          <w:ins w:id="4262" w:author="Maciej Maciejewski" w:date="2024-01-05T18:46:00Z"/>
          <w:b/>
          <w:bCs/>
          <w:sz w:val="28"/>
          <w:szCs w:val="28"/>
        </w:rPr>
      </w:pPr>
    </w:p>
    <w:p w14:paraId="5849A69F" w14:textId="1EFED940" w:rsidR="00A250D2" w:rsidRDefault="00A250D2" w:rsidP="00A250D2">
      <w:pPr>
        <w:ind w:firstLine="0"/>
        <w:jc w:val="both"/>
        <w:rPr>
          <w:ins w:id="4263" w:author="Maciej Maciejewski" w:date="2024-01-05T18:46:00Z"/>
          <w:b/>
          <w:bCs/>
          <w:sz w:val="28"/>
          <w:szCs w:val="28"/>
        </w:rPr>
      </w:pPr>
      <w:ins w:id="4264" w:author="Maciej Maciejewski" w:date="2024-01-05T18:47:00Z">
        <w:r w:rsidRPr="00A250D2">
          <w:rPr>
            <w:b/>
            <w:bCs/>
            <w:sz w:val="28"/>
            <w:szCs w:val="28"/>
            <w:rPrChange w:id="4265" w:author="Maciej Maciejewski" w:date="2024-01-05T18:47:00Z">
              <w:rPr>
                <w:b/>
                <w:bCs/>
                <w:sz w:val="32"/>
                <w:szCs w:val="32"/>
              </w:rPr>
            </w:rPrChange>
          </w:rPr>
          <w:t>5.2</w:t>
        </w:r>
      </w:ins>
      <w:ins w:id="4266" w:author="Maciej Maciejewski" w:date="2024-01-05T18:46:00Z">
        <w:r w:rsidRPr="0002546D">
          <w:rPr>
            <w:b/>
            <w:bCs/>
            <w:sz w:val="28"/>
            <w:szCs w:val="28"/>
          </w:rPr>
          <w:t>.2 Mechanizm ról użytkownika</w:t>
        </w:r>
      </w:ins>
    </w:p>
    <w:p w14:paraId="1C8A0B7D" w14:textId="77777777" w:rsidR="00A250D2" w:rsidRDefault="00A250D2" w:rsidP="00A250D2">
      <w:pPr>
        <w:ind w:firstLine="0"/>
        <w:jc w:val="both"/>
        <w:rPr>
          <w:ins w:id="4267" w:author="Maciej Maciejewski" w:date="2024-01-05T18:46:00Z"/>
          <w:b/>
          <w:bCs/>
          <w:sz w:val="28"/>
          <w:szCs w:val="28"/>
        </w:rPr>
      </w:pPr>
    </w:p>
    <w:p w14:paraId="76E77932" w14:textId="77777777" w:rsidR="00A250D2" w:rsidRDefault="00A250D2" w:rsidP="00A250D2">
      <w:pPr>
        <w:ind w:firstLine="708"/>
        <w:jc w:val="both"/>
        <w:rPr>
          <w:ins w:id="4268" w:author="Maciej Maciejewski" w:date="2024-01-05T18:46:00Z"/>
          <w:szCs w:val="24"/>
        </w:rPr>
      </w:pPr>
      <w:ins w:id="4269" w:author="Maciej Maciejewski" w:date="2024-01-05T18:46:00Z">
        <w:r>
          <w:rPr>
            <w:szCs w:val="24"/>
          </w:rPr>
          <w:t xml:space="preserve">W celu odpowiedniego podzielenia funkcjonalności aplikacji zastosowałem mechanizm ról użytkowników. Jak było powiedziane w 3.1 użytkownik może nie mieć roli, lub jedną z trzech dostępnych w serwisie (USER, ADMIN i SUPER). Role te nie są jawnie podawane przy rejestracji użytkownika, lecz są ustawiane po stronie serwerowej zelżenie od kontekstu w jakim dany </w:t>
        </w:r>
        <w:proofErr w:type="spellStart"/>
        <w:r>
          <w:rPr>
            <w:szCs w:val="24"/>
          </w:rPr>
          <w:t>endpoint</w:t>
        </w:r>
        <w:proofErr w:type="spellEnd"/>
        <w:r>
          <w:rPr>
            <w:szCs w:val="24"/>
          </w:rPr>
          <w:t xml:space="preserve"> został wywołany, a użytkownik SUPER jest tworzony tylko raz przy pierwszym uruchomieniu aplikacji dzięki czemu nie da się w normalny sposób stworzyć drugiego takiego konta. Raz przypisana nie możliwa jest też jej zmiana bez bezpośredniej ingerencji w bazę danych.</w:t>
        </w:r>
      </w:ins>
    </w:p>
    <w:p w14:paraId="29217B9C" w14:textId="77777777" w:rsidR="00A250D2" w:rsidRDefault="00A250D2" w:rsidP="00A250D2">
      <w:pPr>
        <w:ind w:firstLine="0"/>
        <w:jc w:val="both"/>
        <w:rPr>
          <w:ins w:id="4270" w:author="Maciej Maciejewski" w:date="2024-01-05T18:46:00Z"/>
          <w:szCs w:val="24"/>
        </w:rPr>
      </w:pPr>
    </w:p>
    <w:p w14:paraId="048FE0AC" w14:textId="21B4F9BB" w:rsidR="00A250D2" w:rsidRDefault="00A250D2" w:rsidP="00A250D2">
      <w:pPr>
        <w:ind w:firstLine="0"/>
        <w:jc w:val="both"/>
        <w:rPr>
          <w:ins w:id="4271" w:author="Maciej Maciejewski" w:date="2024-01-05T18:46:00Z"/>
          <w:szCs w:val="24"/>
        </w:rPr>
      </w:pPr>
      <w:ins w:id="4272" w:author="Maciej Maciejewski" w:date="2024-01-05T18:46:00Z">
        <w:r>
          <w:rPr>
            <w:szCs w:val="24"/>
          </w:rPr>
          <w:tab/>
          <w:t xml:space="preserve">Zależnie od tego jaka rola jest przypisana do konta dostępna jest inna funkcjonalność, jak w przypadku pobierania listy wszystkich projektów o statusie OPEN lub CLOSED (rys. </w:t>
        </w:r>
        <w:del w:id="4273" w:author="Maciej Maciejewski 2" w:date="2024-01-09T15:15:00Z">
          <w:r w:rsidDel="00EA5B13">
            <w:rPr>
              <w:szCs w:val="24"/>
            </w:rPr>
            <w:delText>4.11</w:delText>
          </w:r>
        </w:del>
      </w:ins>
      <w:ins w:id="4274" w:author="Maciej Maciejewski 2" w:date="2024-01-09T15:15:00Z">
        <w:r w:rsidR="00EA5B13">
          <w:rPr>
            <w:szCs w:val="24"/>
          </w:rPr>
          <w:t>5.14</w:t>
        </w:r>
      </w:ins>
      <w:ins w:id="4275" w:author="Maciej Maciejewski" w:date="2024-01-05T18:46:00Z">
        <w:r>
          <w:rPr>
            <w:szCs w:val="24"/>
          </w:rPr>
          <w:t xml:space="preserve">). Jeśli zapytanie wysłał normalny użytkownik dostanie on listę tylko i wyłącznie swoich projektów, natomiast jeśli zapytanie wysłał administrator serwisu, ponieważ nie mogą oni tworzyć własnych projektów, w odpowiedzi dostanie listę wszystkich takich zbiórek w bazie danych. </w:t>
        </w:r>
      </w:ins>
    </w:p>
    <w:p w14:paraId="1EAAE786" w14:textId="77777777" w:rsidR="00A250D2" w:rsidRDefault="00A250D2" w:rsidP="00A250D2">
      <w:pPr>
        <w:ind w:firstLine="0"/>
        <w:jc w:val="both"/>
        <w:rPr>
          <w:ins w:id="4276" w:author="Maciej Maciejewski" w:date="2024-01-05T18:46:00Z"/>
          <w:szCs w:val="24"/>
        </w:rPr>
      </w:pPr>
    </w:p>
    <w:tbl>
      <w:tblPr>
        <w:tblStyle w:val="Tabela-Siatka"/>
        <w:tblW w:w="0" w:type="auto"/>
        <w:tblLook w:val="04A0" w:firstRow="1" w:lastRow="0" w:firstColumn="1" w:lastColumn="0" w:noHBand="0" w:noVBand="1"/>
      </w:tblPr>
      <w:tblGrid>
        <w:gridCol w:w="9062"/>
      </w:tblGrid>
      <w:tr w:rsidR="00A250D2" w:rsidRPr="00885A35" w14:paraId="6C82621A" w14:textId="77777777" w:rsidTr="0002546D">
        <w:trPr>
          <w:ins w:id="4277" w:author="Maciej Maciejewski" w:date="2024-01-05T18:46:00Z"/>
        </w:trPr>
        <w:tc>
          <w:tcPr>
            <w:tcW w:w="9062" w:type="dxa"/>
          </w:tcPr>
          <w:p w14:paraId="1D80CCA2" w14:textId="77777777" w:rsidR="00A250D2" w:rsidRPr="0002546D" w:rsidRDefault="00A250D2" w:rsidP="000254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firstLine="0"/>
              <w:rPr>
                <w:ins w:id="4278" w:author="Maciej Maciejewski" w:date="2024-01-05T18:46:00Z"/>
                <w:rFonts w:ascii="Courier New" w:hAnsi="Courier New" w:cs="Courier New"/>
                <w:color w:val="080808"/>
                <w:sz w:val="20"/>
                <w:lang w:val="en-US" w:eastAsia="ja-JP"/>
              </w:rPr>
            </w:pPr>
            <w:ins w:id="4279" w:author="Maciej Maciejewski" w:date="2024-01-05T18:46:00Z">
              <w:r w:rsidRPr="0002546D">
                <w:rPr>
                  <w:rFonts w:ascii="Courier New" w:hAnsi="Courier New" w:cs="Courier New"/>
                  <w:color w:val="0033B3"/>
                  <w:sz w:val="20"/>
                  <w:lang w:val="en-US" w:eastAsia="ja-JP"/>
                </w:rPr>
                <w:t xml:space="preserve">public </w:t>
              </w:r>
              <w:r w:rsidRPr="0002546D">
                <w:rPr>
                  <w:rFonts w:ascii="Courier New" w:hAnsi="Courier New" w:cs="Courier New"/>
                  <w:color w:val="000000"/>
                  <w:sz w:val="20"/>
                  <w:lang w:val="en-US" w:eastAsia="ja-JP"/>
                </w:rPr>
                <w:t>List</w:t>
              </w:r>
              <w:r w:rsidRPr="0002546D">
                <w:rPr>
                  <w:rFonts w:ascii="Courier New" w:hAnsi="Courier New" w:cs="Courier New"/>
                  <w:color w:val="080808"/>
                  <w:sz w:val="20"/>
                  <w:lang w:val="en-US" w:eastAsia="ja-JP"/>
                </w:rPr>
                <w:t>&lt;</w:t>
              </w:r>
              <w:proofErr w:type="spellStart"/>
              <w:r w:rsidRPr="0002546D">
                <w:rPr>
                  <w:rFonts w:ascii="Courier New" w:hAnsi="Courier New" w:cs="Courier New"/>
                  <w:color w:val="000000"/>
                  <w:sz w:val="20"/>
                  <w:lang w:val="en-US" w:eastAsia="ja-JP"/>
                </w:rPr>
                <w:t>ProjectSLElement</w:t>
              </w:r>
              <w:proofErr w:type="spellEnd"/>
              <w:r w:rsidRPr="0002546D">
                <w:rPr>
                  <w:rFonts w:ascii="Courier New" w:hAnsi="Courier New" w:cs="Courier New"/>
                  <w:color w:val="080808"/>
                  <w:sz w:val="20"/>
                  <w:lang w:val="en-US" w:eastAsia="ja-JP"/>
                </w:rPr>
                <w:t xml:space="preserve">&gt; </w:t>
              </w:r>
              <w:proofErr w:type="spellStart"/>
              <w:r w:rsidRPr="0002546D">
                <w:rPr>
                  <w:rFonts w:ascii="Courier New" w:hAnsi="Courier New" w:cs="Courier New"/>
                  <w:color w:val="00627A"/>
                  <w:sz w:val="20"/>
                  <w:lang w:val="en-US" w:eastAsia="ja-JP"/>
                </w:rPr>
                <w:t>getOpenAndClosedProjects</w:t>
              </w:r>
              <w:proofErr w:type="spellEnd"/>
              <w:r w:rsidRPr="0002546D">
                <w:rPr>
                  <w:rFonts w:ascii="Courier New" w:hAnsi="Courier New" w:cs="Courier New"/>
                  <w:color w:val="080808"/>
                  <w:sz w:val="20"/>
                  <w:lang w:val="en-US" w:eastAsia="ja-JP"/>
                </w:rPr>
                <w:t>(</w:t>
              </w:r>
              <w:r w:rsidRPr="0002546D">
                <w:rPr>
                  <w:rFonts w:ascii="Courier New" w:hAnsi="Courier New" w:cs="Courier New"/>
                  <w:color w:val="000000"/>
                  <w:sz w:val="20"/>
                  <w:lang w:val="en-US" w:eastAsia="ja-JP"/>
                </w:rPr>
                <w:t xml:space="preserve">String </w:t>
              </w:r>
              <w:r w:rsidRPr="0002546D">
                <w:rPr>
                  <w:rFonts w:ascii="Courier New" w:hAnsi="Courier New" w:cs="Courier New"/>
                  <w:color w:val="080808"/>
                  <w:sz w:val="20"/>
                  <w:lang w:val="en-US" w:eastAsia="ja-JP"/>
                </w:rPr>
                <w:t>header){</w:t>
              </w:r>
              <w:r w:rsidRPr="0002546D">
                <w:rPr>
                  <w:rFonts w:ascii="Courier New" w:hAnsi="Courier New" w:cs="Courier New"/>
                  <w:color w:val="080808"/>
                  <w:sz w:val="20"/>
                  <w:lang w:val="en-US" w:eastAsia="ja-JP"/>
                </w:rPr>
                <w:br/>
                <w:t xml:space="preserve">    </w:t>
              </w:r>
              <w:r w:rsidRPr="0002546D">
                <w:rPr>
                  <w:rFonts w:ascii="Courier New" w:hAnsi="Courier New" w:cs="Courier New"/>
                  <w:color w:val="000000"/>
                  <w:sz w:val="20"/>
                  <w:lang w:val="en-US" w:eastAsia="ja-JP"/>
                </w:rPr>
                <w:t xml:space="preserve">User </w:t>
              </w:r>
              <w:proofErr w:type="spellStart"/>
              <w:r w:rsidRPr="0002546D">
                <w:rPr>
                  <w:rFonts w:ascii="Courier New" w:hAnsi="Courier New" w:cs="Courier New"/>
                  <w:color w:val="000000"/>
                  <w:sz w:val="20"/>
                  <w:lang w:val="en-US" w:eastAsia="ja-JP"/>
                </w:rPr>
                <w:t>user</w:t>
              </w:r>
              <w:proofErr w:type="spellEnd"/>
              <w:r w:rsidRPr="0002546D">
                <w:rPr>
                  <w:rFonts w:ascii="Courier New" w:hAnsi="Courier New" w:cs="Courier New"/>
                  <w:color w:val="000000"/>
                  <w:sz w:val="20"/>
                  <w:lang w:val="en-US" w:eastAsia="ja-JP"/>
                </w:rPr>
                <w:t xml:space="preserve"> </w:t>
              </w:r>
              <w:r w:rsidRPr="0002546D">
                <w:rPr>
                  <w:rFonts w:ascii="Courier New" w:hAnsi="Courier New" w:cs="Courier New"/>
                  <w:color w:val="080808"/>
                  <w:sz w:val="20"/>
                  <w:lang w:val="en-US" w:eastAsia="ja-JP"/>
                </w:rPr>
                <w:t xml:space="preserve">= </w:t>
              </w:r>
              <w:proofErr w:type="spellStart"/>
              <w:r w:rsidRPr="0002546D">
                <w:rPr>
                  <w:rFonts w:ascii="Courier New" w:hAnsi="Courier New" w:cs="Courier New"/>
                  <w:color w:val="871094"/>
                  <w:sz w:val="20"/>
                  <w:lang w:val="en-US" w:eastAsia="ja-JP"/>
                </w:rPr>
                <w:t>userService</w:t>
              </w:r>
              <w:r w:rsidRPr="0002546D">
                <w:rPr>
                  <w:rFonts w:ascii="Courier New" w:hAnsi="Courier New" w:cs="Courier New"/>
                  <w:color w:val="080808"/>
                  <w:sz w:val="20"/>
                  <w:lang w:val="en-US" w:eastAsia="ja-JP"/>
                </w:rPr>
                <w:t>.getUserEntityByToken</w:t>
              </w:r>
              <w:proofErr w:type="spellEnd"/>
              <w:r w:rsidRPr="0002546D">
                <w:rPr>
                  <w:rFonts w:ascii="Courier New" w:hAnsi="Courier New" w:cs="Courier New"/>
                  <w:color w:val="080808"/>
                  <w:sz w:val="20"/>
                  <w:lang w:val="en-US" w:eastAsia="ja-JP"/>
                </w:rPr>
                <w:t>(header);</w:t>
              </w:r>
              <w:r w:rsidRPr="0002546D">
                <w:rPr>
                  <w:rFonts w:ascii="Courier New" w:hAnsi="Courier New" w:cs="Courier New"/>
                  <w:color w:val="080808"/>
                  <w:sz w:val="20"/>
                  <w:lang w:val="en-US" w:eastAsia="ja-JP"/>
                </w:rPr>
                <w:br/>
                <w:t xml:space="preserve">    </w:t>
              </w:r>
              <w:r w:rsidRPr="0002546D">
                <w:rPr>
                  <w:rFonts w:ascii="Courier New" w:hAnsi="Courier New" w:cs="Courier New"/>
                  <w:color w:val="000000"/>
                  <w:sz w:val="20"/>
                  <w:lang w:val="en-US" w:eastAsia="ja-JP"/>
                </w:rPr>
                <w:t>List</w:t>
              </w:r>
              <w:r w:rsidRPr="0002546D">
                <w:rPr>
                  <w:rFonts w:ascii="Courier New" w:hAnsi="Courier New" w:cs="Courier New"/>
                  <w:color w:val="080808"/>
                  <w:sz w:val="20"/>
                  <w:lang w:val="en-US" w:eastAsia="ja-JP"/>
                </w:rPr>
                <w:t>&lt;</w:t>
              </w:r>
              <w:r w:rsidRPr="0002546D">
                <w:rPr>
                  <w:rFonts w:ascii="Courier New" w:hAnsi="Courier New" w:cs="Courier New"/>
                  <w:color w:val="000000"/>
                  <w:sz w:val="20"/>
                  <w:lang w:val="en-US" w:eastAsia="ja-JP"/>
                </w:rPr>
                <w:t>Project</w:t>
              </w:r>
              <w:r w:rsidRPr="0002546D">
                <w:rPr>
                  <w:rFonts w:ascii="Courier New" w:hAnsi="Courier New" w:cs="Courier New"/>
                  <w:color w:val="080808"/>
                  <w:sz w:val="20"/>
                  <w:lang w:val="en-US" w:eastAsia="ja-JP"/>
                </w:rPr>
                <w:t xml:space="preserve">&gt; </w:t>
              </w:r>
              <w:r w:rsidRPr="0002546D">
                <w:rPr>
                  <w:rFonts w:ascii="Courier New" w:hAnsi="Courier New" w:cs="Courier New"/>
                  <w:color w:val="000000"/>
                  <w:sz w:val="20"/>
                  <w:lang w:val="en-US" w:eastAsia="ja-JP"/>
                </w:rPr>
                <w:t xml:space="preserve">projects </w:t>
              </w:r>
              <w:r w:rsidRPr="0002546D">
                <w:rPr>
                  <w:rFonts w:ascii="Courier New" w:hAnsi="Courier New" w:cs="Courier New"/>
                  <w:color w:val="080808"/>
                  <w:sz w:val="20"/>
                  <w:lang w:val="en-US" w:eastAsia="ja-JP"/>
                </w:rPr>
                <w:t xml:space="preserve">= </w:t>
              </w:r>
              <w:r w:rsidRPr="0002546D">
                <w:rPr>
                  <w:rFonts w:ascii="Courier New" w:hAnsi="Courier New" w:cs="Courier New"/>
                  <w:color w:val="0033B3"/>
                  <w:sz w:val="20"/>
                  <w:lang w:val="en-US" w:eastAsia="ja-JP"/>
                </w:rPr>
                <w:t xml:space="preserve">new </w:t>
              </w:r>
              <w:proofErr w:type="spellStart"/>
              <w:r w:rsidRPr="0002546D">
                <w:rPr>
                  <w:rFonts w:ascii="Courier New" w:hAnsi="Courier New" w:cs="Courier New"/>
                  <w:color w:val="080808"/>
                  <w:sz w:val="20"/>
                  <w:lang w:val="en-US" w:eastAsia="ja-JP"/>
                </w:rPr>
                <w:t>ArrayList</w:t>
              </w:r>
              <w:proofErr w:type="spellEnd"/>
              <w:r w:rsidRPr="0002546D">
                <w:rPr>
                  <w:rFonts w:ascii="Courier New" w:hAnsi="Courier New" w:cs="Courier New"/>
                  <w:color w:val="080808"/>
                  <w:sz w:val="20"/>
                  <w:lang w:val="en-US" w:eastAsia="ja-JP"/>
                </w:rPr>
                <w:t>&lt;&gt;();</w:t>
              </w:r>
              <w:r w:rsidRPr="0002546D">
                <w:rPr>
                  <w:rFonts w:ascii="Courier New" w:hAnsi="Courier New" w:cs="Courier New"/>
                  <w:color w:val="080808"/>
                  <w:sz w:val="20"/>
                  <w:lang w:val="en-US" w:eastAsia="ja-JP"/>
                </w:rPr>
                <w:br/>
                <w:t xml:space="preserve">    </w:t>
              </w:r>
              <w:r w:rsidRPr="0002546D">
                <w:rPr>
                  <w:rFonts w:ascii="Courier New" w:hAnsi="Courier New" w:cs="Courier New"/>
                  <w:color w:val="0033B3"/>
                  <w:sz w:val="20"/>
                  <w:lang w:val="en-US" w:eastAsia="ja-JP"/>
                </w:rPr>
                <w:t>if</w:t>
              </w:r>
              <w:r w:rsidRPr="0002546D">
                <w:rPr>
                  <w:rFonts w:ascii="Courier New" w:hAnsi="Courier New" w:cs="Courier New"/>
                  <w:color w:val="080808"/>
                  <w:sz w:val="20"/>
                  <w:lang w:val="en-US" w:eastAsia="ja-JP"/>
                </w:rPr>
                <w:t>(</w:t>
              </w:r>
              <w:proofErr w:type="spellStart"/>
              <w:r w:rsidRPr="0002546D">
                <w:rPr>
                  <w:rFonts w:ascii="Courier New" w:hAnsi="Courier New" w:cs="Courier New"/>
                  <w:color w:val="000000"/>
                  <w:sz w:val="20"/>
                  <w:lang w:val="en-US" w:eastAsia="ja-JP"/>
                </w:rPr>
                <w:t>user</w:t>
              </w:r>
              <w:r w:rsidRPr="0002546D">
                <w:rPr>
                  <w:rFonts w:ascii="Courier New" w:hAnsi="Courier New" w:cs="Courier New"/>
                  <w:color w:val="080808"/>
                  <w:sz w:val="20"/>
                  <w:lang w:val="en-US" w:eastAsia="ja-JP"/>
                </w:rPr>
                <w:t>.getRole</w:t>
              </w:r>
              <w:proofErr w:type="spellEnd"/>
              <w:r w:rsidRPr="0002546D">
                <w:rPr>
                  <w:rFonts w:ascii="Courier New" w:hAnsi="Courier New" w:cs="Courier New"/>
                  <w:color w:val="080808"/>
                  <w:sz w:val="20"/>
                  <w:lang w:val="en-US" w:eastAsia="ja-JP"/>
                </w:rPr>
                <w:t xml:space="preserve">()== </w:t>
              </w:r>
              <w:proofErr w:type="spellStart"/>
              <w:r w:rsidRPr="0002546D">
                <w:rPr>
                  <w:rFonts w:ascii="Courier New" w:hAnsi="Courier New" w:cs="Courier New"/>
                  <w:color w:val="000000"/>
                  <w:sz w:val="20"/>
                  <w:lang w:val="en-US" w:eastAsia="ja-JP"/>
                </w:rPr>
                <w:t>Role</w:t>
              </w:r>
              <w:r w:rsidRPr="0002546D">
                <w:rPr>
                  <w:rFonts w:ascii="Courier New" w:hAnsi="Courier New" w:cs="Courier New"/>
                  <w:color w:val="080808"/>
                  <w:sz w:val="20"/>
                  <w:lang w:val="en-US" w:eastAsia="ja-JP"/>
                </w:rPr>
                <w:t>.</w:t>
              </w:r>
              <w:r w:rsidRPr="0002546D">
                <w:rPr>
                  <w:rFonts w:ascii="Courier New" w:hAnsi="Courier New" w:cs="Courier New"/>
                  <w:i/>
                  <w:iCs/>
                  <w:color w:val="871094"/>
                  <w:sz w:val="20"/>
                  <w:lang w:val="en-US" w:eastAsia="ja-JP"/>
                </w:rPr>
                <w:t>USER</w:t>
              </w:r>
              <w:proofErr w:type="spellEnd"/>
              <w:r w:rsidRPr="0002546D">
                <w:rPr>
                  <w:rFonts w:ascii="Courier New" w:hAnsi="Courier New" w:cs="Courier New"/>
                  <w:color w:val="080808"/>
                  <w:sz w:val="20"/>
                  <w:lang w:val="en-US" w:eastAsia="ja-JP"/>
                </w:rPr>
                <w:t>){</w:t>
              </w:r>
              <w:r w:rsidRPr="0002546D">
                <w:rPr>
                  <w:rFonts w:ascii="Courier New" w:hAnsi="Courier New" w:cs="Courier New"/>
                  <w:color w:val="080808"/>
                  <w:sz w:val="20"/>
                  <w:lang w:val="en-US" w:eastAsia="ja-JP"/>
                </w:rPr>
                <w:br/>
                <w:t xml:space="preserve">        </w:t>
              </w:r>
              <w:r w:rsidRPr="0002546D">
                <w:rPr>
                  <w:rFonts w:ascii="Courier New" w:hAnsi="Courier New" w:cs="Courier New"/>
                  <w:color w:val="000000"/>
                  <w:sz w:val="20"/>
                  <w:lang w:val="en-US" w:eastAsia="ja-JP"/>
                </w:rPr>
                <w:t xml:space="preserve">projects </w:t>
              </w:r>
              <w:r w:rsidRPr="0002546D">
                <w:rPr>
                  <w:rFonts w:ascii="Courier New" w:hAnsi="Courier New" w:cs="Courier New"/>
                  <w:color w:val="080808"/>
                  <w:sz w:val="20"/>
                  <w:lang w:val="en-US" w:eastAsia="ja-JP"/>
                </w:rPr>
                <w:t xml:space="preserve">= </w:t>
              </w:r>
              <w:r w:rsidRPr="0002546D">
                <w:rPr>
                  <w:rFonts w:ascii="Courier New" w:hAnsi="Courier New" w:cs="Courier New"/>
                  <w:color w:val="871094"/>
                  <w:sz w:val="20"/>
                  <w:lang w:val="en-US" w:eastAsia="ja-JP"/>
                </w:rPr>
                <w:t>projectRepository</w:t>
              </w:r>
              <w:r w:rsidRPr="0002546D">
                <w:rPr>
                  <w:rFonts w:ascii="Courier New" w:hAnsi="Courier New" w:cs="Courier New"/>
                  <w:color w:val="080808"/>
                  <w:sz w:val="20"/>
                  <w:lang w:val="en-US" w:eastAsia="ja-JP"/>
                </w:rPr>
                <w:t>.getOpenAndClosedProjectsForUser(</w:t>
              </w:r>
              <w:r w:rsidRPr="0002546D">
                <w:rPr>
                  <w:rFonts w:ascii="Courier New" w:hAnsi="Courier New" w:cs="Courier New"/>
                  <w:color w:val="000000"/>
                  <w:sz w:val="20"/>
                  <w:lang w:val="en-US" w:eastAsia="ja-JP"/>
                </w:rPr>
                <w:t>user</w:t>
              </w:r>
              <w:r w:rsidRPr="0002546D">
                <w:rPr>
                  <w:rFonts w:ascii="Courier New" w:hAnsi="Courier New" w:cs="Courier New"/>
                  <w:color w:val="080808"/>
                  <w:sz w:val="20"/>
                  <w:lang w:val="en-US" w:eastAsia="ja-JP"/>
                </w:rPr>
                <w:t>.getUsername());</w:t>
              </w:r>
              <w:r w:rsidRPr="0002546D">
                <w:rPr>
                  <w:rFonts w:ascii="Courier New" w:hAnsi="Courier New" w:cs="Courier New"/>
                  <w:color w:val="080808"/>
                  <w:sz w:val="20"/>
                  <w:lang w:val="en-US" w:eastAsia="ja-JP"/>
                </w:rPr>
                <w:br/>
                <w:t xml:space="preserve">    } </w:t>
              </w:r>
              <w:r w:rsidRPr="0002546D">
                <w:rPr>
                  <w:rFonts w:ascii="Courier New" w:hAnsi="Courier New" w:cs="Courier New"/>
                  <w:color w:val="0033B3"/>
                  <w:sz w:val="20"/>
                  <w:lang w:val="en-US" w:eastAsia="ja-JP"/>
                </w:rPr>
                <w:t xml:space="preserve">else if </w:t>
              </w:r>
              <w:r w:rsidRPr="0002546D">
                <w:rPr>
                  <w:rFonts w:ascii="Courier New" w:hAnsi="Courier New" w:cs="Courier New"/>
                  <w:color w:val="080808"/>
                  <w:sz w:val="20"/>
                  <w:lang w:val="en-US" w:eastAsia="ja-JP"/>
                </w:rPr>
                <w:t>(</w:t>
              </w:r>
              <w:proofErr w:type="spellStart"/>
              <w:r w:rsidRPr="0002546D">
                <w:rPr>
                  <w:rFonts w:ascii="Courier New" w:hAnsi="Courier New" w:cs="Courier New"/>
                  <w:color w:val="000000"/>
                  <w:sz w:val="20"/>
                  <w:lang w:val="en-US" w:eastAsia="ja-JP"/>
                </w:rPr>
                <w:t>user</w:t>
              </w:r>
              <w:r w:rsidRPr="0002546D">
                <w:rPr>
                  <w:rFonts w:ascii="Courier New" w:hAnsi="Courier New" w:cs="Courier New"/>
                  <w:color w:val="080808"/>
                  <w:sz w:val="20"/>
                  <w:lang w:val="en-US" w:eastAsia="ja-JP"/>
                </w:rPr>
                <w:t>.getRole</w:t>
              </w:r>
              <w:proofErr w:type="spellEnd"/>
              <w:r w:rsidRPr="0002546D">
                <w:rPr>
                  <w:rFonts w:ascii="Courier New" w:hAnsi="Courier New" w:cs="Courier New"/>
                  <w:color w:val="080808"/>
                  <w:sz w:val="20"/>
                  <w:lang w:val="en-US" w:eastAsia="ja-JP"/>
                </w:rPr>
                <w:t>()==</w:t>
              </w:r>
              <w:proofErr w:type="spellStart"/>
              <w:r w:rsidRPr="0002546D">
                <w:rPr>
                  <w:rFonts w:ascii="Courier New" w:hAnsi="Courier New" w:cs="Courier New"/>
                  <w:color w:val="000000"/>
                  <w:sz w:val="20"/>
                  <w:lang w:val="en-US" w:eastAsia="ja-JP"/>
                </w:rPr>
                <w:t>Role</w:t>
              </w:r>
              <w:r w:rsidRPr="0002546D">
                <w:rPr>
                  <w:rFonts w:ascii="Courier New" w:hAnsi="Courier New" w:cs="Courier New"/>
                  <w:color w:val="080808"/>
                  <w:sz w:val="20"/>
                  <w:lang w:val="en-US" w:eastAsia="ja-JP"/>
                </w:rPr>
                <w:t>.</w:t>
              </w:r>
              <w:r w:rsidRPr="0002546D">
                <w:rPr>
                  <w:rFonts w:ascii="Courier New" w:hAnsi="Courier New" w:cs="Courier New"/>
                  <w:i/>
                  <w:iCs/>
                  <w:color w:val="871094"/>
                  <w:sz w:val="20"/>
                  <w:lang w:val="en-US" w:eastAsia="ja-JP"/>
                </w:rPr>
                <w:t>ADMIN</w:t>
              </w:r>
              <w:proofErr w:type="spellEnd"/>
              <w:r w:rsidRPr="0002546D">
                <w:rPr>
                  <w:rFonts w:ascii="Courier New" w:hAnsi="Courier New" w:cs="Courier New"/>
                  <w:color w:val="080808"/>
                  <w:sz w:val="20"/>
                  <w:lang w:val="en-US" w:eastAsia="ja-JP"/>
                </w:rPr>
                <w:t>) {</w:t>
              </w:r>
              <w:r w:rsidRPr="0002546D">
                <w:rPr>
                  <w:rFonts w:ascii="Courier New" w:hAnsi="Courier New" w:cs="Courier New"/>
                  <w:color w:val="080808"/>
                  <w:sz w:val="20"/>
                  <w:lang w:val="en-US" w:eastAsia="ja-JP"/>
                </w:rPr>
                <w:br/>
                <w:t xml:space="preserve">        </w:t>
              </w:r>
              <w:r w:rsidRPr="0002546D">
                <w:rPr>
                  <w:rFonts w:ascii="Courier New" w:hAnsi="Courier New" w:cs="Courier New"/>
                  <w:color w:val="000000"/>
                  <w:sz w:val="20"/>
                  <w:lang w:val="en-US" w:eastAsia="ja-JP"/>
                </w:rPr>
                <w:t xml:space="preserve">projects </w:t>
              </w:r>
              <w:r w:rsidRPr="0002546D">
                <w:rPr>
                  <w:rFonts w:ascii="Courier New" w:hAnsi="Courier New" w:cs="Courier New"/>
                  <w:color w:val="080808"/>
                  <w:sz w:val="20"/>
                  <w:lang w:val="en-US" w:eastAsia="ja-JP"/>
                </w:rPr>
                <w:t xml:space="preserve">= </w:t>
              </w:r>
              <w:proofErr w:type="spellStart"/>
              <w:r w:rsidRPr="0002546D">
                <w:rPr>
                  <w:rFonts w:ascii="Courier New" w:hAnsi="Courier New" w:cs="Courier New"/>
                  <w:color w:val="871094"/>
                  <w:sz w:val="20"/>
                  <w:lang w:val="en-US" w:eastAsia="ja-JP"/>
                </w:rPr>
                <w:t>projectRepository</w:t>
              </w:r>
              <w:r w:rsidRPr="0002546D">
                <w:rPr>
                  <w:rFonts w:ascii="Courier New" w:hAnsi="Courier New" w:cs="Courier New"/>
                  <w:color w:val="080808"/>
                  <w:sz w:val="20"/>
                  <w:lang w:val="en-US" w:eastAsia="ja-JP"/>
                </w:rPr>
                <w:t>.getOpenAndClosedProjects</w:t>
              </w:r>
              <w:proofErr w:type="spellEnd"/>
              <w:r w:rsidRPr="0002546D">
                <w:rPr>
                  <w:rFonts w:ascii="Courier New" w:hAnsi="Courier New" w:cs="Courier New"/>
                  <w:color w:val="080808"/>
                  <w:sz w:val="20"/>
                  <w:lang w:val="en-US" w:eastAsia="ja-JP"/>
                </w:rPr>
                <w:t>();</w:t>
              </w:r>
              <w:r w:rsidRPr="0002546D">
                <w:rPr>
                  <w:rFonts w:ascii="Courier New" w:hAnsi="Courier New" w:cs="Courier New"/>
                  <w:color w:val="080808"/>
                  <w:sz w:val="20"/>
                  <w:lang w:val="en-US" w:eastAsia="ja-JP"/>
                </w:rPr>
                <w:br/>
                <w:t xml:space="preserve">    }</w:t>
              </w:r>
              <w:r w:rsidRPr="0002546D">
                <w:rPr>
                  <w:rFonts w:ascii="Courier New" w:hAnsi="Courier New" w:cs="Courier New"/>
                  <w:color w:val="080808"/>
                  <w:sz w:val="20"/>
                  <w:lang w:val="en-US" w:eastAsia="ja-JP"/>
                </w:rPr>
                <w:br/>
                <w:t xml:space="preserve">    </w:t>
              </w:r>
              <w:r w:rsidRPr="0002546D">
                <w:rPr>
                  <w:rFonts w:ascii="Courier New" w:hAnsi="Courier New" w:cs="Courier New"/>
                  <w:color w:val="0033B3"/>
                  <w:sz w:val="20"/>
                  <w:lang w:val="en-US" w:eastAsia="ja-JP"/>
                </w:rPr>
                <w:t xml:space="preserve">return </w:t>
              </w:r>
              <w:proofErr w:type="spellStart"/>
              <w:r w:rsidRPr="0002546D">
                <w:rPr>
                  <w:rFonts w:ascii="Courier New" w:hAnsi="Courier New" w:cs="Courier New"/>
                  <w:color w:val="871094"/>
                  <w:sz w:val="20"/>
                  <w:lang w:val="en-US" w:eastAsia="ja-JP"/>
                </w:rPr>
                <w:t>projectMapper</w:t>
              </w:r>
              <w:r w:rsidRPr="0002546D">
                <w:rPr>
                  <w:rFonts w:ascii="Courier New" w:hAnsi="Courier New" w:cs="Courier New"/>
                  <w:color w:val="080808"/>
                  <w:sz w:val="20"/>
                  <w:lang w:val="en-US" w:eastAsia="ja-JP"/>
                </w:rPr>
                <w:t>.mapSLE</w:t>
              </w:r>
              <w:proofErr w:type="spellEnd"/>
              <w:r w:rsidRPr="0002546D">
                <w:rPr>
                  <w:rFonts w:ascii="Courier New" w:hAnsi="Courier New" w:cs="Courier New"/>
                  <w:color w:val="080808"/>
                  <w:sz w:val="20"/>
                  <w:lang w:val="en-US" w:eastAsia="ja-JP"/>
                </w:rPr>
                <w:t>(</w:t>
              </w:r>
              <w:r w:rsidRPr="0002546D">
                <w:rPr>
                  <w:rFonts w:ascii="Courier New" w:hAnsi="Courier New" w:cs="Courier New"/>
                  <w:color w:val="000000"/>
                  <w:sz w:val="20"/>
                  <w:lang w:val="en-US" w:eastAsia="ja-JP"/>
                </w:rPr>
                <w:t>projects</w:t>
              </w:r>
              <w:r w:rsidRPr="0002546D">
                <w:rPr>
                  <w:rFonts w:ascii="Courier New" w:hAnsi="Courier New" w:cs="Courier New"/>
                  <w:color w:val="080808"/>
                  <w:sz w:val="20"/>
                  <w:lang w:val="en-US" w:eastAsia="ja-JP"/>
                </w:rPr>
                <w:t>);</w:t>
              </w:r>
              <w:r w:rsidRPr="0002546D">
                <w:rPr>
                  <w:rFonts w:ascii="Courier New" w:hAnsi="Courier New" w:cs="Courier New"/>
                  <w:color w:val="080808"/>
                  <w:sz w:val="20"/>
                  <w:lang w:val="en-US" w:eastAsia="ja-JP"/>
                </w:rPr>
                <w:br/>
                <w:t>}</w:t>
              </w:r>
            </w:ins>
          </w:p>
          <w:p w14:paraId="71372B3B" w14:textId="77777777" w:rsidR="00A250D2" w:rsidRPr="0002546D" w:rsidRDefault="00A250D2" w:rsidP="0002546D">
            <w:pPr>
              <w:ind w:firstLine="0"/>
              <w:jc w:val="both"/>
              <w:rPr>
                <w:ins w:id="4280" w:author="Maciej Maciejewski" w:date="2024-01-05T18:46:00Z"/>
                <w:b/>
                <w:bCs/>
                <w:szCs w:val="24"/>
                <w:lang w:val="en-US"/>
              </w:rPr>
            </w:pPr>
          </w:p>
        </w:tc>
      </w:tr>
    </w:tbl>
    <w:p w14:paraId="60FA8065" w14:textId="77777777" w:rsidR="00A250D2" w:rsidRPr="0002546D" w:rsidRDefault="00A250D2" w:rsidP="00A250D2">
      <w:pPr>
        <w:ind w:firstLine="0"/>
        <w:jc w:val="both"/>
        <w:rPr>
          <w:ins w:id="4281" w:author="Maciej Maciejewski" w:date="2024-01-05T18:46:00Z"/>
          <w:szCs w:val="24"/>
          <w:lang w:val="en-US"/>
        </w:rPr>
      </w:pPr>
    </w:p>
    <w:p w14:paraId="051C93C3" w14:textId="163C1443" w:rsidR="00A250D2" w:rsidRDefault="00A250D2" w:rsidP="00A250D2">
      <w:pPr>
        <w:ind w:firstLine="0"/>
        <w:jc w:val="center"/>
        <w:rPr>
          <w:ins w:id="4282" w:author="Maciej Maciejewski" w:date="2024-01-05T18:46:00Z"/>
          <w:sz w:val="20"/>
        </w:rPr>
      </w:pPr>
      <w:ins w:id="4283" w:author="Maciej Maciejewski" w:date="2024-01-05T18:46:00Z">
        <w:r>
          <w:rPr>
            <w:sz w:val="20"/>
          </w:rPr>
          <w:t>r</w:t>
        </w:r>
        <w:r w:rsidRPr="0002546D">
          <w:rPr>
            <w:sz w:val="20"/>
          </w:rPr>
          <w:t>ys</w:t>
        </w:r>
        <w:r>
          <w:rPr>
            <w:sz w:val="20"/>
          </w:rPr>
          <w:t>.</w:t>
        </w:r>
        <w:r w:rsidRPr="0002546D">
          <w:rPr>
            <w:sz w:val="20"/>
          </w:rPr>
          <w:t xml:space="preserve"> </w:t>
        </w:r>
        <w:del w:id="4284" w:author="Maciej Maciejewski 2" w:date="2024-01-09T15:15:00Z">
          <w:r w:rsidRPr="0002546D" w:rsidDel="00EA5B13">
            <w:rPr>
              <w:sz w:val="20"/>
            </w:rPr>
            <w:delText>4.11</w:delText>
          </w:r>
        </w:del>
      </w:ins>
      <w:ins w:id="4285" w:author="Maciej Maciejewski 2" w:date="2024-01-09T15:15:00Z">
        <w:r w:rsidR="00EA5B13">
          <w:rPr>
            <w:sz w:val="20"/>
          </w:rPr>
          <w:t>5.14</w:t>
        </w:r>
      </w:ins>
      <w:ins w:id="4286" w:author="Maciej Maciejewski" w:date="2024-01-05T18:46:00Z">
        <w:r w:rsidRPr="0002546D">
          <w:rPr>
            <w:sz w:val="20"/>
          </w:rPr>
          <w:t xml:space="preserve"> Przykład zmiennej funkcjonalności zależnie od typu użytkownika</w:t>
        </w:r>
      </w:ins>
    </w:p>
    <w:p w14:paraId="345D56FD" w14:textId="77777777" w:rsidR="00A250D2" w:rsidRDefault="00A250D2" w:rsidP="00A250D2">
      <w:pPr>
        <w:ind w:firstLine="0"/>
        <w:rPr>
          <w:ins w:id="4287" w:author="Maciej Maciejewski" w:date="2024-01-05T18:46:00Z"/>
          <w:sz w:val="20"/>
        </w:rPr>
      </w:pPr>
    </w:p>
    <w:p w14:paraId="7BDEF5C2" w14:textId="129DABBD" w:rsidR="00A250D2" w:rsidRDefault="00A250D2" w:rsidP="00A250D2">
      <w:pPr>
        <w:ind w:firstLine="0"/>
        <w:rPr>
          <w:ins w:id="4288" w:author="Maciej Maciejewski" w:date="2024-01-05T18:46:00Z"/>
          <w:szCs w:val="24"/>
        </w:rPr>
      </w:pPr>
      <w:ins w:id="4289" w:author="Maciej Maciejewski" w:date="2024-01-05T18:46:00Z">
        <w:r>
          <w:rPr>
            <w:szCs w:val="24"/>
          </w:rPr>
          <w:tab/>
          <w:t xml:space="preserve">Podobnie w przypadku interfejsu użytkownika, jeśli zalogowany użytkownik chciałby wpłacić na cel konkretnego projektu zostanie uruchomiony cały mechanizm obsługi wpłaty, jeśli natomiast użytkownik nie jest zalogowany zostanie od przeniesiony na stronę do zalogowania się (rys. </w:t>
        </w:r>
        <w:del w:id="4290" w:author="Maciej Maciejewski 2" w:date="2024-01-09T15:15:00Z">
          <w:r w:rsidDel="00EA5B13">
            <w:rPr>
              <w:szCs w:val="24"/>
            </w:rPr>
            <w:delText>4.12</w:delText>
          </w:r>
        </w:del>
      </w:ins>
      <w:ins w:id="4291" w:author="Maciej Maciejewski 2" w:date="2024-01-09T15:15:00Z">
        <w:r w:rsidR="00EA5B13">
          <w:rPr>
            <w:szCs w:val="24"/>
          </w:rPr>
          <w:t>5.15</w:t>
        </w:r>
      </w:ins>
      <w:ins w:id="4292" w:author="Maciej Maciejewski" w:date="2024-01-05T18:46:00Z">
        <w:r>
          <w:rPr>
            <w:szCs w:val="24"/>
          </w:rPr>
          <w:t>).</w:t>
        </w:r>
      </w:ins>
    </w:p>
    <w:p w14:paraId="3387091D" w14:textId="77777777" w:rsidR="00A250D2" w:rsidRDefault="00A250D2" w:rsidP="00A250D2">
      <w:pPr>
        <w:ind w:firstLine="0"/>
        <w:rPr>
          <w:ins w:id="4293" w:author="Maciej Maciejewski" w:date="2024-01-05T18:46:00Z"/>
          <w:szCs w:val="24"/>
        </w:rPr>
      </w:pPr>
    </w:p>
    <w:tbl>
      <w:tblPr>
        <w:tblStyle w:val="Tabela-Siatka"/>
        <w:tblW w:w="0" w:type="auto"/>
        <w:tblLook w:val="04A0" w:firstRow="1" w:lastRow="0" w:firstColumn="1" w:lastColumn="0" w:noHBand="0" w:noVBand="1"/>
      </w:tblPr>
      <w:tblGrid>
        <w:gridCol w:w="9062"/>
      </w:tblGrid>
      <w:tr w:rsidR="00A250D2" w14:paraId="700D54F8" w14:textId="77777777" w:rsidTr="0002546D">
        <w:trPr>
          <w:trHeight w:val="6733"/>
          <w:ins w:id="4294" w:author="Maciej Maciejewski" w:date="2024-01-05T18:46:00Z"/>
        </w:trPr>
        <w:tc>
          <w:tcPr>
            <w:tcW w:w="9062" w:type="dxa"/>
          </w:tcPr>
          <w:p w14:paraId="5E757E44" w14:textId="77777777" w:rsidR="00A250D2" w:rsidRPr="0002546D" w:rsidRDefault="00A250D2" w:rsidP="0002546D">
            <w:pPr>
              <w:shd w:val="clear" w:color="auto" w:fill="FFFFFF"/>
              <w:overflowPunct/>
              <w:autoSpaceDE/>
              <w:autoSpaceDN/>
              <w:adjustRightInd/>
              <w:spacing w:line="285" w:lineRule="atLeast"/>
              <w:ind w:firstLine="0"/>
              <w:rPr>
                <w:ins w:id="4295" w:author="Maciej Maciejewski" w:date="2024-01-05T18:46:00Z"/>
                <w:rFonts w:ascii="Consolas" w:hAnsi="Consolas"/>
                <w:color w:val="000000"/>
                <w:sz w:val="20"/>
                <w:lang w:val="en-US" w:eastAsia="ja-JP"/>
              </w:rPr>
            </w:pPr>
            <w:ins w:id="4296" w:author="Maciej Maciejewski" w:date="2024-01-05T18:46:00Z">
              <w:r w:rsidRPr="0002546D">
                <w:rPr>
                  <w:rFonts w:ascii="Consolas" w:hAnsi="Consolas"/>
                  <w:color w:val="000000"/>
                  <w:sz w:val="20"/>
                  <w:lang w:eastAsia="ja-JP"/>
                </w:rPr>
                <w:t xml:space="preserve">  </w:t>
              </w:r>
              <w:r w:rsidRPr="0002546D">
                <w:rPr>
                  <w:rFonts w:ascii="Consolas" w:hAnsi="Consolas"/>
                  <w:color w:val="795E26"/>
                  <w:sz w:val="20"/>
                  <w:lang w:val="en-US" w:eastAsia="ja-JP"/>
                </w:rPr>
                <w:t>support</w:t>
              </w:r>
              <w:r w:rsidRPr="0002546D">
                <w:rPr>
                  <w:rFonts w:ascii="Consolas" w:hAnsi="Consolas"/>
                  <w:color w:val="000000"/>
                  <w:sz w:val="20"/>
                  <w:lang w:val="en-US" w:eastAsia="ja-JP"/>
                </w:rPr>
                <w:t>(){</w:t>
              </w:r>
            </w:ins>
          </w:p>
          <w:p w14:paraId="5C79E3A6" w14:textId="77777777" w:rsidR="00A250D2" w:rsidRPr="0002546D" w:rsidRDefault="00A250D2" w:rsidP="0002546D">
            <w:pPr>
              <w:shd w:val="clear" w:color="auto" w:fill="FFFFFF"/>
              <w:overflowPunct/>
              <w:autoSpaceDE/>
              <w:autoSpaceDN/>
              <w:adjustRightInd/>
              <w:spacing w:line="285" w:lineRule="atLeast"/>
              <w:ind w:firstLine="0"/>
              <w:rPr>
                <w:ins w:id="4297" w:author="Maciej Maciejewski" w:date="2024-01-05T18:46:00Z"/>
                <w:rFonts w:ascii="Consolas" w:hAnsi="Consolas"/>
                <w:color w:val="000000"/>
                <w:sz w:val="20"/>
                <w:lang w:val="en-US" w:eastAsia="ja-JP"/>
              </w:rPr>
            </w:pPr>
            <w:ins w:id="4298" w:author="Maciej Maciejewski" w:date="2024-01-05T18:46:00Z">
              <w:r w:rsidRPr="0002546D">
                <w:rPr>
                  <w:rFonts w:ascii="Consolas" w:hAnsi="Consolas"/>
                  <w:color w:val="000000"/>
                  <w:sz w:val="20"/>
                  <w:lang w:val="en-US" w:eastAsia="ja-JP"/>
                </w:rPr>
                <w:t xml:space="preserve">    </w:t>
              </w:r>
              <w:r w:rsidRPr="0002546D">
                <w:rPr>
                  <w:rFonts w:ascii="Consolas" w:hAnsi="Consolas"/>
                  <w:color w:val="AF00DB"/>
                  <w:sz w:val="20"/>
                  <w:lang w:val="en-US" w:eastAsia="ja-JP"/>
                </w:rPr>
                <w:t>if</w:t>
              </w:r>
              <w:r w:rsidRPr="0002546D">
                <w:rPr>
                  <w:rFonts w:ascii="Consolas" w:hAnsi="Consolas"/>
                  <w:color w:val="000000"/>
                  <w:sz w:val="20"/>
                  <w:lang w:val="en-US" w:eastAsia="ja-JP"/>
                </w:rPr>
                <w:t>(</w:t>
              </w:r>
              <w:proofErr w:type="spellStart"/>
              <w:r w:rsidRPr="0002546D">
                <w:rPr>
                  <w:rFonts w:ascii="Consolas" w:hAnsi="Consolas"/>
                  <w:color w:val="0000FF"/>
                  <w:sz w:val="20"/>
                  <w:lang w:val="en-US" w:eastAsia="ja-JP"/>
                </w:rPr>
                <w:t>this</w:t>
              </w:r>
              <w:r w:rsidRPr="0002546D">
                <w:rPr>
                  <w:rFonts w:ascii="Consolas" w:hAnsi="Consolas"/>
                  <w:color w:val="000000"/>
                  <w:sz w:val="20"/>
                  <w:lang w:val="en-US" w:eastAsia="ja-JP"/>
                </w:rPr>
                <w:t>.</w:t>
              </w:r>
              <w:r w:rsidRPr="0002546D">
                <w:rPr>
                  <w:rFonts w:ascii="Consolas" w:hAnsi="Consolas"/>
                  <w:color w:val="001080"/>
                  <w:sz w:val="20"/>
                  <w:lang w:val="en-US" w:eastAsia="ja-JP"/>
                </w:rPr>
                <w:t>role</w:t>
              </w:r>
              <w:proofErr w:type="spellEnd"/>
              <w:r w:rsidRPr="0002546D">
                <w:rPr>
                  <w:rFonts w:ascii="Consolas" w:hAnsi="Consolas"/>
                  <w:color w:val="000000"/>
                  <w:sz w:val="20"/>
                  <w:lang w:val="en-US" w:eastAsia="ja-JP"/>
                </w:rPr>
                <w:t>==</w:t>
              </w:r>
              <w:r w:rsidRPr="0002546D">
                <w:rPr>
                  <w:rFonts w:ascii="Consolas" w:hAnsi="Consolas"/>
                  <w:color w:val="A31515"/>
                  <w:sz w:val="20"/>
                  <w:lang w:val="en-US" w:eastAsia="ja-JP"/>
                </w:rPr>
                <w:t>'USER'</w:t>
              </w:r>
              <w:r w:rsidRPr="0002546D">
                <w:rPr>
                  <w:rFonts w:ascii="Consolas" w:hAnsi="Consolas"/>
                  <w:color w:val="000000"/>
                  <w:sz w:val="20"/>
                  <w:lang w:val="en-US" w:eastAsia="ja-JP"/>
                </w:rPr>
                <w:t>){</w:t>
              </w:r>
            </w:ins>
          </w:p>
          <w:p w14:paraId="4B1F3531" w14:textId="77777777" w:rsidR="00A250D2" w:rsidRPr="0002546D" w:rsidRDefault="00A250D2" w:rsidP="0002546D">
            <w:pPr>
              <w:shd w:val="clear" w:color="auto" w:fill="FFFFFF"/>
              <w:overflowPunct/>
              <w:autoSpaceDE/>
              <w:autoSpaceDN/>
              <w:adjustRightInd/>
              <w:spacing w:line="285" w:lineRule="atLeast"/>
              <w:ind w:firstLine="0"/>
              <w:rPr>
                <w:ins w:id="4299" w:author="Maciej Maciejewski" w:date="2024-01-05T18:46:00Z"/>
                <w:rFonts w:ascii="Consolas" w:hAnsi="Consolas"/>
                <w:color w:val="000000"/>
                <w:sz w:val="20"/>
                <w:lang w:val="en-US" w:eastAsia="ja-JP"/>
              </w:rPr>
            </w:pPr>
            <w:ins w:id="4300" w:author="Maciej Maciejewski" w:date="2024-01-05T18:46:00Z">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const</w:t>
              </w:r>
              <w:r w:rsidRPr="0002546D">
                <w:rPr>
                  <w:rFonts w:ascii="Consolas" w:hAnsi="Consolas"/>
                  <w:color w:val="000000"/>
                  <w:sz w:val="20"/>
                  <w:lang w:val="en-US" w:eastAsia="ja-JP"/>
                </w:rPr>
                <w:t xml:space="preserve"> </w:t>
              </w:r>
              <w:proofErr w:type="spellStart"/>
              <w:r w:rsidRPr="0002546D">
                <w:rPr>
                  <w:rFonts w:ascii="Consolas" w:hAnsi="Consolas"/>
                  <w:color w:val="0070C1"/>
                  <w:sz w:val="20"/>
                  <w:lang w:val="en-US" w:eastAsia="ja-JP"/>
                </w:rPr>
                <w:t>dialogRef</w:t>
              </w:r>
              <w:proofErr w:type="spellEnd"/>
              <w:r w:rsidRPr="0002546D">
                <w:rPr>
                  <w:rFonts w:ascii="Consolas" w:hAnsi="Consolas"/>
                  <w:color w:val="000000"/>
                  <w:sz w:val="20"/>
                  <w:lang w:val="en-US" w:eastAsia="ja-JP"/>
                </w:rPr>
                <w:t xml:space="preserve"> = </w:t>
              </w:r>
              <w:proofErr w:type="spellStart"/>
              <w:r w:rsidRPr="0002546D">
                <w:rPr>
                  <w:rFonts w:ascii="Consolas" w:hAnsi="Consolas"/>
                  <w:color w:val="0000FF"/>
                  <w:sz w:val="20"/>
                  <w:lang w:val="en-US" w:eastAsia="ja-JP"/>
                </w:rPr>
                <w:t>this</w:t>
              </w:r>
              <w:r w:rsidRPr="0002546D">
                <w:rPr>
                  <w:rFonts w:ascii="Consolas" w:hAnsi="Consolas"/>
                  <w:color w:val="000000"/>
                  <w:sz w:val="20"/>
                  <w:lang w:val="en-US" w:eastAsia="ja-JP"/>
                </w:rPr>
                <w:t>.</w:t>
              </w:r>
              <w:r w:rsidRPr="0002546D">
                <w:rPr>
                  <w:rFonts w:ascii="Consolas" w:hAnsi="Consolas"/>
                  <w:color w:val="001080"/>
                  <w:sz w:val="20"/>
                  <w:lang w:val="en-US" w:eastAsia="ja-JP"/>
                </w:rPr>
                <w:t>dialog</w:t>
              </w:r>
              <w:r w:rsidRPr="0002546D">
                <w:rPr>
                  <w:rFonts w:ascii="Consolas" w:hAnsi="Consolas"/>
                  <w:color w:val="000000"/>
                  <w:sz w:val="20"/>
                  <w:lang w:val="en-US" w:eastAsia="ja-JP"/>
                </w:rPr>
                <w:t>.</w:t>
              </w:r>
              <w:r w:rsidRPr="0002546D">
                <w:rPr>
                  <w:rFonts w:ascii="Consolas" w:hAnsi="Consolas"/>
                  <w:color w:val="795E26"/>
                  <w:sz w:val="20"/>
                  <w:lang w:val="en-US" w:eastAsia="ja-JP"/>
                </w:rPr>
                <w:t>open</w:t>
              </w:r>
              <w:proofErr w:type="spellEnd"/>
              <w:r w:rsidRPr="0002546D">
                <w:rPr>
                  <w:rFonts w:ascii="Consolas" w:hAnsi="Consolas"/>
                  <w:color w:val="000000"/>
                  <w:sz w:val="20"/>
                  <w:lang w:val="en-US" w:eastAsia="ja-JP"/>
                </w:rPr>
                <w:t>(</w:t>
              </w:r>
              <w:proofErr w:type="spellStart"/>
              <w:r w:rsidRPr="0002546D">
                <w:rPr>
                  <w:rFonts w:ascii="Consolas" w:hAnsi="Consolas"/>
                  <w:color w:val="267F99"/>
                  <w:sz w:val="20"/>
                  <w:lang w:val="en-US" w:eastAsia="ja-JP"/>
                </w:rPr>
                <w:t>PopupComponent</w:t>
              </w:r>
              <w:proofErr w:type="spellEnd"/>
              <w:r w:rsidRPr="0002546D">
                <w:rPr>
                  <w:rFonts w:ascii="Consolas" w:hAnsi="Consolas"/>
                  <w:color w:val="000000"/>
                  <w:sz w:val="20"/>
                  <w:lang w:val="en-US" w:eastAsia="ja-JP"/>
                </w:rPr>
                <w:t>, {</w:t>
              </w:r>
            </w:ins>
          </w:p>
          <w:p w14:paraId="07486322" w14:textId="77777777" w:rsidR="00A250D2" w:rsidRPr="0002546D" w:rsidRDefault="00A250D2" w:rsidP="0002546D">
            <w:pPr>
              <w:shd w:val="clear" w:color="auto" w:fill="FFFFFF"/>
              <w:overflowPunct/>
              <w:autoSpaceDE/>
              <w:autoSpaceDN/>
              <w:adjustRightInd/>
              <w:spacing w:line="285" w:lineRule="atLeast"/>
              <w:ind w:firstLine="0"/>
              <w:rPr>
                <w:ins w:id="4301" w:author="Maciej Maciejewski" w:date="2024-01-05T18:46:00Z"/>
                <w:rFonts w:ascii="Consolas" w:hAnsi="Consolas"/>
                <w:color w:val="000000"/>
                <w:sz w:val="20"/>
                <w:lang w:val="en-US" w:eastAsia="ja-JP"/>
              </w:rPr>
            </w:pPr>
            <w:ins w:id="4302" w:author="Maciej Maciejewski" w:date="2024-01-05T18:46:00Z">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width:</w:t>
              </w:r>
              <w:r w:rsidRPr="0002546D">
                <w:rPr>
                  <w:rFonts w:ascii="Consolas" w:hAnsi="Consolas"/>
                  <w:color w:val="000000"/>
                  <w:sz w:val="20"/>
                  <w:lang w:val="en-US" w:eastAsia="ja-JP"/>
                </w:rPr>
                <w:t xml:space="preserve"> </w:t>
              </w:r>
              <w:r w:rsidRPr="0002546D">
                <w:rPr>
                  <w:rFonts w:ascii="Consolas" w:hAnsi="Consolas"/>
                  <w:color w:val="A31515"/>
                  <w:sz w:val="20"/>
                  <w:lang w:val="en-US" w:eastAsia="ja-JP"/>
                </w:rPr>
                <w:t>'500px'</w:t>
              </w:r>
              <w:r w:rsidRPr="0002546D">
                <w:rPr>
                  <w:rFonts w:ascii="Consolas" w:hAnsi="Consolas"/>
                  <w:color w:val="000000"/>
                  <w:sz w:val="20"/>
                  <w:lang w:val="en-US" w:eastAsia="ja-JP"/>
                </w:rPr>
                <w:t>,</w:t>
              </w:r>
            </w:ins>
          </w:p>
          <w:p w14:paraId="7F0FCA04" w14:textId="77777777" w:rsidR="00A250D2" w:rsidRPr="0002546D" w:rsidRDefault="00A250D2" w:rsidP="0002546D">
            <w:pPr>
              <w:shd w:val="clear" w:color="auto" w:fill="FFFFFF"/>
              <w:overflowPunct/>
              <w:autoSpaceDE/>
              <w:autoSpaceDN/>
              <w:adjustRightInd/>
              <w:spacing w:line="285" w:lineRule="atLeast"/>
              <w:ind w:firstLine="0"/>
              <w:rPr>
                <w:ins w:id="4303" w:author="Maciej Maciejewski" w:date="2024-01-05T18:46:00Z"/>
                <w:rFonts w:ascii="Consolas" w:hAnsi="Consolas"/>
                <w:color w:val="000000"/>
                <w:sz w:val="20"/>
                <w:lang w:val="en-US" w:eastAsia="ja-JP"/>
              </w:rPr>
            </w:pPr>
            <w:ins w:id="4304" w:author="Maciej Maciejewski" w:date="2024-01-05T18:46:00Z">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data:</w:t>
              </w:r>
              <w:r w:rsidRPr="0002546D">
                <w:rPr>
                  <w:rFonts w:ascii="Consolas" w:hAnsi="Consolas"/>
                  <w:color w:val="000000"/>
                  <w:sz w:val="20"/>
                  <w:lang w:val="en-US" w:eastAsia="ja-JP"/>
                </w:rPr>
                <w:t xml:space="preserve"> { </w:t>
              </w:r>
              <w:proofErr w:type="spellStart"/>
              <w:r w:rsidRPr="0002546D">
                <w:rPr>
                  <w:rFonts w:ascii="Consolas" w:hAnsi="Consolas"/>
                  <w:color w:val="001080"/>
                  <w:sz w:val="20"/>
                  <w:lang w:val="en-US" w:eastAsia="ja-JP"/>
                </w:rPr>
                <w:t>myParam</w:t>
              </w:r>
              <w:proofErr w:type="spellEnd"/>
              <w:r w:rsidRPr="0002546D">
                <w:rPr>
                  <w:rFonts w:ascii="Consolas" w:hAnsi="Consolas"/>
                  <w:color w:val="001080"/>
                  <w:sz w:val="20"/>
                  <w:lang w:val="en-US" w:eastAsia="ja-JP"/>
                </w:rPr>
                <w:t>:</w:t>
              </w:r>
              <w:r w:rsidRPr="0002546D">
                <w:rPr>
                  <w:rFonts w:ascii="Consolas" w:hAnsi="Consolas"/>
                  <w:color w:val="000000"/>
                  <w:sz w:val="20"/>
                  <w:lang w:val="en-US" w:eastAsia="ja-JP"/>
                </w:rPr>
                <w:t xml:space="preserve"> </w:t>
              </w:r>
              <w:r w:rsidRPr="0002546D">
                <w:rPr>
                  <w:rFonts w:ascii="Consolas" w:hAnsi="Consolas"/>
                  <w:color w:val="A31515"/>
                  <w:sz w:val="20"/>
                  <w:lang w:val="en-US" w:eastAsia="ja-JP"/>
                </w:rPr>
                <w:t>'SP'</w:t>
              </w:r>
              <w:r w:rsidRPr="0002546D">
                <w:rPr>
                  <w:rFonts w:ascii="Consolas" w:hAnsi="Consolas"/>
                  <w:color w:val="000000"/>
                  <w:sz w:val="20"/>
                  <w:lang w:val="en-US" w:eastAsia="ja-JP"/>
                </w:rPr>
                <w:t xml:space="preserve"> }</w:t>
              </w:r>
            </w:ins>
          </w:p>
          <w:p w14:paraId="1BC60446" w14:textId="77777777" w:rsidR="00A250D2" w:rsidRPr="0002546D" w:rsidRDefault="00A250D2" w:rsidP="0002546D">
            <w:pPr>
              <w:shd w:val="clear" w:color="auto" w:fill="FFFFFF"/>
              <w:overflowPunct/>
              <w:autoSpaceDE/>
              <w:autoSpaceDN/>
              <w:adjustRightInd/>
              <w:spacing w:line="285" w:lineRule="atLeast"/>
              <w:ind w:firstLine="0"/>
              <w:rPr>
                <w:ins w:id="4305" w:author="Maciej Maciejewski" w:date="2024-01-05T18:46:00Z"/>
                <w:rFonts w:ascii="Consolas" w:hAnsi="Consolas"/>
                <w:color w:val="000000"/>
                <w:sz w:val="20"/>
                <w:lang w:val="en-US" w:eastAsia="ja-JP"/>
              </w:rPr>
            </w:pPr>
            <w:ins w:id="4306" w:author="Maciej Maciejewski" w:date="2024-01-05T18:46:00Z">
              <w:r w:rsidRPr="0002546D">
                <w:rPr>
                  <w:rFonts w:ascii="Consolas" w:hAnsi="Consolas"/>
                  <w:color w:val="000000"/>
                  <w:sz w:val="20"/>
                  <w:lang w:val="en-US" w:eastAsia="ja-JP"/>
                </w:rPr>
                <w:t>      });</w:t>
              </w:r>
            </w:ins>
          </w:p>
          <w:p w14:paraId="169EBEFC" w14:textId="77777777" w:rsidR="00A250D2" w:rsidRPr="0002546D" w:rsidRDefault="00A250D2" w:rsidP="0002546D">
            <w:pPr>
              <w:shd w:val="clear" w:color="auto" w:fill="FFFFFF"/>
              <w:overflowPunct/>
              <w:autoSpaceDE/>
              <w:autoSpaceDN/>
              <w:adjustRightInd/>
              <w:spacing w:line="285" w:lineRule="atLeast"/>
              <w:ind w:firstLine="0"/>
              <w:rPr>
                <w:ins w:id="4307" w:author="Maciej Maciejewski" w:date="2024-01-05T18:46:00Z"/>
                <w:rFonts w:ascii="Consolas" w:hAnsi="Consolas"/>
                <w:color w:val="000000"/>
                <w:sz w:val="20"/>
                <w:lang w:val="en-US" w:eastAsia="ja-JP"/>
              </w:rPr>
            </w:pPr>
            <w:ins w:id="4308" w:author="Maciej Maciejewski" w:date="2024-01-05T18:46:00Z">
              <w:r w:rsidRPr="0002546D">
                <w:rPr>
                  <w:rFonts w:ascii="Consolas" w:hAnsi="Consolas"/>
                  <w:color w:val="000000"/>
                  <w:sz w:val="20"/>
                  <w:lang w:val="en-US" w:eastAsia="ja-JP"/>
                </w:rPr>
                <w:t xml:space="preserve">    </w:t>
              </w:r>
            </w:ins>
          </w:p>
          <w:p w14:paraId="63117CF2" w14:textId="77777777" w:rsidR="00A250D2" w:rsidRPr="0002546D" w:rsidRDefault="00A250D2" w:rsidP="0002546D">
            <w:pPr>
              <w:shd w:val="clear" w:color="auto" w:fill="FFFFFF"/>
              <w:overflowPunct/>
              <w:autoSpaceDE/>
              <w:autoSpaceDN/>
              <w:adjustRightInd/>
              <w:spacing w:line="285" w:lineRule="atLeast"/>
              <w:ind w:firstLine="0"/>
              <w:rPr>
                <w:ins w:id="4309" w:author="Maciej Maciejewski" w:date="2024-01-05T18:46:00Z"/>
                <w:rFonts w:ascii="Consolas" w:hAnsi="Consolas"/>
                <w:color w:val="000000"/>
                <w:sz w:val="20"/>
                <w:lang w:val="en-US" w:eastAsia="ja-JP"/>
              </w:rPr>
            </w:pPr>
            <w:ins w:id="4310" w:author="Maciej Maciejewski" w:date="2024-01-05T18:46:00Z">
              <w:r w:rsidRPr="0002546D">
                <w:rPr>
                  <w:rFonts w:ascii="Consolas" w:hAnsi="Consolas"/>
                  <w:color w:val="000000"/>
                  <w:sz w:val="20"/>
                  <w:lang w:val="en-US" w:eastAsia="ja-JP"/>
                </w:rPr>
                <w:t xml:space="preserve">      </w:t>
              </w:r>
              <w:proofErr w:type="spellStart"/>
              <w:r w:rsidRPr="0002546D">
                <w:rPr>
                  <w:rFonts w:ascii="Consolas" w:hAnsi="Consolas"/>
                  <w:color w:val="0070C1"/>
                  <w:sz w:val="20"/>
                  <w:lang w:val="en-US" w:eastAsia="ja-JP"/>
                </w:rPr>
                <w:t>dialogRef</w:t>
              </w:r>
              <w:r w:rsidRPr="0002546D">
                <w:rPr>
                  <w:rFonts w:ascii="Consolas" w:hAnsi="Consolas"/>
                  <w:color w:val="000000"/>
                  <w:sz w:val="20"/>
                  <w:lang w:val="en-US" w:eastAsia="ja-JP"/>
                </w:rPr>
                <w:t>.</w:t>
              </w:r>
              <w:r w:rsidRPr="0002546D">
                <w:rPr>
                  <w:rFonts w:ascii="Consolas" w:hAnsi="Consolas"/>
                  <w:color w:val="795E26"/>
                  <w:sz w:val="20"/>
                  <w:lang w:val="en-US" w:eastAsia="ja-JP"/>
                </w:rPr>
                <w:t>afterClosed</w:t>
              </w:r>
              <w:proofErr w:type="spellEnd"/>
              <w:r w:rsidRPr="0002546D">
                <w:rPr>
                  <w:rFonts w:ascii="Consolas" w:hAnsi="Consolas"/>
                  <w:color w:val="000000"/>
                  <w:sz w:val="20"/>
                  <w:lang w:val="en-US" w:eastAsia="ja-JP"/>
                </w:rPr>
                <w:t>().</w:t>
              </w:r>
              <w:r w:rsidRPr="0002546D">
                <w:rPr>
                  <w:rFonts w:ascii="Consolas" w:hAnsi="Consolas"/>
                  <w:color w:val="795E26"/>
                  <w:sz w:val="20"/>
                  <w:lang w:val="en-US" w:eastAsia="ja-JP"/>
                </w:rPr>
                <w:t>subscribe</w:t>
              </w:r>
              <w:r w:rsidRPr="0002546D">
                <w:rPr>
                  <w:rFonts w:ascii="Consolas" w:hAnsi="Consolas"/>
                  <w:color w:val="000000"/>
                  <w:sz w:val="20"/>
                  <w:lang w:val="en-US" w:eastAsia="ja-JP"/>
                </w:rPr>
                <w:t>(</w:t>
              </w:r>
              <w:r w:rsidRPr="0002546D">
                <w:rPr>
                  <w:rFonts w:ascii="Consolas" w:hAnsi="Consolas"/>
                  <w:color w:val="001080"/>
                  <w:sz w:val="20"/>
                  <w:lang w:val="en-US" w:eastAsia="ja-JP"/>
                </w:rPr>
                <w:t>result</w:t>
              </w:r>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=&gt;</w:t>
              </w:r>
              <w:r w:rsidRPr="0002546D">
                <w:rPr>
                  <w:rFonts w:ascii="Consolas" w:hAnsi="Consolas"/>
                  <w:color w:val="000000"/>
                  <w:sz w:val="20"/>
                  <w:lang w:val="en-US" w:eastAsia="ja-JP"/>
                </w:rPr>
                <w:t xml:space="preserve"> {</w:t>
              </w:r>
            </w:ins>
          </w:p>
          <w:p w14:paraId="30F340FB" w14:textId="77777777" w:rsidR="00A250D2" w:rsidRPr="0002546D" w:rsidRDefault="00A250D2" w:rsidP="0002546D">
            <w:pPr>
              <w:shd w:val="clear" w:color="auto" w:fill="FFFFFF"/>
              <w:overflowPunct/>
              <w:autoSpaceDE/>
              <w:autoSpaceDN/>
              <w:adjustRightInd/>
              <w:spacing w:line="285" w:lineRule="atLeast"/>
              <w:ind w:firstLine="0"/>
              <w:rPr>
                <w:ins w:id="4311" w:author="Maciej Maciejewski" w:date="2024-01-05T18:46:00Z"/>
                <w:rFonts w:ascii="Consolas" w:hAnsi="Consolas"/>
                <w:color w:val="000000"/>
                <w:sz w:val="20"/>
                <w:lang w:val="en-US" w:eastAsia="ja-JP"/>
              </w:rPr>
            </w:pPr>
            <w:ins w:id="4312" w:author="Maciej Maciejewski" w:date="2024-01-05T18:46:00Z">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let</w:t>
              </w:r>
              <w:r w:rsidRPr="0002546D">
                <w:rPr>
                  <w:rFonts w:ascii="Consolas" w:hAnsi="Consolas"/>
                  <w:color w:val="000000"/>
                  <w:sz w:val="20"/>
                  <w:lang w:val="en-US" w:eastAsia="ja-JP"/>
                </w:rPr>
                <w:t xml:space="preserve"> </w:t>
              </w:r>
              <w:proofErr w:type="spellStart"/>
              <w:r w:rsidRPr="0002546D">
                <w:rPr>
                  <w:rFonts w:ascii="Consolas" w:hAnsi="Consolas"/>
                  <w:color w:val="001080"/>
                  <w:sz w:val="20"/>
                  <w:lang w:val="en-US" w:eastAsia="ja-JP"/>
                </w:rPr>
                <w:t>ammount</w:t>
              </w:r>
              <w:r w:rsidRPr="0002546D">
                <w:rPr>
                  <w:rFonts w:ascii="Consolas" w:hAnsi="Consolas"/>
                  <w:color w:val="000000"/>
                  <w:sz w:val="20"/>
                  <w:lang w:val="en-US" w:eastAsia="ja-JP"/>
                </w:rPr>
                <w:t>:</w:t>
              </w:r>
              <w:r w:rsidRPr="0002546D">
                <w:rPr>
                  <w:rFonts w:ascii="Consolas" w:hAnsi="Consolas"/>
                  <w:color w:val="267F99"/>
                  <w:sz w:val="20"/>
                  <w:lang w:val="en-US" w:eastAsia="ja-JP"/>
                </w:rPr>
                <w:t>number</w:t>
              </w:r>
              <w:proofErr w:type="spellEnd"/>
              <w:r w:rsidRPr="0002546D">
                <w:rPr>
                  <w:rFonts w:ascii="Consolas" w:hAnsi="Consolas"/>
                  <w:color w:val="000000"/>
                  <w:sz w:val="20"/>
                  <w:lang w:val="en-US" w:eastAsia="ja-JP"/>
                </w:rPr>
                <w:t>=</w:t>
              </w:r>
              <w:r w:rsidRPr="0002546D">
                <w:rPr>
                  <w:rFonts w:ascii="Consolas" w:hAnsi="Consolas"/>
                  <w:color w:val="001080"/>
                  <w:sz w:val="20"/>
                  <w:lang w:val="en-US" w:eastAsia="ja-JP"/>
                </w:rPr>
                <w:t>result</w:t>
              </w:r>
            </w:ins>
          </w:p>
          <w:p w14:paraId="7F10BAB1" w14:textId="77777777" w:rsidR="00A250D2" w:rsidRPr="0002546D" w:rsidRDefault="00A250D2" w:rsidP="0002546D">
            <w:pPr>
              <w:shd w:val="clear" w:color="auto" w:fill="FFFFFF"/>
              <w:overflowPunct/>
              <w:autoSpaceDE/>
              <w:autoSpaceDN/>
              <w:adjustRightInd/>
              <w:spacing w:line="285" w:lineRule="atLeast"/>
              <w:ind w:firstLine="0"/>
              <w:rPr>
                <w:ins w:id="4313" w:author="Maciej Maciejewski" w:date="2024-01-05T18:46:00Z"/>
                <w:rFonts w:ascii="Consolas" w:hAnsi="Consolas"/>
                <w:color w:val="000000"/>
                <w:sz w:val="20"/>
                <w:lang w:val="en-US" w:eastAsia="ja-JP"/>
              </w:rPr>
            </w:pPr>
            <w:ins w:id="4314" w:author="Maciej Maciejewski" w:date="2024-01-05T18:46:00Z">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let</w:t>
              </w:r>
              <w:r w:rsidRPr="0002546D">
                <w:rPr>
                  <w:rFonts w:ascii="Consolas" w:hAnsi="Consolas"/>
                  <w:color w:val="000000"/>
                  <w:sz w:val="20"/>
                  <w:lang w:val="en-US" w:eastAsia="ja-JP"/>
                </w:rPr>
                <w:t xml:space="preserve"> </w:t>
              </w:r>
              <w:proofErr w:type="spellStart"/>
              <w:r w:rsidRPr="0002546D">
                <w:rPr>
                  <w:rFonts w:ascii="Consolas" w:hAnsi="Consolas"/>
                  <w:color w:val="001080"/>
                  <w:sz w:val="20"/>
                  <w:lang w:val="en-US" w:eastAsia="ja-JP"/>
                </w:rPr>
                <w:t>payment</w:t>
              </w:r>
              <w:r w:rsidRPr="0002546D">
                <w:rPr>
                  <w:rFonts w:ascii="Consolas" w:hAnsi="Consolas"/>
                  <w:color w:val="000000"/>
                  <w:sz w:val="20"/>
                  <w:lang w:val="en-US" w:eastAsia="ja-JP"/>
                </w:rPr>
                <w:t>:</w:t>
              </w:r>
              <w:r w:rsidRPr="0002546D">
                <w:rPr>
                  <w:rFonts w:ascii="Consolas" w:hAnsi="Consolas"/>
                  <w:color w:val="267F99"/>
                  <w:sz w:val="20"/>
                  <w:lang w:val="en-US" w:eastAsia="ja-JP"/>
                </w:rPr>
                <w:t>Payment</w:t>
              </w:r>
              <w:proofErr w:type="spellEnd"/>
              <w:r w:rsidRPr="0002546D">
                <w:rPr>
                  <w:rFonts w:ascii="Consolas" w:hAnsi="Consolas"/>
                  <w:color w:val="000000"/>
                  <w:sz w:val="20"/>
                  <w:lang w:val="en-US" w:eastAsia="ja-JP"/>
                </w:rPr>
                <w:t>={</w:t>
              </w:r>
            </w:ins>
          </w:p>
          <w:p w14:paraId="3FD70C84" w14:textId="77777777" w:rsidR="00A250D2" w:rsidRPr="0002546D" w:rsidRDefault="00A250D2" w:rsidP="0002546D">
            <w:pPr>
              <w:shd w:val="clear" w:color="auto" w:fill="FFFFFF"/>
              <w:overflowPunct/>
              <w:autoSpaceDE/>
              <w:autoSpaceDN/>
              <w:adjustRightInd/>
              <w:spacing w:line="285" w:lineRule="atLeast"/>
              <w:ind w:firstLine="0"/>
              <w:rPr>
                <w:ins w:id="4315" w:author="Maciej Maciejewski" w:date="2024-01-05T18:46:00Z"/>
                <w:rFonts w:ascii="Consolas" w:hAnsi="Consolas"/>
                <w:color w:val="000000"/>
                <w:sz w:val="20"/>
                <w:lang w:val="en-US" w:eastAsia="ja-JP"/>
              </w:rPr>
            </w:pPr>
            <w:ins w:id="4316" w:author="Maciej Maciejewski" w:date="2024-01-05T18:46:00Z">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userName:</w:t>
              </w:r>
              <w:r w:rsidRPr="0002546D">
                <w:rPr>
                  <w:rFonts w:ascii="Consolas" w:hAnsi="Consolas"/>
                  <w:color w:val="0000FF"/>
                  <w:sz w:val="20"/>
                  <w:lang w:val="en-US" w:eastAsia="ja-JP"/>
                </w:rPr>
                <w:t>this</w:t>
              </w:r>
              <w:r w:rsidRPr="0002546D">
                <w:rPr>
                  <w:rFonts w:ascii="Consolas" w:hAnsi="Consolas"/>
                  <w:color w:val="000000"/>
                  <w:sz w:val="20"/>
                  <w:lang w:val="en-US" w:eastAsia="ja-JP"/>
                </w:rPr>
                <w:t>.</w:t>
              </w:r>
              <w:r w:rsidRPr="0002546D">
                <w:rPr>
                  <w:rFonts w:ascii="Consolas" w:hAnsi="Consolas"/>
                  <w:color w:val="001080"/>
                  <w:sz w:val="20"/>
                  <w:lang w:val="en-US" w:eastAsia="ja-JP"/>
                </w:rPr>
                <w:t>user</w:t>
              </w:r>
              <w:r w:rsidRPr="0002546D">
                <w:rPr>
                  <w:rFonts w:ascii="Consolas" w:hAnsi="Consolas"/>
                  <w:color w:val="000000"/>
                  <w:sz w:val="20"/>
                  <w:lang w:val="en-US" w:eastAsia="ja-JP"/>
                </w:rPr>
                <w:t>!.</w:t>
              </w:r>
              <w:proofErr w:type="spellStart"/>
              <w:r w:rsidRPr="0002546D">
                <w:rPr>
                  <w:rFonts w:ascii="Consolas" w:hAnsi="Consolas"/>
                  <w:color w:val="001080"/>
                  <w:sz w:val="20"/>
                  <w:lang w:val="en-US" w:eastAsia="ja-JP"/>
                </w:rPr>
                <w:t>userName</w:t>
              </w:r>
              <w:proofErr w:type="spellEnd"/>
              <w:r w:rsidRPr="0002546D">
                <w:rPr>
                  <w:rFonts w:ascii="Consolas" w:hAnsi="Consolas"/>
                  <w:color w:val="000000"/>
                  <w:sz w:val="20"/>
                  <w:lang w:val="en-US" w:eastAsia="ja-JP"/>
                </w:rPr>
                <w:t>,</w:t>
              </w:r>
            </w:ins>
          </w:p>
          <w:p w14:paraId="3807F34E" w14:textId="77777777" w:rsidR="00A250D2" w:rsidRPr="0002546D" w:rsidRDefault="00A250D2" w:rsidP="0002546D">
            <w:pPr>
              <w:shd w:val="clear" w:color="auto" w:fill="FFFFFF"/>
              <w:overflowPunct/>
              <w:autoSpaceDE/>
              <w:autoSpaceDN/>
              <w:adjustRightInd/>
              <w:spacing w:line="285" w:lineRule="atLeast"/>
              <w:ind w:firstLine="0"/>
              <w:rPr>
                <w:ins w:id="4317" w:author="Maciej Maciejewski" w:date="2024-01-05T18:46:00Z"/>
                <w:rFonts w:ascii="Consolas" w:hAnsi="Consolas"/>
                <w:color w:val="000000"/>
                <w:sz w:val="20"/>
                <w:lang w:val="en-US" w:eastAsia="ja-JP"/>
              </w:rPr>
            </w:pPr>
            <w:ins w:id="4318" w:author="Maciej Maciejewski" w:date="2024-01-05T18:46:00Z">
              <w:r w:rsidRPr="0002546D">
                <w:rPr>
                  <w:rFonts w:ascii="Consolas" w:hAnsi="Consolas"/>
                  <w:color w:val="000000"/>
                  <w:sz w:val="20"/>
                  <w:lang w:val="en-US" w:eastAsia="ja-JP"/>
                </w:rPr>
                <w:t xml:space="preserve">          </w:t>
              </w:r>
              <w:proofErr w:type="spellStart"/>
              <w:r w:rsidRPr="0002546D">
                <w:rPr>
                  <w:rFonts w:ascii="Consolas" w:hAnsi="Consolas"/>
                  <w:color w:val="001080"/>
                  <w:sz w:val="20"/>
                  <w:lang w:val="en-US" w:eastAsia="ja-JP"/>
                </w:rPr>
                <w:t>projectName:</w:t>
              </w:r>
              <w:r w:rsidRPr="0002546D">
                <w:rPr>
                  <w:rFonts w:ascii="Consolas" w:hAnsi="Consolas"/>
                  <w:color w:val="0000FF"/>
                  <w:sz w:val="20"/>
                  <w:lang w:val="en-US" w:eastAsia="ja-JP"/>
                </w:rPr>
                <w:t>this</w:t>
              </w:r>
              <w:r w:rsidRPr="0002546D">
                <w:rPr>
                  <w:rFonts w:ascii="Consolas" w:hAnsi="Consolas"/>
                  <w:color w:val="000000"/>
                  <w:sz w:val="20"/>
                  <w:lang w:val="en-US" w:eastAsia="ja-JP"/>
                </w:rPr>
                <w:t>.</w:t>
              </w:r>
              <w:r w:rsidRPr="0002546D">
                <w:rPr>
                  <w:rFonts w:ascii="Consolas" w:hAnsi="Consolas"/>
                  <w:color w:val="001080"/>
                  <w:sz w:val="20"/>
                  <w:lang w:val="en-US" w:eastAsia="ja-JP"/>
                </w:rPr>
                <w:t>projectName</w:t>
              </w:r>
              <w:proofErr w:type="spellEnd"/>
              <w:r w:rsidRPr="0002546D">
                <w:rPr>
                  <w:rFonts w:ascii="Consolas" w:hAnsi="Consolas"/>
                  <w:color w:val="000000"/>
                  <w:sz w:val="20"/>
                  <w:lang w:val="en-US" w:eastAsia="ja-JP"/>
                </w:rPr>
                <w:t>,</w:t>
              </w:r>
            </w:ins>
          </w:p>
          <w:p w14:paraId="240DB887" w14:textId="77777777" w:rsidR="00A250D2" w:rsidRPr="0002546D" w:rsidRDefault="00A250D2" w:rsidP="0002546D">
            <w:pPr>
              <w:shd w:val="clear" w:color="auto" w:fill="FFFFFF"/>
              <w:overflowPunct/>
              <w:autoSpaceDE/>
              <w:autoSpaceDN/>
              <w:adjustRightInd/>
              <w:spacing w:line="285" w:lineRule="atLeast"/>
              <w:ind w:firstLine="0"/>
              <w:rPr>
                <w:ins w:id="4319" w:author="Maciej Maciejewski" w:date="2024-01-05T18:46:00Z"/>
                <w:rFonts w:ascii="Consolas" w:hAnsi="Consolas"/>
                <w:color w:val="000000"/>
                <w:sz w:val="20"/>
                <w:lang w:val="en-US" w:eastAsia="ja-JP"/>
              </w:rPr>
            </w:pPr>
            <w:ins w:id="4320" w:author="Maciej Maciejewski" w:date="2024-01-05T18:46:00Z">
              <w:r w:rsidRPr="0002546D">
                <w:rPr>
                  <w:rFonts w:ascii="Consolas" w:hAnsi="Consolas"/>
                  <w:color w:val="000000"/>
                  <w:sz w:val="20"/>
                  <w:lang w:val="en-US" w:eastAsia="ja-JP"/>
                </w:rPr>
                <w:t xml:space="preserve">          </w:t>
              </w:r>
              <w:proofErr w:type="spellStart"/>
              <w:r w:rsidRPr="0002546D">
                <w:rPr>
                  <w:rFonts w:ascii="Consolas" w:hAnsi="Consolas"/>
                  <w:color w:val="001080"/>
                  <w:sz w:val="20"/>
                  <w:lang w:val="en-US" w:eastAsia="ja-JP"/>
                </w:rPr>
                <w:t>money:ammount</w:t>
              </w:r>
              <w:proofErr w:type="spellEnd"/>
            </w:ins>
          </w:p>
          <w:p w14:paraId="3D6CC791" w14:textId="77777777" w:rsidR="00A250D2" w:rsidRPr="0002546D" w:rsidRDefault="00A250D2" w:rsidP="0002546D">
            <w:pPr>
              <w:shd w:val="clear" w:color="auto" w:fill="FFFFFF"/>
              <w:overflowPunct/>
              <w:autoSpaceDE/>
              <w:autoSpaceDN/>
              <w:adjustRightInd/>
              <w:spacing w:line="285" w:lineRule="atLeast"/>
              <w:ind w:firstLine="0"/>
              <w:rPr>
                <w:ins w:id="4321" w:author="Maciej Maciejewski" w:date="2024-01-05T18:46:00Z"/>
                <w:rFonts w:ascii="Consolas" w:hAnsi="Consolas"/>
                <w:color w:val="000000"/>
                <w:sz w:val="20"/>
                <w:lang w:val="en-US" w:eastAsia="ja-JP"/>
              </w:rPr>
            </w:pPr>
            <w:ins w:id="4322" w:author="Maciej Maciejewski" w:date="2024-01-05T18:46:00Z">
              <w:r w:rsidRPr="0002546D">
                <w:rPr>
                  <w:rFonts w:ascii="Consolas" w:hAnsi="Consolas"/>
                  <w:color w:val="000000"/>
                  <w:sz w:val="20"/>
                  <w:lang w:val="en-US" w:eastAsia="ja-JP"/>
                </w:rPr>
                <w:t>        }</w:t>
              </w:r>
            </w:ins>
          </w:p>
          <w:p w14:paraId="1130EC2E" w14:textId="77777777" w:rsidR="00A250D2" w:rsidRPr="0002546D" w:rsidRDefault="00A250D2" w:rsidP="0002546D">
            <w:pPr>
              <w:shd w:val="clear" w:color="auto" w:fill="FFFFFF"/>
              <w:overflowPunct/>
              <w:autoSpaceDE/>
              <w:autoSpaceDN/>
              <w:adjustRightInd/>
              <w:spacing w:line="285" w:lineRule="atLeast"/>
              <w:ind w:firstLine="0"/>
              <w:rPr>
                <w:ins w:id="4323" w:author="Maciej Maciejewski" w:date="2024-01-05T18:46:00Z"/>
                <w:rFonts w:ascii="Consolas" w:hAnsi="Consolas"/>
                <w:color w:val="000000"/>
                <w:sz w:val="20"/>
                <w:lang w:val="en-US" w:eastAsia="ja-JP"/>
              </w:rPr>
            </w:pPr>
            <w:ins w:id="4324" w:author="Maciej Maciejewski" w:date="2024-01-05T18:46:00Z">
              <w:r w:rsidRPr="0002546D">
                <w:rPr>
                  <w:rFonts w:ascii="Consolas" w:hAnsi="Consolas"/>
                  <w:color w:val="000000"/>
                  <w:sz w:val="20"/>
                  <w:lang w:val="en-US" w:eastAsia="ja-JP"/>
                </w:rPr>
                <w:t xml:space="preserve">        </w:t>
              </w:r>
              <w:proofErr w:type="spellStart"/>
              <w:r w:rsidRPr="0002546D">
                <w:rPr>
                  <w:rFonts w:ascii="Consolas" w:hAnsi="Consolas"/>
                  <w:color w:val="0000FF"/>
                  <w:sz w:val="20"/>
                  <w:lang w:val="en-US" w:eastAsia="ja-JP"/>
                </w:rPr>
                <w:t>this</w:t>
              </w:r>
              <w:r w:rsidRPr="0002546D">
                <w:rPr>
                  <w:rFonts w:ascii="Consolas" w:hAnsi="Consolas"/>
                  <w:color w:val="000000"/>
                  <w:sz w:val="20"/>
                  <w:lang w:val="en-US" w:eastAsia="ja-JP"/>
                </w:rPr>
                <w:t>.</w:t>
              </w:r>
              <w:r w:rsidRPr="0002546D">
                <w:rPr>
                  <w:rFonts w:ascii="Consolas" w:hAnsi="Consolas"/>
                  <w:color w:val="001080"/>
                  <w:sz w:val="20"/>
                  <w:lang w:val="en-US" w:eastAsia="ja-JP"/>
                </w:rPr>
                <w:t>payPalService</w:t>
              </w:r>
              <w:r w:rsidRPr="0002546D">
                <w:rPr>
                  <w:rFonts w:ascii="Consolas" w:hAnsi="Consolas"/>
                  <w:color w:val="000000"/>
                  <w:sz w:val="20"/>
                  <w:lang w:val="en-US" w:eastAsia="ja-JP"/>
                </w:rPr>
                <w:t>.</w:t>
              </w:r>
              <w:r w:rsidRPr="0002546D">
                <w:rPr>
                  <w:rFonts w:ascii="Consolas" w:hAnsi="Consolas"/>
                  <w:color w:val="795E26"/>
                  <w:sz w:val="20"/>
                  <w:lang w:val="en-US" w:eastAsia="ja-JP"/>
                </w:rPr>
                <w:t>initPayPalPayment</w:t>
              </w:r>
              <w:proofErr w:type="spellEnd"/>
              <w:r w:rsidRPr="0002546D">
                <w:rPr>
                  <w:rFonts w:ascii="Consolas" w:hAnsi="Consolas"/>
                  <w:color w:val="000000"/>
                  <w:sz w:val="20"/>
                  <w:lang w:val="en-US" w:eastAsia="ja-JP"/>
                </w:rPr>
                <w:t>(</w:t>
              </w:r>
              <w:proofErr w:type="spellStart"/>
              <w:r w:rsidRPr="0002546D">
                <w:rPr>
                  <w:rFonts w:ascii="Consolas" w:hAnsi="Consolas"/>
                  <w:color w:val="001080"/>
                  <w:sz w:val="20"/>
                  <w:lang w:val="en-US" w:eastAsia="ja-JP"/>
                </w:rPr>
                <w:t>ammount</w:t>
              </w:r>
              <w:r w:rsidRPr="0002546D">
                <w:rPr>
                  <w:rFonts w:ascii="Consolas" w:hAnsi="Consolas"/>
                  <w:color w:val="000000"/>
                  <w:sz w:val="20"/>
                  <w:lang w:val="en-US" w:eastAsia="ja-JP"/>
                </w:rPr>
                <w:t>,</w:t>
              </w:r>
              <w:r w:rsidRPr="0002546D">
                <w:rPr>
                  <w:rFonts w:ascii="Consolas" w:hAnsi="Consolas"/>
                  <w:color w:val="001080"/>
                  <w:sz w:val="20"/>
                  <w:lang w:val="en-US" w:eastAsia="ja-JP"/>
                </w:rPr>
                <w:t>payment</w:t>
              </w:r>
              <w:proofErr w:type="spellEnd"/>
              <w:r w:rsidRPr="0002546D">
                <w:rPr>
                  <w:rFonts w:ascii="Consolas" w:hAnsi="Consolas"/>
                  <w:color w:val="000000"/>
                  <w:sz w:val="20"/>
                  <w:lang w:val="en-US" w:eastAsia="ja-JP"/>
                </w:rPr>
                <w:t>).</w:t>
              </w:r>
              <w:r w:rsidRPr="0002546D">
                <w:rPr>
                  <w:rFonts w:ascii="Consolas" w:hAnsi="Consolas"/>
                  <w:color w:val="795E26"/>
                  <w:sz w:val="20"/>
                  <w:lang w:val="en-US" w:eastAsia="ja-JP"/>
                </w:rPr>
                <w:t>subscribe</w:t>
              </w:r>
              <w:r w:rsidRPr="0002546D">
                <w:rPr>
                  <w:rFonts w:ascii="Consolas" w:hAnsi="Consolas"/>
                  <w:color w:val="000000"/>
                  <w:sz w:val="20"/>
                  <w:lang w:val="en-US" w:eastAsia="ja-JP"/>
                </w:rPr>
                <w:t>(</w:t>
              </w:r>
            </w:ins>
          </w:p>
          <w:p w14:paraId="1CE166C5" w14:textId="77777777" w:rsidR="00A250D2" w:rsidRPr="0002546D" w:rsidRDefault="00A250D2" w:rsidP="0002546D">
            <w:pPr>
              <w:shd w:val="clear" w:color="auto" w:fill="FFFFFF"/>
              <w:overflowPunct/>
              <w:autoSpaceDE/>
              <w:autoSpaceDN/>
              <w:adjustRightInd/>
              <w:spacing w:line="285" w:lineRule="atLeast"/>
              <w:ind w:firstLine="0"/>
              <w:rPr>
                <w:ins w:id="4325" w:author="Maciej Maciejewski" w:date="2024-01-05T18:46:00Z"/>
                <w:rFonts w:ascii="Consolas" w:hAnsi="Consolas"/>
                <w:color w:val="000000"/>
                <w:sz w:val="20"/>
                <w:lang w:val="en-US" w:eastAsia="ja-JP"/>
              </w:rPr>
            </w:pPr>
            <w:ins w:id="4326" w:author="Maciej Maciejewski" w:date="2024-01-05T18:46:00Z">
              <w:r w:rsidRPr="0002546D">
                <w:rPr>
                  <w:rFonts w:ascii="Consolas" w:hAnsi="Consolas"/>
                  <w:color w:val="000000"/>
                  <w:sz w:val="20"/>
                  <w:lang w:val="en-US" w:eastAsia="ja-JP"/>
                </w:rPr>
                <w:t>          (</w:t>
              </w:r>
              <w:proofErr w:type="spellStart"/>
              <w:r w:rsidRPr="0002546D">
                <w:rPr>
                  <w:rFonts w:ascii="Consolas" w:hAnsi="Consolas"/>
                  <w:color w:val="001080"/>
                  <w:sz w:val="20"/>
                  <w:lang w:val="en-US" w:eastAsia="ja-JP"/>
                </w:rPr>
                <w:t>resp</w:t>
              </w:r>
              <w:r w:rsidRPr="0002546D">
                <w:rPr>
                  <w:rFonts w:ascii="Consolas" w:hAnsi="Consolas"/>
                  <w:color w:val="000000"/>
                  <w:sz w:val="20"/>
                  <w:lang w:val="en-US" w:eastAsia="ja-JP"/>
                </w:rPr>
                <w:t>:</w:t>
              </w:r>
              <w:r w:rsidRPr="0002546D">
                <w:rPr>
                  <w:rFonts w:ascii="Consolas" w:hAnsi="Consolas"/>
                  <w:color w:val="267F99"/>
                  <w:sz w:val="20"/>
                  <w:lang w:val="en-US" w:eastAsia="ja-JP"/>
                </w:rPr>
                <w:t>PayPal</w:t>
              </w:r>
              <w:proofErr w:type="spellEnd"/>
              <w:r w:rsidRPr="0002546D">
                <w:rPr>
                  <w:rFonts w:ascii="Consolas" w:hAnsi="Consolas"/>
                  <w:color w:val="000000"/>
                  <w:sz w:val="20"/>
                  <w:lang w:val="en-US" w:eastAsia="ja-JP"/>
                </w:rPr>
                <w:t>)</w:t>
              </w:r>
              <w:r w:rsidRPr="0002546D">
                <w:rPr>
                  <w:rFonts w:ascii="Consolas" w:hAnsi="Consolas"/>
                  <w:color w:val="0000FF"/>
                  <w:sz w:val="20"/>
                  <w:lang w:val="en-US" w:eastAsia="ja-JP"/>
                </w:rPr>
                <w:t>=&gt;</w:t>
              </w:r>
              <w:r w:rsidRPr="0002546D">
                <w:rPr>
                  <w:rFonts w:ascii="Consolas" w:hAnsi="Consolas"/>
                  <w:color w:val="000000"/>
                  <w:sz w:val="20"/>
                  <w:lang w:val="en-US" w:eastAsia="ja-JP"/>
                </w:rPr>
                <w:t>{</w:t>
              </w:r>
            </w:ins>
          </w:p>
          <w:p w14:paraId="0E30670A" w14:textId="77777777" w:rsidR="00A250D2" w:rsidRPr="0002546D" w:rsidRDefault="00A250D2" w:rsidP="0002546D">
            <w:pPr>
              <w:shd w:val="clear" w:color="auto" w:fill="FFFFFF"/>
              <w:overflowPunct/>
              <w:autoSpaceDE/>
              <w:autoSpaceDN/>
              <w:adjustRightInd/>
              <w:spacing w:line="285" w:lineRule="atLeast"/>
              <w:ind w:firstLine="0"/>
              <w:rPr>
                <w:ins w:id="4327" w:author="Maciej Maciejewski" w:date="2024-01-05T18:46:00Z"/>
                <w:rFonts w:ascii="Consolas" w:hAnsi="Consolas"/>
                <w:color w:val="000000"/>
                <w:sz w:val="20"/>
                <w:lang w:val="en-US" w:eastAsia="ja-JP"/>
              </w:rPr>
            </w:pPr>
            <w:ins w:id="4328" w:author="Maciej Maciejewski" w:date="2024-01-05T18:46:00Z">
              <w:r w:rsidRPr="0002546D">
                <w:rPr>
                  <w:rFonts w:ascii="Consolas" w:hAnsi="Consolas"/>
                  <w:color w:val="000000"/>
                  <w:sz w:val="20"/>
                  <w:lang w:val="en-US" w:eastAsia="ja-JP"/>
                </w:rPr>
                <w:t xml:space="preserve">            </w:t>
              </w:r>
              <w:proofErr w:type="spellStart"/>
              <w:r w:rsidRPr="0002546D">
                <w:rPr>
                  <w:rFonts w:ascii="Consolas" w:hAnsi="Consolas"/>
                  <w:color w:val="001080"/>
                  <w:sz w:val="20"/>
                  <w:lang w:val="en-US" w:eastAsia="ja-JP"/>
                </w:rPr>
                <w:t>window</w:t>
              </w:r>
              <w:r w:rsidRPr="0002546D">
                <w:rPr>
                  <w:rFonts w:ascii="Consolas" w:hAnsi="Consolas"/>
                  <w:color w:val="000000"/>
                  <w:sz w:val="20"/>
                  <w:lang w:val="en-US" w:eastAsia="ja-JP"/>
                </w:rPr>
                <w:t>.</w:t>
              </w:r>
              <w:r w:rsidRPr="0002546D">
                <w:rPr>
                  <w:rFonts w:ascii="Consolas" w:hAnsi="Consolas"/>
                  <w:color w:val="001080"/>
                  <w:sz w:val="20"/>
                  <w:lang w:val="en-US" w:eastAsia="ja-JP"/>
                </w:rPr>
                <w:t>location</w:t>
              </w:r>
              <w:r w:rsidRPr="0002546D">
                <w:rPr>
                  <w:rFonts w:ascii="Consolas" w:hAnsi="Consolas"/>
                  <w:color w:val="000000"/>
                  <w:sz w:val="20"/>
                  <w:lang w:val="en-US" w:eastAsia="ja-JP"/>
                </w:rPr>
                <w:t>.</w:t>
              </w:r>
              <w:r w:rsidRPr="0002546D">
                <w:rPr>
                  <w:rFonts w:ascii="Consolas" w:hAnsi="Consolas"/>
                  <w:color w:val="001080"/>
                  <w:sz w:val="20"/>
                  <w:lang w:val="en-US" w:eastAsia="ja-JP"/>
                </w:rPr>
                <w:t>href</w:t>
              </w:r>
              <w:proofErr w:type="spellEnd"/>
              <w:r w:rsidRPr="0002546D">
                <w:rPr>
                  <w:rFonts w:ascii="Consolas" w:hAnsi="Consolas"/>
                  <w:color w:val="000000"/>
                  <w:sz w:val="20"/>
                  <w:lang w:val="en-US" w:eastAsia="ja-JP"/>
                </w:rPr>
                <w:t xml:space="preserve"> = </w:t>
              </w:r>
              <w:proofErr w:type="spellStart"/>
              <w:r w:rsidRPr="0002546D">
                <w:rPr>
                  <w:rFonts w:ascii="Consolas" w:hAnsi="Consolas"/>
                  <w:color w:val="001080"/>
                  <w:sz w:val="20"/>
                  <w:lang w:val="en-US" w:eastAsia="ja-JP"/>
                </w:rPr>
                <w:t>resp</w:t>
              </w:r>
              <w:r w:rsidRPr="0002546D">
                <w:rPr>
                  <w:rFonts w:ascii="Consolas" w:hAnsi="Consolas"/>
                  <w:color w:val="000000"/>
                  <w:sz w:val="20"/>
                  <w:lang w:val="en-US" w:eastAsia="ja-JP"/>
                </w:rPr>
                <w:t>.</w:t>
              </w:r>
              <w:r w:rsidRPr="0002546D">
                <w:rPr>
                  <w:rFonts w:ascii="Consolas" w:hAnsi="Consolas"/>
                  <w:color w:val="001080"/>
                  <w:sz w:val="20"/>
                  <w:lang w:val="en-US" w:eastAsia="ja-JP"/>
                </w:rPr>
                <w:t>approvalUrl</w:t>
              </w:r>
              <w:proofErr w:type="spellEnd"/>
            </w:ins>
          </w:p>
          <w:p w14:paraId="71EDAB71" w14:textId="77777777" w:rsidR="00A250D2" w:rsidRPr="0002546D" w:rsidRDefault="00A250D2" w:rsidP="0002546D">
            <w:pPr>
              <w:shd w:val="clear" w:color="auto" w:fill="FFFFFF"/>
              <w:overflowPunct/>
              <w:autoSpaceDE/>
              <w:autoSpaceDN/>
              <w:adjustRightInd/>
              <w:spacing w:line="285" w:lineRule="atLeast"/>
              <w:ind w:firstLine="0"/>
              <w:rPr>
                <w:ins w:id="4329" w:author="Maciej Maciejewski" w:date="2024-01-05T18:46:00Z"/>
                <w:rFonts w:ascii="Consolas" w:hAnsi="Consolas"/>
                <w:color w:val="000000"/>
                <w:sz w:val="20"/>
                <w:lang w:val="en-US" w:eastAsia="ja-JP"/>
              </w:rPr>
            </w:pPr>
            <w:ins w:id="4330" w:author="Maciej Maciejewski" w:date="2024-01-05T18:46:00Z">
              <w:r w:rsidRPr="0002546D">
                <w:rPr>
                  <w:rFonts w:ascii="Consolas" w:hAnsi="Consolas"/>
                  <w:color w:val="000000"/>
                  <w:sz w:val="20"/>
                  <w:lang w:val="en-US" w:eastAsia="ja-JP"/>
                </w:rPr>
                <w:t>          }</w:t>
              </w:r>
            </w:ins>
          </w:p>
          <w:p w14:paraId="45D712D3" w14:textId="77777777" w:rsidR="00A250D2" w:rsidRPr="0002546D" w:rsidRDefault="00A250D2" w:rsidP="0002546D">
            <w:pPr>
              <w:shd w:val="clear" w:color="auto" w:fill="FFFFFF"/>
              <w:overflowPunct/>
              <w:autoSpaceDE/>
              <w:autoSpaceDN/>
              <w:adjustRightInd/>
              <w:spacing w:line="285" w:lineRule="atLeast"/>
              <w:ind w:firstLine="0"/>
              <w:rPr>
                <w:ins w:id="4331" w:author="Maciej Maciejewski" w:date="2024-01-05T18:46:00Z"/>
                <w:rFonts w:ascii="Consolas" w:hAnsi="Consolas"/>
                <w:color w:val="000000"/>
                <w:sz w:val="20"/>
                <w:lang w:val="en-US" w:eastAsia="ja-JP"/>
              </w:rPr>
            </w:pPr>
            <w:ins w:id="4332" w:author="Maciej Maciejewski" w:date="2024-01-05T18:46:00Z">
              <w:r w:rsidRPr="0002546D">
                <w:rPr>
                  <w:rFonts w:ascii="Consolas" w:hAnsi="Consolas"/>
                  <w:color w:val="000000"/>
                  <w:sz w:val="20"/>
                  <w:lang w:val="en-US" w:eastAsia="ja-JP"/>
                </w:rPr>
                <w:t>        )</w:t>
              </w:r>
            </w:ins>
          </w:p>
          <w:p w14:paraId="66F9FD65" w14:textId="77777777" w:rsidR="00A250D2" w:rsidRPr="0002546D" w:rsidRDefault="00A250D2" w:rsidP="0002546D">
            <w:pPr>
              <w:shd w:val="clear" w:color="auto" w:fill="FFFFFF"/>
              <w:overflowPunct/>
              <w:autoSpaceDE/>
              <w:autoSpaceDN/>
              <w:adjustRightInd/>
              <w:spacing w:line="285" w:lineRule="atLeast"/>
              <w:ind w:firstLine="0"/>
              <w:rPr>
                <w:ins w:id="4333" w:author="Maciej Maciejewski" w:date="2024-01-05T18:46:00Z"/>
                <w:rFonts w:ascii="Consolas" w:hAnsi="Consolas"/>
                <w:color w:val="000000"/>
                <w:sz w:val="20"/>
                <w:lang w:val="en-US" w:eastAsia="ja-JP"/>
              </w:rPr>
            </w:pPr>
            <w:ins w:id="4334" w:author="Maciej Maciejewski" w:date="2024-01-05T18:46:00Z">
              <w:r w:rsidRPr="0002546D">
                <w:rPr>
                  <w:rFonts w:ascii="Consolas" w:hAnsi="Consolas"/>
                  <w:color w:val="000000"/>
                  <w:sz w:val="20"/>
                  <w:lang w:val="en-US" w:eastAsia="ja-JP"/>
                </w:rPr>
                <w:t>      });</w:t>
              </w:r>
            </w:ins>
          </w:p>
          <w:p w14:paraId="1F7AF63E" w14:textId="77777777" w:rsidR="00A250D2" w:rsidRPr="0002546D" w:rsidRDefault="00A250D2" w:rsidP="0002546D">
            <w:pPr>
              <w:shd w:val="clear" w:color="auto" w:fill="FFFFFF"/>
              <w:overflowPunct/>
              <w:autoSpaceDE/>
              <w:autoSpaceDN/>
              <w:adjustRightInd/>
              <w:spacing w:line="285" w:lineRule="atLeast"/>
              <w:ind w:firstLine="0"/>
              <w:rPr>
                <w:ins w:id="4335" w:author="Maciej Maciejewski" w:date="2024-01-05T18:46:00Z"/>
                <w:rFonts w:ascii="Consolas" w:hAnsi="Consolas"/>
                <w:color w:val="000000"/>
                <w:sz w:val="20"/>
                <w:lang w:val="en-US" w:eastAsia="ja-JP"/>
              </w:rPr>
            </w:pPr>
            <w:ins w:id="4336" w:author="Maciej Maciejewski" w:date="2024-01-05T18:46:00Z">
              <w:r w:rsidRPr="0002546D">
                <w:rPr>
                  <w:rFonts w:ascii="Consolas" w:hAnsi="Consolas"/>
                  <w:color w:val="000000"/>
                  <w:sz w:val="20"/>
                  <w:lang w:val="en-US" w:eastAsia="ja-JP"/>
                </w:rPr>
                <w:t>    }</w:t>
              </w:r>
            </w:ins>
          </w:p>
          <w:p w14:paraId="4B45673D" w14:textId="77777777" w:rsidR="00A250D2" w:rsidRPr="0002546D" w:rsidRDefault="00A250D2" w:rsidP="0002546D">
            <w:pPr>
              <w:shd w:val="clear" w:color="auto" w:fill="FFFFFF"/>
              <w:overflowPunct/>
              <w:autoSpaceDE/>
              <w:autoSpaceDN/>
              <w:adjustRightInd/>
              <w:spacing w:line="285" w:lineRule="atLeast"/>
              <w:ind w:firstLine="0"/>
              <w:rPr>
                <w:ins w:id="4337" w:author="Maciej Maciejewski" w:date="2024-01-05T18:46:00Z"/>
                <w:rFonts w:ascii="Consolas" w:hAnsi="Consolas"/>
                <w:color w:val="000000"/>
                <w:sz w:val="20"/>
                <w:lang w:val="en-US" w:eastAsia="ja-JP"/>
              </w:rPr>
            </w:pPr>
            <w:ins w:id="4338" w:author="Maciej Maciejewski" w:date="2024-01-05T18:46:00Z">
              <w:r w:rsidRPr="0002546D">
                <w:rPr>
                  <w:rFonts w:ascii="Consolas" w:hAnsi="Consolas"/>
                  <w:color w:val="000000"/>
                  <w:sz w:val="20"/>
                  <w:lang w:val="en-US" w:eastAsia="ja-JP"/>
                </w:rPr>
                <w:t xml:space="preserve">    </w:t>
              </w:r>
              <w:r w:rsidRPr="0002546D">
                <w:rPr>
                  <w:rFonts w:ascii="Consolas" w:hAnsi="Consolas"/>
                  <w:color w:val="AF00DB"/>
                  <w:sz w:val="20"/>
                  <w:lang w:val="en-US" w:eastAsia="ja-JP"/>
                </w:rPr>
                <w:t>else</w:t>
              </w:r>
              <w:r w:rsidRPr="0002546D">
                <w:rPr>
                  <w:rFonts w:ascii="Consolas" w:hAnsi="Consolas"/>
                  <w:color w:val="000000"/>
                  <w:sz w:val="20"/>
                  <w:lang w:val="en-US" w:eastAsia="ja-JP"/>
                </w:rPr>
                <w:t>{</w:t>
              </w:r>
            </w:ins>
          </w:p>
          <w:p w14:paraId="40966A46" w14:textId="77777777" w:rsidR="00A250D2" w:rsidRPr="0002546D" w:rsidRDefault="00A250D2" w:rsidP="0002546D">
            <w:pPr>
              <w:shd w:val="clear" w:color="auto" w:fill="FFFFFF"/>
              <w:overflowPunct/>
              <w:autoSpaceDE/>
              <w:autoSpaceDN/>
              <w:adjustRightInd/>
              <w:spacing w:line="285" w:lineRule="atLeast"/>
              <w:ind w:firstLine="0"/>
              <w:rPr>
                <w:ins w:id="4339" w:author="Maciej Maciejewski" w:date="2024-01-05T18:46:00Z"/>
                <w:rFonts w:ascii="Consolas" w:hAnsi="Consolas"/>
                <w:color w:val="000000"/>
                <w:sz w:val="20"/>
                <w:lang w:val="en-US" w:eastAsia="ja-JP"/>
              </w:rPr>
            </w:pPr>
            <w:ins w:id="4340" w:author="Maciej Maciejewski" w:date="2024-01-05T18:46:00Z">
              <w:r w:rsidRPr="0002546D">
                <w:rPr>
                  <w:rFonts w:ascii="Consolas" w:hAnsi="Consolas"/>
                  <w:color w:val="000000"/>
                  <w:sz w:val="20"/>
                  <w:lang w:val="en-US" w:eastAsia="ja-JP"/>
                </w:rPr>
                <w:t xml:space="preserve">      </w:t>
              </w:r>
              <w:proofErr w:type="spellStart"/>
              <w:r w:rsidRPr="0002546D">
                <w:rPr>
                  <w:rFonts w:ascii="Consolas" w:hAnsi="Consolas"/>
                  <w:color w:val="0000FF"/>
                  <w:sz w:val="20"/>
                  <w:lang w:val="en-US" w:eastAsia="ja-JP"/>
                </w:rPr>
                <w:t>this</w:t>
              </w:r>
              <w:r w:rsidRPr="0002546D">
                <w:rPr>
                  <w:rFonts w:ascii="Consolas" w:hAnsi="Consolas"/>
                  <w:color w:val="000000"/>
                  <w:sz w:val="20"/>
                  <w:lang w:val="en-US" w:eastAsia="ja-JP"/>
                </w:rPr>
                <w:t>.</w:t>
              </w:r>
              <w:r w:rsidRPr="0002546D">
                <w:rPr>
                  <w:rFonts w:ascii="Consolas" w:hAnsi="Consolas"/>
                  <w:color w:val="001080"/>
                  <w:sz w:val="20"/>
                  <w:lang w:val="en-US" w:eastAsia="ja-JP"/>
                </w:rPr>
                <w:t>router</w:t>
              </w:r>
              <w:r w:rsidRPr="0002546D">
                <w:rPr>
                  <w:rFonts w:ascii="Consolas" w:hAnsi="Consolas"/>
                  <w:color w:val="000000"/>
                  <w:sz w:val="20"/>
                  <w:lang w:val="en-US" w:eastAsia="ja-JP"/>
                </w:rPr>
                <w:t>.</w:t>
              </w:r>
              <w:r w:rsidRPr="0002546D">
                <w:rPr>
                  <w:rFonts w:ascii="Consolas" w:hAnsi="Consolas"/>
                  <w:color w:val="795E26"/>
                  <w:sz w:val="20"/>
                  <w:lang w:val="en-US" w:eastAsia="ja-JP"/>
                </w:rPr>
                <w:t>navigate</w:t>
              </w:r>
              <w:proofErr w:type="spellEnd"/>
              <w:r w:rsidRPr="0002546D">
                <w:rPr>
                  <w:rFonts w:ascii="Consolas" w:hAnsi="Consolas"/>
                  <w:color w:val="000000"/>
                  <w:sz w:val="20"/>
                  <w:lang w:val="en-US" w:eastAsia="ja-JP"/>
                </w:rPr>
                <w:t>([</w:t>
              </w:r>
              <w:r w:rsidRPr="0002546D">
                <w:rPr>
                  <w:rFonts w:ascii="Consolas" w:hAnsi="Consolas"/>
                  <w:color w:val="A31515"/>
                  <w:sz w:val="20"/>
                  <w:lang w:val="en-US" w:eastAsia="ja-JP"/>
                </w:rPr>
                <w:t>'login'</w:t>
              </w:r>
              <w:r w:rsidRPr="0002546D">
                <w:rPr>
                  <w:rFonts w:ascii="Consolas" w:hAnsi="Consolas"/>
                  <w:color w:val="000000"/>
                  <w:sz w:val="20"/>
                  <w:lang w:val="en-US" w:eastAsia="ja-JP"/>
                </w:rPr>
                <w:t>]);</w:t>
              </w:r>
            </w:ins>
          </w:p>
          <w:p w14:paraId="6577D479" w14:textId="77777777" w:rsidR="00A250D2" w:rsidRPr="0002546D" w:rsidRDefault="00A250D2" w:rsidP="0002546D">
            <w:pPr>
              <w:shd w:val="clear" w:color="auto" w:fill="FFFFFF"/>
              <w:overflowPunct/>
              <w:autoSpaceDE/>
              <w:autoSpaceDN/>
              <w:adjustRightInd/>
              <w:spacing w:line="285" w:lineRule="atLeast"/>
              <w:ind w:firstLine="0"/>
              <w:rPr>
                <w:ins w:id="4341" w:author="Maciej Maciejewski" w:date="2024-01-05T18:46:00Z"/>
                <w:rFonts w:ascii="Consolas" w:hAnsi="Consolas"/>
                <w:color w:val="000000"/>
                <w:sz w:val="20"/>
                <w:lang w:eastAsia="ja-JP"/>
              </w:rPr>
            </w:pPr>
            <w:ins w:id="4342" w:author="Maciej Maciejewski" w:date="2024-01-05T18:46:00Z">
              <w:r w:rsidRPr="0002546D">
                <w:rPr>
                  <w:rFonts w:ascii="Consolas" w:hAnsi="Consolas"/>
                  <w:color w:val="000000"/>
                  <w:sz w:val="20"/>
                  <w:lang w:val="en-US" w:eastAsia="ja-JP"/>
                </w:rPr>
                <w:t xml:space="preserve">    </w:t>
              </w:r>
              <w:r w:rsidRPr="0002546D">
                <w:rPr>
                  <w:rFonts w:ascii="Consolas" w:hAnsi="Consolas"/>
                  <w:color w:val="000000"/>
                  <w:sz w:val="20"/>
                  <w:lang w:eastAsia="ja-JP"/>
                </w:rPr>
                <w:t>}</w:t>
              </w:r>
            </w:ins>
          </w:p>
          <w:p w14:paraId="411F0604" w14:textId="77777777" w:rsidR="00A250D2" w:rsidRPr="0002546D" w:rsidRDefault="00A250D2" w:rsidP="0002546D">
            <w:pPr>
              <w:shd w:val="clear" w:color="auto" w:fill="FFFFFF"/>
              <w:overflowPunct/>
              <w:autoSpaceDE/>
              <w:autoSpaceDN/>
              <w:adjustRightInd/>
              <w:spacing w:line="285" w:lineRule="atLeast"/>
              <w:ind w:firstLine="0"/>
              <w:rPr>
                <w:ins w:id="4343" w:author="Maciej Maciejewski" w:date="2024-01-05T18:46:00Z"/>
                <w:rFonts w:ascii="Consolas" w:hAnsi="Consolas"/>
                <w:color w:val="000000"/>
                <w:sz w:val="20"/>
                <w:lang w:eastAsia="ja-JP"/>
              </w:rPr>
            </w:pPr>
            <w:ins w:id="4344" w:author="Maciej Maciejewski" w:date="2024-01-05T18:46:00Z">
              <w:r w:rsidRPr="0002546D">
                <w:rPr>
                  <w:rFonts w:ascii="Consolas" w:hAnsi="Consolas"/>
                  <w:color w:val="000000"/>
                  <w:sz w:val="20"/>
                  <w:lang w:eastAsia="ja-JP"/>
                </w:rPr>
                <w:t>  }</w:t>
              </w:r>
            </w:ins>
          </w:p>
          <w:p w14:paraId="5E369C0C" w14:textId="77777777" w:rsidR="00A250D2" w:rsidRDefault="00A250D2" w:rsidP="0002546D">
            <w:pPr>
              <w:ind w:firstLine="0"/>
              <w:rPr>
                <w:ins w:id="4345" w:author="Maciej Maciejewski" w:date="2024-01-05T18:46:00Z"/>
                <w:szCs w:val="24"/>
              </w:rPr>
            </w:pPr>
          </w:p>
        </w:tc>
      </w:tr>
    </w:tbl>
    <w:p w14:paraId="4A819B6A" w14:textId="77777777" w:rsidR="00A250D2" w:rsidRPr="0002546D" w:rsidRDefault="00A250D2" w:rsidP="00A250D2">
      <w:pPr>
        <w:ind w:firstLine="0"/>
        <w:rPr>
          <w:ins w:id="4346" w:author="Maciej Maciejewski" w:date="2024-01-05T18:46:00Z"/>
          <w:szCs w:val="24"/>
        </w:rPr>
      </w:pPr>
    </w:p>
    <w:p w14:paraId="69340BF2" w14:textId="07BBA36D" w:rsidR="00A250D2" w:rsidRDefault="00A250D2" w:rsidP="00A250D2">
      <w:pPr>
        <w:ind w:firstLine="0"/>
        <w:jc w:val="center"/>
        <w:rPr>
          <w:ins w:id="4347" w:author="Maciej Maciejewski" w:date="2024-01-05T18:46:00Z"/>
          <w:sz w:val="20"/>
        </w:rPr>
      </w:pPr>
      <w:ins w:id="4348" w:author="Maciej Maciejewski" w:date="2024-01-05T18:46:00Z">
        <w:r w:rsidRPr="0002546D">
          <w:rPr>
            <w:sz w:val="20"/>
          </w:rPr>
          <w:t>rys</w:t>
        </w:r>
        <w:r>
          <w:rPr>
            <w:sz w:val="20"/>
          </w:rPr>
          <w:t>.</w:t>
        </w:r>
        <w:r w:rsidRPr="0002546D">
          <w:rPr>
            <w:sz w:val="20"/>
          </w:rPr>
          <w:t xml:space="preserve"> </w:t>
        </w:r>
        <w:del w:id="4349" w:author="Maciej Maciejewski 2" w:date="2024-01-09T15:15:00Z">
          <w:r w:rsidRPr="0002546D" w:rsidDel="00EA5B13">
            <w:rPr>
              <w:sz w:val="20"/>
            </w:rPr>
            <w:delText>4.12</w:delText>
          </w:r>
        </w:del>
      </w:ins>
      <w:ins w:id="4350" w:author="Maciej Maciejewski 2" w:date="2024-01-09T15:15:00Z">
        <w:r w:rsidR="00EA5B13">
          <w:rPr>
            <w:sz w:val="20"/>
          </w:rPr>
          <w:t>5.15</w:t>
        </w:r>
      </w:ins>
      <w:ins w:id="4351" w:author="Maciej Maciejewski" w:date="2024-01-05T18:46:00Z">
        <w:r w:rsidRPr="0002546D">
          <w:rPr>
            <w:sz w:val="20"/>
          </w:rPr>
          <w:t xml:space="preserve"> </w:t>
        </w:r>
        <w:r w:rsidRPr="009B7E8D">
          <w:rPr>
            <w:sz w:val="20"/>
          </w:rPr>
          <w:t>Przykład</w:t>
        </w:r>
        <w:r w:rsidRPr="0002546D">
          <w:rPr>
            <w:sz w:val="20"/>
          </w:rPr>
          <w:t xml:space="preserve"> funkcjonalności zależnej od typu </w:t>
        </w:r>
        <w:r w:rsidRPr="009B7E8D">
          <w:rPr>
            <w:sz w:val="20"/>
          </w:rPr>
          <w:t>użytkownika</w:t>
        </w:r>
        <w:r w:rsidRPr="0002546D">
          <w:rPr>
            <w:sz w:val="20"/>
          </w:rPr>
          <w:t xml:space="preserve"> w </w:t>
        </w:r>
        <w:proofErr w:type="spellStart"/>
        <w:r w:rsidRPr="0002546D">
          <w:rPr>
            <w:sz w:val="20"/>
          </w:rPr>
          <w:t>frontedzie</w:t>
        </w:r>
        <w:proofErr w:type="spellEnd"/>
      </w:ins>
    </w:p>
    <w:p w14:paraId="0CBB25F9" w14:textId="77777777" w:rsidR="00A250D2" w:rsidRDefault="00A250D2" w:rsidP="00A250D2">
      <w:pPr>
        <w:ind w:firstLine="0"/>
        <w:jc w:val="center"/>
        <w:rPr>
          <w:ins w:id="4352" w:author="Maciej Maciejewski" w:date="2024-01-05T18:46:00Z"/>
          <w:sz w:val="20"/>
        </w:rPr>
      </w:pPr>
    </w:p>
    <w:p w14:paraId="02AC79E2" w14:textId="77777777" w:rsidR="00A250D2" w:rsidRDefault="00A250D2" w:rsidP="00A250D2">
      <w:pPr>
        <w:ind w:firstLine="0"/>
        <w:jc w:val="both"/>
        <w:rPr>
          <w:ins w:id="4353" w:author="Maciej Maciejewski" w:date="2024-01-05T18:46:00Z"/>
          <w:b/>
          <w:bCs/>
          <w:sz w:val="28"/>
          <w:szCs w:val="28"/>
        </w:rPr>
      </w:pPr>
    </w:p>
    <w:p w14:paraId="2DCC7DF6" w14:textId="051BE74D" w:rsidR="00A250D2" w:rsidRDefault="00A250D2" w:rsidP="00A250D2">
      <w:pPr>
        <w:ind w:firstLine="0"/>
        <w:jc w:val="both"/>
        <w:rPr>
          <w:ins w:id="4354" w:author="Maciej Maciejewski" w:date="2024-01-05T18:46:00Z"/>
          <w:b/>
          <w:bCs/>
          <w:sz w:val="28"/>
          <w:szCs w:val="28"/>
        </w:rPr>
      </w:pPr>
      <w:ins w:id="4355" w:author="Maciej Maciejewski" w:date="2024-01-05T18:47:00Z">
        <w:r>
          <w:rPr>
            <w:b/>
            <w:bCs/>
            <w:sz w:val="28"/>
            <w:szCs w:val="28"/>
          </w:rPr>
          <w:t>5.2</w:t>
        </w:r>
      </w:ins>
      <w:ins w:id="4356" w:author="Maciej Maciejewski" w:date="2024-01-05T18:46:00Z">
        <w:r w:rsidRPr="0002546D">
          <w:rPr>
            <w:b/>
            <w:bCs/>
            <w:sz w:val="28"/>
            <w:szCs w:val="28"/>
          </w:rPr>
          <w:t xml:space="preserve">.3 Mechanizm </w:t>
        </w:r>
        <w:proofErr w:type="spellStart"/>
        <w:r w:rsidRPr="0002546D">
          <w:rPr>
            <w:b/>
            <w:bCs/>
            <w:sz w:val="28"/>
            <w:szCs w:val="28"/>
          </w:rPr>
          <w:t>canActivate</w:t>
        </w:r>
        <w:proofErr w:type="spellEnd"/>
        <w:r w:rsidRPr="0002546D">
          <w:rPr>
            <w:b/>
            <w:bCs/>
            <w:sz w:val="28"/>
            <w:szCs w:val="28"/>
          </w:rPr>
          <w:t xml:space="preserve"> w </w:t>
        </w:r>
        <w:proofErr w:type="spellStart"/>
        <w:r w:rsidRPr="0002546D">
          <w:rPr>
            <w:b/>
            <w:bCs/>
            <w:sz w:val="28"/>
            <w:szCs w:val="28"/>
          </w:rPr>
          <w:t>Angular</w:t>
        </w:r>
        <w:proofErr w:type="spellEnd"/>
      </w:ins>
    </w:p>
    <w:p w14:paraId="19091C51" w14:textId="77777777" w:rsidR="00A250D2" w:rsidRDefault="00A250D2" w:rsidP="00A250D2">
      <w:pPr>
        <w:ind w:firstLine="0"/>
        <w:jc w:val="both"/>
        <w:rPr>
          <w:ins w:id="4357" w:author="Maciej Maciejewski" w:date="2024-01-05T18:46:00Z"/>
          <w:b/>
          <w:bCs/>
          <w:sz w:val="28"/>
          <w:szCs w:val="28"/>
        </w:rPr>
      </w:pPr>
    </w:p>
    <w:p w14:paraId="0D9000A8" w14:textId="77777777" w:rsidR="00A250D2" w:rsidRDefault="00A250D2" w:rsidP="00A250D2">
      <w:pPr>
        <w:ind w:firstLine="0"/>
        <w:jc w:val="both"/>
        <w:rPr>
          <w:ins w:id="4358" w:author="Maciej Maciejewski" w:date="2024-01-05T18:46:00Z"/>
          <w:szCs w:val="24"/>
        </w:rPr>
      </w:pPr>
      <w:ins w:id="4359" w:author="Maciej Maciejewski" w:date="2024-01-05T18:46:00Z">
        <w:r>
          <w:rPr>
            <w:b/>
            <w:bCs/>
            <w:szCs w:val="24"/>
          </w:rPr>
          <w:tab/>
        </w:r>
        <w:r w:rsidRPr="0002546D">
          <w:rPr>
            <w:szCs w:val="24"/>
          </w:rPr>
          <w:t xml:space="preserve">Jedną z zalet </w:t>
        </w:r>
        <w:proofErr w:type="spellStart"/>
        <w:r>
          <w:rPr>
            <w:szCs w:val="24"/>
          </w:rPr>
          <w:t>Angulara</w:t>
        </w:r>
        <w:proofErr w:type="spellEnd"/>
        <w:r>
          <w:rPr>
            <w:szCs w:val="24"/>
          </w:rPr>
          <w:t xml:space="preserve"> jest wbudowany mechanizm strażnika ścieżki (Router </w:t>
        </w:r>
        <w:proofErr w:type="spellStart"/>
        <w:r>
          <w:rPr>
            <w:szCs w:val="24"/>
          </w:rPr>
          <w:t>Guard</w:t>
        </w:r>
        <w:proofErr w:type="spellEnd"/>
        <w:r>
          <w:rPr>
            <w:szCs w:val="24"/>
          </w:rPr>
          <w:t>). Jest to funkcjonalność dzięki której przed wykonaniem przejścia z jednego adresu na drugi jesteśmy w stanie sprawdzić czy takie przejście ma prawo się wykonać. W tym celu do dyspozycji mamy sześć opcje strażników drogi.</w:t>
        </w:r>
      </w:ins>
    </w:p>
    <w:p w14:paraId="6875ED78" w14:textId="77777777" w:rsidR="00A250D2" w:rsidRPr="00250FE6" w:rsidRDefault="00A250D2" w:rsidP="00A250D2">
      <w:pPr>
        <w:numPr>
          <w:ilvl w:val="0"/>
          <w:numId w:val="15"/>
        </w:numPr>
        <w:overflowPunct/>
        <w:autoSpaceDE/>
        <w:autoSpaceDN/>
        <w:adjustRightInd/>
        <w:spacing w:before="100" w:beforeAutospacing="1" w:after="100" w:afterAutospacing="1"/>
        <w:jc w:val="both"/>
        <w:rPr>
          <w:ins w:id="4360" w:author="Maciej Maciejewski" w:date="2024-01-05T18:46:00Z"/>
          <w:szCs w:val="24"/>
          <w:lang w:eastAsia="ja-JP"/>
        </w:rPr>
      </w:pPr>
      <w:proofErr w:type="spellStart"/>
      <w:ins w:id="4361" w:author="Maciej Maciejewski" w:date="2024-01-05T18:46:00Z">
        <w:r w:rsidRPr="00250FE6">
          <w:rPr>
            <w:b/>
            <w:bCs/>
            <w:szCs w:val="24"/>
            <w:lang w:eastAsia="ja-JP"/>
          </w:rPr>
          <w:t>canActivate</w:t>
        </w:r>
        <w:proofErr w:type="spellEnd"/>
        <w:r w:rsidRPr="00250FE6">
          <w:rPr>
            <w:b/>
            <w:bCs/>
            <w:szCs w:val="24"/>
            <w:lang w:eastAsia="ja-JP"/>
          </w:rPr>
          <w:t>:</w:t>
        </w:r>
        <w:r w:rsidRPr="00250FE6">
          <w:rPr>
            <w:szCs w:val="24"/>
            <w:lang w:eastAsia="ja-JP"/>
          </w:rPr>
          <w:t xml:space="preserve"> Decyduje, czy użytkownik może przejść do danej ścieżki, np. na podstawie statusu zalogowania.</w:t>
        </w:r>
      </w:ins>
    </w:p>
    <w:p w14:paraId="0F23F687" w14:textId="77777777" w:rsidR="00A250D2" w:rsidRPr="00250FE6" w:rsidRDefault="00A250D2" w:rsidP="00A250D2">
      <w:pPr>
        <w:numPr>
          <w:ilvl w:val="0"/>
          <w:numId w:val="15"/>
        </w:numPr>
        <w:overflowPunct/>
        <w:autoSpaceDE/>
        <w:autoSpaceDN/>
        <w:adjustRightInd/>
        <w:spacing w:before="100" w:beforeAutospacing="1" w:after="100" w:afterAutospacing="1"/>
        <w:jc w:val="both"/>
        <w:rPr>
          <w:ins w:id="4362" w:author="Maciej Maciejewski" w:date="2024-01-05T18:46:00Z"/>
          <w:szCs w:val="24"/>
          <w:lang w:eastAsia="ja-JP"/>
        </w:rPr>
      </w:pPr>
      <w:proofErr w:type="spellStart"/>
      <w:ins w:id="4363" w:author="Maciej Maciejewski" w:date="2024-01-05T18:46:00Z">
        <w:r w:rsidRPr="00250FE6">
          <w:rPr>
            <w:b/>
            <w:bCs/>
            <w:szCs w:val="24"/>
            <w:lang w:eastAsia="ja-JP"/>
          </w:rPr>
          <w:t>canActivateChild</w:t>
        </w:r>
        <w:proofErr w:type="spellEnd"/>
        <w:r w:rsidRPr="00250FE6">
          <w:rPr>
            <w:b/>
            <w:bCs/>
            <w:szCs w:val="24"/>
            <w:lang w:eastAsia="ja-JP"/>
          </w:rPr>
          <w:t>:</w:t>
        </w:r>
        <w:r w:rsidRPr="00250FE6">
          <w:rPr>
            <w:szCs w:val="24"/>
            <w:lang w:eastAsia="ja-JP"/>
          </w:rPr>
          <w:t xml:space="preserve"> Stosowany dla ścieżek podrzędnych, umożliwiając wspólną kontrolę dostępu dla całego segmentu ścieżki.</w:t>
        </w:r>
      </w:ins>
    </w:p>
    <w:p w14:paraId="71B55C07" w14:textId="77777777" w:rsidR="00A250D2" w:rsidRPr="00250FE6" w:rsidRDefault="00A250D2" w:rsidP="00A250D2">
      <w:pPr>
        <w:numPr>
          <w:ilvl w:val="0"/>
          <w:numId w:val="15"/>
        </w:numPr>
        <w:overflowPunct/>
        <w:autoSpaceDE/>
        <w:autoSpaceDN/>
        <w:adjustRightInd/>
        <w:spacing w:before="100" w:beforeAutospacing="1" w:after="100" w:afterAutospacing="1"/>
        <w:jc w:val="both"/>
        <w:rPr>
          <w:ins w:id="4364" w:author="Maciej Maciejewski" w:date="2024-01-05T18:46:00Z"/>
          <w:szCs w:val="24"/>
          <w:lang w:eastAsia="ja-JP"/>
        </w:rPr>
      </w:pPr>
      <w:proofErr w:type="spellStart"/>
      <w:ins w:id="4365" w:author="Maciej Maciejewski" w:date="2024-01-05T18:46:00Z">
        <w:r w:rsidRPr="00250FE6">
          <w:rPr>
            <w:b/>
            <w:bCs/>
            <w:szCs w:val="24"/>
            <w:lang w:eastAsia="ja-JP"/>
          </w:rPr>
          <w:t>canDeactivate</w:t>
        </w:r>
        <w:proofErr w:type="spellEnd"/>
        <w:r w:rsidRPr="00250FE6">
          <w:rPr>
            <w:b/>
            <w:bCs/>
            <w:szCs w:val="24"/>
            <w:lang w:eastAsia="ja-JP"/>
          </w:rPr>
          <w:t>:</w:t>
        </w:r>
        <w:r w:rsidRPr="00250FE6">
          <w:rPr>
            <w:szCs w:val="24"/>
            <w:lang w:eastAsia="ja-JP"/>
          </w:rPr>
          <w:t xml:space="preserve"> Sprawdza, czy użytkownik może opuścić stronę, np. po niewypełnieniu formularza.</w:t>
        </w:r>
      </w:ins>
    </w:p>
    <w:p w14:paraId="55986138" w14:textId="77777777" w:rsidR="00A250D2" w:rsidRPr="00250FE6" w:rsidRDefault="00A250D2" w:rsidP="00A250D2">
      <w:pPr>
        <w:numPr>
          <w:ilvl w:val="0"/>
          <w:numId w:val="15"/>
        </w:numPr>
        <w:overflowPunct/>
        <w:autoSpaceDE/>
        <w:autoSpaceDN/>
        <w:adjustRightInd/>
        <w:spacing w:before="100" w:beforeAutospacing="1" w:after="100" w:afterAutospacing="1"/>
        <w:jc w:val="both"/>
        <w:rPr>
          <w:ins w:id="4366" w:author="Maciej Maciejewski" w:date="2024-01-05T18:46:00Z"/>
          <w:szCs w:val="24"/>
          <w:lang w:eastAsia="ja-JP"/>
        </w:rPr>
      </w:pPr>
      <w:proofErr w:type="spellStart"/>
      <w:ins w:id="4367" w:author="Maciej Maciejewski" w:date="2024-01-05T18:46:00Z">
        <w:r w:rsidRPr="00250FE6">
          <w:rPr>
            <w:b/>
            <w:bCs/>
            <w:szCs w:val="24"/>
            <w:lang w:eastAsia="ja-JP"/>
          </w:rPr>
          <w:lastRenderedPageBreak/>
          <w:t>canLoad</w:t>
        </w:r>
        <w:proofErr w:type="spellEnd"/>
        <w:r w:rsidRPr="00250FE6">
          <w:rPr>
            <w:b/>
            <w:bCs/>
            <w:szCs w:val="24"/>
            <w:lang w:eastAsia="ja-JP"/>
          </w:rPr>
          <w:t>:</w:t>
        </w:r>
        <w:r w:rsidRPr="00250FE6">
          <w:rPr>
            <w:szCs w:val="24"/>
            <w:lang w:eastAsia="ja-JP"/>
          </w:rPr>
          <w:t xml:space="preserve"> Kontroluje, czy można załadować moduł leniwego ładowania, na przykład w celu ochrony dostępu do modułu.</w:t>
        </w:r>
      </w:ins>
    </w:p>
    <w:p w14:paraId="51D671BE" w14:textId="77777777" w:rsidR="00A250D2" w:rsidRPr="00250FE6" w:rsidRDefault="00A250D2" w:rsidP="00A250D2">
      <w:pPr>
        <w:numPr>
          <w:ilvl w:val="0"/>
          <w:numId w:val="15"/>
        </w:numPr>
        <w:overflowPunct/>
        <w:autoSpaceDE/>
        <w:autoSpaceDN/>
        <w:adjustRightInd/>
        <w:spacing w:before="100" w:beforeAutospacing="1" w:after="100" w:afterAutospacing="1"/>
        <w:jc w:val="both"/>
        <w:rPr>
          <w:ins w:id="4368" w:author="Maciej Maciejewski" w:date="2024-01-05T18:46:00Z"/>
          <w:szCs w:val="24"/>
          <w:lang w:eastAsia="ja-JP"/>
        </w:rPr>
      </w:pPr>
      <w:proofErr w:type="spellStart"/>
      <w:ins w:id="4369" w:author="Maciej Maciejewski" w:date="2024-01-05T18:46:00Z">
        <w:r w:rsidRPr="00250FE6">
          <w:rPr>
            <w:b/>
            <w:bCs/>
            <w:szCs w:val="24"/>
            <w:lang w:eastAsia="ja-JP"/>
          </w:rPr>
          <w:t>resolve</w:t>
        </w:r>
        <w:proofErr w:type="spellEnd"/>
        <w:r w:rsidRPr="00250FE6">
          <w:rPr>
            <w:b/>
            <w:bCs/>
            <w:szCs w:val="24"/>
            <w:lang w:eastAsia="ja-JP"/>
          </w:rPr>
          <w:t>:</w:t>
        </w:r>
        <w:r w:rsidRPr="00250FE6">
          <w:rPr>
            <w:szCs w:val="24"/>
            <w:lang w:eastAsia="ja-JP"/>
          </w:rPr>
          <w:t xml:space="preserve"> Pobiera dane niezbędne do wyświetlenia strony przed jej załadowaniem.</w:t>
        </w:r>
      </w:ins>
    </w:p>
    <w:p w14:paraId="2AD65C0B" w14:textId="77777777" w:rsidR="00A250D2" w:rsidRDefault="00A250D2" w:rsidP="00A250D2">
      <w:pPr>
        <w:numPr>
          <w:ilvl w:val="0"/>
          <w:numId w:val="15"/>
        </w:numPr>
        <w:overflowPunct/>
        <w:autoSpaceDE/>
        <w:autoSpaceDN/>
        <w:adjustRightInd/>
        <w:spacing w:before="100" w:beforeAutospacing="1" w:after="100" w:afterAutospacing="1"/>
        <w:jc w:val="both"/>
        <w:rPr>
          <w:ins w:id="4370" w:author="Maciej Maciejewski" w:date="2024-01-05T18:46:00Z"/>
          <w:szCs w:val="24"/>
          <w:lang w:eastAsia="ja-JP"/>
        </w:rPr>
      </w:pPr>
      <w:proofErr w:type="spellStart"/>
      <w:ins w:id="4371" w:author="Maciej Maciejewski" w:date="2024-01-05T18:46:00Z">
        <w:r w:rsidRPr="00250FE6">
          <w:rPr>
            <w:b/>
            <w:bCs/>
            <w:szCs w:val="24"/>
            <w:lang w:eastAsia="ja-JP"/>
          </w:rPr>
          <w:t>canMatch</w:t>
        </w:r>
        <w:proofErr w:type="spellEnd"/>
        <w:r w:rsidRPr="00250FE6">
          <w:rPr>
            <w:b/>
            <w:bCs/>
            <w:szCs w:val="24"/>
            <w:lang w:eastAsia="ja-JP"/>
          </w:rPr>
          <w:t>:</w:t>
        </w:r>
        <w:r w:rsidRPr="00250FE6">
          <w:rPr>
            <w:szCs w:val="24"/>
            <w:lang w:eastAsia="ja-JP"/>
          </w:rPr>
          <w:t xml:space="preserve"> Używany do zaawansowanego dopasowywania ścieżek, uwzględniający asynchroniczne operacje.</w:t>
        </w:r>
      </w:ins>
    </w:p>
    <w:p w14:paraId="7C95D98D" w14:textId="77777777" w:rsidR="00A250D2" w:rsidRDefault="00A250D2" w:rsidP="00A250D2">
      <w:pPr>
        <w:overflowPunct/>
        <w:autoSpaceDE/>
        <w:autoSpaceDN/>
        <w:adjustRightInd/>
        <w:spacing w:before="100" w:beforeAutospacing="1" w:after="100" w:afterAutospacing="1"/>
        <w:ind w:firstLine="360"/>
        <w:jc w:val="both"/>
        <w:rPr>
          <w:ins w:id="4372" w:author="Maciej Maciejewski" w:date="2024-01-05T18:46:00Z"/>
          <w:szCs w:val="24"/>
          <w:lang w:eastAsia="ja-JP"/>
        </w:rPr>
      </w:pPr>
      <w:ins w:id="4373" w:author="Maciej Maciejewski" w:date="2024-01-05T18:46:00Z">
        <w:r>
          <w:rPr>
            <w:szCs w:val="24"/>
            <w:lang w:eastAsia="ja-JP"/>
          </w:rPr>
          <w:t xml:space="preserve">W projekcie został wykorzystany wyłącznie </w:t>
        </w:r>
        <w:proofErr w:type="spellStart"/>
        <w:r>
          <w:rPr>
            <w:szCs w:val="24"/>
            <w:lang w:eastAsia="ja-JP"/>
          </w:rPr>
          <w:t>canActivate</w:t>
        </w:r>
        <w:proofErr w:type="spellEnd"/>
        <w:r>
          <w:rPr>
            <w:szCs w:val="24"/>
            <w:lang w:eastAsia="ja-JP"/>
          </w:rPr>
          <w:t xml:space="preserve"> do sprawdzenia czy użytkownik który chce dostać się pod konkretny adres jest zalogowany, nie wszystkie adresy wymagają takiego sprawdzenia.</w:t>
        </w:r>
      </w:ins>
    </w:p>
    <w:tbl>
      <w:tblPr>
        <w:tblStyle w:val="Tabela-Siatka"/>
        <w:tblW w:w="0" w:type="auto"/>
        <w:tblLook w:val="04A0" w:firstRow="1" w:lastRow="0" w:firstColumn="1" w:lastColumn="0" w:noHBand="0" w:noVBand="1"/>
      </w:tblPr>
      <w:tblGrid>
        <w:gridCol w:w="9062"/>
      </w:tblGrid>
      <w:tr w:rsidR="00A250D2" w:rsidRPr="00885A35" w14:paraId="2A05550C" w14:textId="77777777" w:rsidTr="0002546D">
        <w:trPr>
          <w:ins w:id="4374" w:author="Maciej Maciejewski" w:date="2024-01-05T18:46:00Z"/>
        </w:trPr>
        <w:tc>
          <w:tcPr>
            <w:tcW w:w="9062" w:type="dxa"/>
          </w:tcPr>
          <w:p w14:paraId="1BC7E1F9" w14:textId="77777777" w:rsidR="00A250D2" w:rsidRDefault="00A250D2" w:rsidP="0002546D">
            <w:pPr>
              <w:shd w:val="clear" w:color="auto" w:fill="FFFFFF"/>
              <w:overflowPunct/>
              <w:autoSpaceDE/>
              <w:autoSpaceDN/>
              <w:adjustRightInd/>
              <w:spacing w:line="285" w:lineRule="atLeast"/>
              <w:ind w:firstLine="0"/>
              <w:rPr>
                <w:ins w:id="4375" w:author="Maciej Maciejewski" w:date="2024-01-05T18:46:00Z"/>
                <w:rFonts w:ascii="Consolas" w:hAnsi="Consolas"/>
                <w:color w:val="000000"/>
                <w:sz w:val="18"/>
                <w:szCs w:val="18"/>
                <w:lang w:val="en-US" w:eastAsia="ja-JP"/>
              </w:rPr>
            </w:pPr>
            <w:ins w:id="4376" w:author="Maciej Maciejewski" w:date="2024-01-05T18:46:00Z">
              <w:r w:rsidRPr="0002546D">
                <w:rPr>
                  <w:rFonts w:ascii="Consolas" w:hAnsi="Consolas"/>
                  <w:color w:val="000000"/>
                  <w:sz w:val="18"/>
                  <w:szCs w:val="18"/>
                  <w:lang w:val="en-US" w:eastAsia="ja-JP"/>
                </w:rPr>
                <w:t>{</w:t>
              </w:r>
              <w:r w:rsidRPr="0002546D">
                <w:rPr>
                  <w:rFonts w:ascii="Consolas" w:hAnsi="Consolas"/>
                  <w:color w:val="001080"/>
                  <w:sz w:val="18"/>
                  <w:szCs w:val="18"/>
                  <w:lang w:val="en-US" w:eastAsia="ja-JP"/>
                </w:rPr>
                <w:t>path:</w:t>
              </w:r>
              <w:r w:rsidRPr="0002546D">
                <w:rPr>
                  <w:rFonts w:ascii="Consolas" w:hAnsi="Consolas"/>
                  <w:color w:val="A31515"/>
                  <w:sz w:val="18"/>
                  <w:szCs w:val="18"/>
                  <w:lang w:val="en-US" w:eastAsia="ja-JP"/>
                </w:rPr>
                <w:t>'createProject'</w:t>
              </w:r>
              <w:r w:rsidRPr="0002546D">
                <w:rPr>
                  <w:rFonts w:ascii="Consolas" w:hAnsi="Consolas"/>
                  <w:color w:val="000000"/>
                  <w:sz w:val="18"/>
                  <w:szCs w:val="18"/>
                  <w:lang w:val="en-US" w:eastAsia="ja-JP"/>
                </w:rPr>
                <w:t>,</w:t>
              </w:r>
              <w:r w:rsidRPr="0002546D">
                <w:rPr>
                  <w:rFonts w:ascii="Consolas" w:hAnsi="Consolas"/>
                  <w:color w:val="267F99"/>
                  <w:sz w:val="18"/>
                  <w:szCs w:val="18"/>
                  <w:lang w:val="en-US" w:eastAsia="ja-JP"/>
                </w:rPr>
                <w:t>component</w:t>
              </w:r>
              <w:r w:rsidRPr="0002546D">
                <w:rPr>
                  <w:rFonts w:ascii="Consolas" w:hAnsi="Consolas"/>
                  <w:color w:val="001080"/>
                  <w:sz w:val="18"/>
                  <w:szCs w:val="18"/>
                  <w:lang w:val="en-US" w:eastAsia="ja-JP"/>
                </w:rPr>
                <w:t>:</w:t>
              </w:r>
              <w:r w:rsidRPr="0002546D">
                <w:rPr>
                  <w:rFonts w:ascii="Consolas" w:hAnsi="Consolas"/>
                  <w:color w:val="267F99"/>
                  <w:sz w:val="18"/>
                  <w:szCs w:val="18"/>
                  <w:lang w:val="en-US" w:eastAsia="ja-JP"/>
                </w:rPr>
                <w:t>CreateProjectComponent</w:t>
              </w:r>
              <w:r w:rsidRPr="0002546D">
                <w:rPr>
                  <w:rFonts w:ascii="Consolas" w:hAnsi="Consolas"/>
                  <w:color w:val="000000"/>
                  <w:sz w:val="18"/>
                  <w:szCs w:val="18"/>
                  <w:lang w:val="en-US" w:eastAsia="ja-JP"/>
                </w:rPr>
                <w:t>,</w:t>
              </w:r>
              <w:r w:rsidRPr="0002546D">
                <w:rPr>
                  <w:rFonts w:ascii="Consolas" w:hAnsi="Consolas"/>
                  <w:color w:val="001080"/>
                  <w:sz w:val="18"/>
                  <w:szCs w:val="18"/>
                  <w:lang w:val="en-US" w:eastAsia="ja-JP"/>
                </w:rPr>
                <w:t>canActivate:</w:t>
              </w:r>
              <w:r w:rsidRPr="0002546D">
                <w:rPr>
                  <w:rFonts w:ascii="Consolas" w:hAnsi="Consolas"/>
                  <w:color w:val="000000"/>
                  <w:sz w:val="18"/>
                  <w:szCs w:val="18"/>
                  <w:lang w:val="en-US" w:eastAsia="ja-JP"/>
                </w:rPr>
                <w:t>[</w:t>
              </w:r>
              <w:r w:rsidRPr="0002546D">
                <w:rPr>
                  <w:rFonts w:ascii="Consolas" w:hAnsi="Consolas"/>
                  <w:color w:val="267F99"/>
                  <w:sz w:val="18"/>
                  <w:szCs w:val="18"/>
                  <w:lang w:val="en-US" w:eastAsia="ja-JP"/>
                </w:rPr>
                <w:t>UserGuardService</w:t>
              </w:r>
              <w:r w:rsidRPr="0002546D">
                <w:rPr>
                  <w:rFonts w:ascii="Consolas" w:hAnsi="Consolas"/>
                  <w:color w:val="000000"/>
                  <w:sz w:val="18"/>
                  <w:szCs w:val="18"/>
                  <w:lang w:val="en-US" w:eastAsia="ja-JP"/>
                </w:rPr>
                <w:t>]}</w:t>
              </w:r>
            </w:ins>
          </w:p>
          <w:p w14:paraId="5E34C8B9" w14:textId="77777777" w:rsidR="00A250D2" w:rsidRPr="0002546D" w:rsidRDefault="00A250D2" w:rsidP="0002546D">
            <w:pPr>
              <w:shd w:val="clear" w:color="auto" w:fill="FFFFFF"/>
              <w:overflowPunct/>
              <w:autoSpaceDE/>
              <w:autoSpaceDN/>
              <w:adjustRightInd/>
              <w:spacing w:line="285" w:lineRule="atLeast"/>
              <w:ind w:firstLine="0"/>
              <w:rPr>
                <w:ins w:id="4377" w:author="Maciej Maciejewski" w:date="2024-01-05T18:46:00Z"/>
                <w:rFonts w:ascii="Consolas" w:hAnsi="Consolas"/>
                <w:color w:val="000000"/>
                <w:sz w:val="18"/>
                <w:szCs w:val="18"/>
                <w:lang w:val="en-US" w:eastAsia="ja-JP"/>
              </w:rPr>
            </w:pPr>
          </w:p>
        </w:tc>
      </w:tr>
    </w:tbl>
    <w:p w14:paraId="299C8028" w14:textId="65B0FDEC" w:rsidR="00A250D2" w:rsidRPr="0002546D" w:rsidRDefault="00A250D2" w:rsidP="00A250D2">
      <w:pPr>
        <w:overflowPunct/>
        <w:autoSpaceDE/>
        <w:autoSpaceDN/>
        <w:adjustRightInd/>
        <w:spacing w:before="100" w:beforeAutospacing="1" w:after="100" w:afterAutospacing="1"/>
        <w:ind w:firstLine="360"/>
        <w:jc w:val="center"/>
        <w:rPr>
          <w:ins w:id="4378" w:author="Maciej Maciejewski" w:date="2024-01-05T18:46:00Z"/>
          <w:sz w:val="20"/>
          <w:lang w:eastAsia="ja-JP"/>
        </w:rPr>
      </w:pPr>
      <w:ins w:id="4379" w:author="Maciej Maciejewski" w:date="2024-01-05T18:46:00Z">
        <w:r>
          <w:rPr>
            <w:sz w:val="20"/>
            <w:lang w:eastAsia="ja-JP"/>
          </w:rPr>
          <w:t>r</w:t>
        </w:r>
        <w:r w:rsidRPr="0002546D">
          <w:rPr>
            <w:sz w:val="20"/>
            <w:lang w:eastAsia="ja-JP"/>
          </w:rPr>
          <w:t>ys</w:t>
        </w:r>
        <w:r>
          <w:rPr>
            <w:sz w:val="20"/>
            <w:lang w:eastAsia="ja-JP"/>
          </w:rPr>
          <w:t>.</w:t>
        </w:r>
        <w:r w:rsidRPr="0002546D">
          <w:rPr>
            <w:sz w:val="20"/>
            <w:lang w:eastAsia="ja-JP"/>
          </w:rPr>
          <w:t xml:space="preserve"> </w:t>
        </w:r>
      </w:ins>
      <w:ins w:id="4380" w:author="Maciej Maciejewski 2" w:date="2024-01-09T15:16:00Z">
        <w:r w:rsidR="00EA5B13">
          <w:rPr>
            <w:sz w:val="20"/>
            <w:lang w:eastAsia="ja-JP"/>
          </w:rPr>
          <w:t xml:space="preserve">5.16 </w:t>
        </w:r>
      </w:ins>
      <w:ins w:id="4381" w:author="Maciej Maciejewski" w:date="2024-01-05T18:46:00Z">
        <w:del w:id="4382" w:author="Maciej Maciejewski 2" w:date="2024-01-09T15:16:00Z">
          <w:r w:rsidRPr="0002546D" w:rsidDel="00EA5B13">
            <w:rPr>
              <w:sz w:val="20"/>
              <w:lang w:eastAsia="ja-JP"/>
            </w:rPr>
            <w:delText xml:space="preserve">4.13 </w:delText>
          </w:r>
        </w:del>
        <w:r w:rsidRPr="0002546D">
          <w:rPr>
            <w:sz w:val="20"/>
            <w:lang w:eastAsia="ja-JP"/>
          </w:rPr>
          <w:t xml:space="preserve">Przykład </w:t>
        </w:r>
        <w:r>
          <w:rPr>
            <w:sz w:val="20"/>
            <w:lang w:eastAsia="ja-JP"/>
          </w:rPr>
          <w:t>połączenia ścieżki z konkretnym strażnikiem ścieżki</w:t>
        </w:r>
      </w:ins>
    </w:p>
    <w:p w14:paraId="73ED4D5A" w14:textId="77777777" w:rsidR="00A250D2" w:rsidRPr="00AA79A1" w:rsidRDefault="00A250D2" w:rsidP="00A250D2">
      <w:pPr>
        <w:ind w:firstLine="0"/>
        <w:jc w:val="both"/>
        <w:rPr>
          <w:ins w:id="4383" w:author="Maciej Maciejewski" w:date="2024-01-05T18:46:00Z"/>
          <w:szCs w:val="24"/>
        </w:rPr>
      </w:pPr>
      <w:ins w:id="4384" w:author="Maciej Maciejewski" w:date="2024-01-05T18:46:00Z">
        <w:r w:rsidRPr="00AA79A1">
          <w:rPr>
            <w:szCs w:val="24"/>
          </w:rPr>
          <w:t xml:space="preserve"> </w:t>
        </w:r>
      </w:ins>
    </w:p>
    <w:tbl>
      <w:tblPr>
        <w:tblStyle w:val="Tabela-Siatka"/>
        <w:tblW w:w="0" w:type="auto"/>
        <w:tblLook w:val="04A0" w:firstRow="1" w:lastRow="0" w:firstColumn="1" w:lastColumn="0" w:noHBand="0" w:noVBand="1"/>
      </w:tblPr>
      <w:tblGrid>
        <w:gridCol w:w="9062"/>
      </w:tblGrid>
      <w:tr w:rsidR="00A250D2" w:rsidRPr="0002546D" w14:paraId="09F8DDD3" w14:textId="77777777" w:rsidTr="0002546D">
        <w:trPr>
          <w:ins w:id="4385" w:author="Maciej Maciejewski" w:date="2024-01-05T18:46:00Z"/>
        </w:trPr>
        <w:tc>
          <w:tcPr>
            <w:tcW w:w="9062" w:type="dxa"/>
          </w:tcPr>
          <w:p w14:paraId="71BD7931" w14:textId="77777777" w:rsidR="00A250D2" w:rsidRPr="0002546D" w:rsidRDefault="00A250D2" w:rsidP="0002546D">
            <w:pPr>
              <w:shd w:val="clear" w:color="auto" w:fill="FFFFFF"/>
              <w:overflowPunct/>
              <w:autoSpaceDE/>
              <w:autoSpaceDN/>
              <w:adjustRightInd/>
              <w:spacing w:line="285" w:lineRule="atLeast"/>
              <w:ind w:firstLine="0"/>
              <w:rPr>
                <w:ins w:id="4386" w:author="Maciej Maciejewski" w:date="2024-01-05T18:46:00Z"/>
                <w:rFonts w:ascii="Consolas" w:hAnsi="Consolas"/>
                <w:color w:val="000000"/>
                <w:sz w:val="20"/>
                <w:lang w:val="en-US" w:eastAsia="ja-JP"/>
              </w:rPr>
            </w:pPr>
            <w:ins w:id="4387" w:author="Maciej Maciejewski" w:date="2024-01-05T18:46:00Z">
              <w:r w:rsidRPr="0002546D">
                <w:rPr>
                  <w:rFonts w:ascii="Consolas" w:hAnsi="Consolas"/>
                  <w:color w:val="AF00DB"/>
                  <w:sz w:val="20"/>
                  <w:lang w:val="en-US" w:eastAsia="ja-JP"/>
                </w:rPr>
                <w:t>export</w:t>
              </w:r>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class</w:t>
              </w:r>
              <w:r w:rsidRPr="0002546D">
                <w:rPr>
                  <w:rFonts w:ascii="Consolas" w:hAnsi="Consolas"/>
                  <w:color w:val="000000"/>
                  <w:sz w:val="20"/>
                  <w:lang w:val="en-US" w:eastAsia="ja-JP"/>
                </w:rPr>
                <w:t xml:space="preserve"> </w:t>
              </w:r>
              <w:proofErr w:type="spellStart"/>
              <w:r w:rsidRPr="0002546D">
                <w:rPr>
                  <w:rFonts w:ascii="Consolas" w:hAnsi="Consolas"/>
                  <w:color w:val="267F99"/>
                  <w:sz w:val="20"/>
                  <w:lang w:val="en-US" w:eastAsia="ja-JP"/>
                </w:rPr>
                <w:t>UserGuardService</w:t>
              </w:r>
              <w:proofErr w:type="spellEnd"/>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implements</w:t>
              </w:r>
              <w:r w:rsidRPr="0002546D">
                <w:rPr>
                  <w:rFonts w:ascii="Consolas" w:hAnsi="Consolas"/>
                  <w:color w:val="000000"/>
                  <w:sz w:val="20"/>
                  <w:lang w:val="en-US" w:eastAsia="ja-JP"/>
                </w:rPr>
                <w:t xml:space="preserve"> </w:t>
              </w:r>
              <w:proofErr w:type="spellStart"/>
              <w:r w:rsidRPr="0002546D">
                <w:rPr>
                  <w:rFonts w:ascii="Consolas" w:hAnsi="Consolas"/>
                  <w:color w:val="267F99"/>
                  <w:sz w:val="20"/>
                  <w:lang w:val="en-US" w:eastAsia="ja-JP"/>
                </w:rPr>
                <w:t>CanActivate</w:t>
              </w:r>
              <w:proofErr w:type="spellEnd"/>
              <w:r w:rsidRPr="0002546D">
                <w:rPr>
                  <w:rFonts w:ascii="Consolas" w:hAnsi="Consolas"/>
                  <w:color w:val="000000"/>
                  <w:sz w:val="20"/>
                  <w:lang w:val="en-US" w:eastAsia="ja-JP"/>
                </w:rPr>
                <w:t xml:space="preserve"> {</w:t>
              </w:r>
            </w:ins>
          </w:p>
          <w:p w14:paraId="0CDF449D" w14:textId="77777777" w:rsidR="00A250D2" w:rsidRPr="0002546D" w:rsidRDefault="00A250D2" w:rsidP="0002546D">
            <w:pPr>
              <w:shd w:val="clear" w:color="auto" w:fill="FFFFFF"/>
              <w:overflowPunct/>
              <w:autoSpaceDE/>
              <w:autoSpaceDN/>
              <w:adjustRightInd/>
              <w:spacing w:line="285" w:lineRule="atLeast"/>
              <w:ind w:firstLine="0"/>
              <w:rPr>
                <w:ins w:id="4388" w:author="Maciej Maciejewski" w:date="2024-01-05T18:46:00Z"/>
                <w:rFonts w:ascii="Consolas" w:hAnsi="Consolas"/>
                <w:color w:val="000000"/>
                <w:sz w:val="20"/>
                <w:lang w:val="en-US" w:eastAsia="ja-JP"/>
              </w:rPr>
            </w:pPr>
            <w:ins w:id="4389" w:author="Maciej Maciejewski" w:date="2024-01-05T18:46:00Z">
              <w:r w:rsidRPr="0002546D">
                <w:rPr>
                  <w:rFonts w:ascii="Consolas" w:hAnsi="Consolas"/>
                  <w:color w:val="000000"/>
                  <w:sz w:val="20"/>
                  <w:lang w:val="en-US" w:eastAsia="ja-JP"/>
                </w:rPr>
                <w:t xml:space="preserve">  </w:t>
              </w:r>
            </w:ins>
          </w:p>
          <w:p w14:paraId="6C57FF98" w14:textId="77777777" w:rsidR="00A250D2" w:rsidRPr="0002546D" w:rsidRDefault="00A250D2" w:rsidP="0002546D">
            <w:pPr>
              <w:shd w:val="clear" w:color="auto" w:fill="FFFFFF"/>
              <w:overflowPunct/>
              <w:autoSpaceDE/>
              <w:autoSpaceDN/>
              <w:adjustRightInd/>
              <w:spacing w:line="285" w:lineRule="atLeast"/>
              <w:ind w:firstLine="0"/>
              <w:rPr>
                <w:ins w:id="4390" w:author="Maciej Maciejewski" w:date="2024-01-05T18:46:00Z"/>
                <w:rFonts w:ascii="Consolas" w:hAnsi="Consolas"/>
                <w:color w:val="000000"/>
                <w:sz w:val="20"/>
                <w:lang w:val="en-US" w:eastAsia="ja-JP"/>
              </w:rPr>
            </w:pPr>
            <w:ins w:id="4391" w:author="Maciej Maciejewski" w:date="2024-01-05T18:46:00Z">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constructor</w:t>
              </w:r>
              <w:r w:rsidRPr="0002546D">
                <w:rPr>
                  <w:rFonts w:ascii="Consolas" w:hAnsi="Consolas"/>
                  <w:color w:val="000000"/>
                  <w:sz w:val="20"/>
                  <w:lang w:val="en-US" w:eastAsia="ja-JP"/>
                </w:rPr>
                <w:t>(</w:t>
              </w:r>
            </w:ins>
          </w:p>
          <w:p w14:paraId="06F54BC7" w14:textId="77777777" w:rsidR="00A250D2" w:rsidRPr="0002546D" w:rsidRDefault="00A250D2" w:rsidP="0002546D">
            <w:pPr>
              <w:shd w:val="clear" w:color="auto" w:fill="FFFFFF"/>
              <w:overflowPunct/>
              <w:autoSpaceDE/>
              <w:autoSpaceDN/>
              <w:adjustRightInd/>
              <w:spacing w:line="285" w:lineRule="atLeast"/>
              <w:ind w:firstLine="0"/>
              <w:rPr>
                <w:ins w:id="4392" w:author="Maciej Maciejewski" w:date="2024-01-05T18:46:00Z"/>
                <w:rFonts w:ascii="Consolas" w:hAnsi="Consolas"/>
                <w:color w:val="000000"/>
                <w:sz w:val="20"/>
                <w:lang w:val="en-US" w:eastAsia="ja-JP"/>
              </w:rPr>
            </w:pPr>
            <w:ins w:id="4393" w:author="Maciej Maciejewski" w:date="2024-01-05T18:46:00Z">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private</w:t>
              </w:r>
              <w:r w:rsidRPr="0002546D">
                <w:rPr>
                  <w:rFonts w:ascii="Consolas" w:hAnsi="Consolas"/>
                  <w:color w:val="000000"/>
                  <w:sz w:val="20"/>
                  <w:lang w:val="en-US" w:eastAsia="ja-JP"/>
                </w:rPr>
                <w:t xml:space="preserve"> </w:t>
              </w:r>
              <w:proofErr w:type="spellStart"/>
              <w:r w:rsidRPr="0002546D">
                <w:rPr>
                  <w:rFonts w:ascii="Consolas" w:hAnsi="Consolas"/>
                  <w:color w:val="001080"/>
                  <w:sz w:val="20"/>
                  <w:lang w:val="en-US" w:eastAsia="ja-JP"/>
                </w:rPr>
                <w:t>authService</w:t>
              </w:r>
              <w:proofErr w:type="spellEnd"/>
              <w:r w:rsidRPr="0002546D">
                <w:rPr>
                  <w:rFonts w:ascii="Consolas" w:hAnsi="Consolas"/>
                  <w:color w:val="000000"/>
                  <w:sz w:val="20"/>
                  <w:lang w:val="en-US" w:eastAsia="ja-JP"/>
                </w:rPr>
                <w:t xml:space="preserve">: </w:t>
              </w:r>
              <w:proofErr w:type="spellStart"/>
              <w:r w:rsidRPr="0002546D">
                <w:rPr>
                  <w:rFonts w:ascii="Consolas" w:hAnsi="Consolas"/>
                  <w:color w:val="267F99"/>
                  <w:sz w:val="20"/>
                  <w:lang w:val="en-US" w:eastAsia="ja-JP"/>
                </w:rPr>
                <w:t>AuthenticationService</w:t>
              </w:r>
              <w:proofErr w:type="spellEnd"/>
              <w:r w:rsidRPr="0002546D">
                <w:rPr>
                  <w:rFonts w:ascii="Consolas" w:hAnsi="Consolas"/>
                  <w:color w:val="000000"/>
                  <w:sz w:val="20"/>
                  <w:lang w:val="en-US" w:eastAsia="ja-JP"/>
                </w:rPr>
                <w:t>,</w:t>
              </w:r>
            </w:ins>
          </w:p>
          <w:p w14:paraId="0B68D7F4" w14:textId="77777777" w:rsidR="00A250D2" w:rsidRPr="0002546D" w:rsidRDefault="00A250D2" w:rsidP="0002546D">
            <w:pPr>
              <w:shd w:val="clear" w:color="auto" w:fill="FFFFFF"/>
              <w:overflowPunct/>
              <w:autoSpaceDE/>
              <w:autoSpaceDN/>
              <w:adjustRightInd/>
              <w:spacing w:line="285" w:lineRule="atLeast"/>
              <w:ind w:firstLine="0"/>
              <w:rPr>
                <w:ins w:id="4394" w:author="Maciej Maciejewski" w:date="2024-01-05T18:46:00Z"/>
                <w:rFonts w:ascii="Consolas" w:hAnsi="Consolas"/>
                <w:color w:val="000000"/>
                <w:sz w:val="20"/>
                <w:lang w:val="en-US" w:eastAsia="ja-JP"/>
              </w:rPr>
            </w:pPr>
            <w:ins w:id="4395" w:author="Maciej Maciejewski" w:date="2024-01-05T18:46:00Z">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private</w:t>
              </w:r>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router</w:t>
              </w:r>
              <w:r w:rsidRPr="0002546D">
                <w:rPr>
                  <w:rFonts w:ascii="Consolas" w:hAnsi="Consolas"/>
                  <w:color w:val="000000"/>
                  <w:sz w:val="20"/>
                  <w:lang w:val="en-US" w:eastAsia="ja-JP"/>
                </w:rPr>
                <w:t xml:space="preserve">: </w:t>
              </w:r>
              <w:r w:rsidRPr="0002546D">
                <w:rPr>
                  <w:rFonts w:ascii="Consolas" w:hAnsi="Consolas"/>
                  <w:color w:val="267F99"/>
                  <w:sz w:val="20"/>
                  <w:lang w:val="en-US" w:eastAsia="ja-JP"/>
                </w:rPr>
                <w:t>Router</w:t>
              </w:r>
            </w:ins>
          </w:p>
          <w:p w14:paraId="50316A21" w14:textId="77777777" w:rsidR="00A250D2" w:rsidRPr="0002546D" w:rsidRDefault="00A250D2" w:rsidP="0002546D">
            <w:pPr>
              <w:shd w:val="clear" w:color="auto" w:fill="FFFFFF"/>
              <w:overflowPunct/>
              <w:autoSpaceDE/>
              <w:autoSpaceDN/>
              <w:adjustRightInd/>
              <w:spacing w:line="285" w:lineRule="atLeast"/>
              <w:ind w:firstLine="0"/>
              <w:rPr>
                <w:ins w:id="4396" w:author="Maciej Maciejewski" w:date="2024-01-05T18:46:00Z"/>
                <w:rFonts w:ascii="Consolas" w:hAnsi="Consolas"/>
                <w:color w:val="000000"/>
                <w:sz w:val="20"/>
                <w:lang w:val="en-US" w:eastAsia="ja-JP"/>
              </w:rPr>
            </w:pPr>
            <w:ins w:id="4397" w:author="Maciej Maciejewski" w:date="2024-01-05T18:46:00Z">
              <w:r w:rsidRPr="0002546D">
                <w:rPr>
                  <w:rFonts w:ascii="Consolas" w:hAnsi="Consolas"/>
                  <w:color w:val="000000"/>
                  <w:sz w:val="20"/>
                  <w:lang w:val="en-US" w:eastAsia="ja-JP"/>
                </w:rPr>
                <w:t>  ) {}</w:t>
              </w:r>
            </w:ins>
          </w:p>
          <w:p w14:paraId="12C16090" w14:textId="77777777" w:rsidR="00A250D2" w:rsidRPr="0002546D" w:rsidRDefault="00A250D2" w:rsidP="0002546D">
            <w:pPr>
              <w:shd w:val="clear" w:color="auto" w:fill="FFFFFF"/>
              <w:overflowPunct/>
              <w:autoSpaceDE/>
              <w:autoSpaceDN/>
              <w:adjustRightInd/>
              <w:spacing w:line="285" w:lineRule="atLeast"/>
              <w:ind w:firstLine="0"/>
              <w:rPr>
                <w:ins w:id="4398" w:author="Maciej Maciejewski" w:date="2024-01-05T18:46:00Z"/>
                <w:rFonts w:ascii="Consolas" w:hAnsi="Consolas"/>
                <w:color w:val="000000"/>
                <w:sz w:val="20"/>
                <w:lang w:val="en-US" w:eastAsia="ja-JP"/>
              </w:rPr>
            </w:pPr>
          </w:p>
          <w:p w14:paraId="1FA22F5C" w14:textId="77777777" w:rsidR="00A250D2" w:rsidRPr="0002546D" w:rsidRDefault="00A250D2" w:rsidP="0002546D">
            <w:pPr>
              <w:shd w:val="clear" w:color="auto" w:fill="FFFFFF"/>
              <w:overflowPunct/>
              <w:autoSpaceDE/>
              <w:autoSpaceDN/>
              <w:adjustRightInd/>
              <w:spacing w:line="285" w:lineRule="atLeast"/>
              <w:ind w:firstLine="0"/>
              <w:rPr>
                <w:ins w:id="4399" w:author="Maciej Maciejewski" w:date="2024-01-05T18:46:00Z"/>
                <w:rFonts w:ascii="Consolas" w:hAnsi="Consolas"/>
                <w:color w:val="000000"/>
                <w:sz w:val="20"/>
                <w:lang w:val="en-US" w:eastAsia="ja-JP"/>
              </w:rPr>
            </w:pPr>
            <w:ins w:id="4400" w:author="Maciej Maciejewski" w:date="2024-01-05T18:46:00Z">
              <w:r w:rsidRPr="0002546D">
                <w:rPr>
                  <w:rFonts w:ascii="Consolas" w:hAnsi="Consolas"/>
                  <w:color w:val="000000"/>
                  <w:sz w:val="20"/>
                  <w:lang w:val="en-US" w:eastAsia="ja-JP"/>
                </w:rPr>
                <w:t xml:space="preserve">  </w:t>
              </w:r>
              <w:proofErr w:type="spellStart"/>
              <w:r w:rsidRPr="0002546D">
                <w:rPr>
                  <w:rFonts w:ascii="Consolas" w:hAnsi="Consolas"/>
                  <w:color w:val="795E26"/>
                  <w:sz w:val="20"/>
                  <w:lang w:val="en-US" w:eastAsia="ja-JP"/>
                </w:rPr>
                <w:t>canActivate</w:t>
              </w:r>
              <w:proofErr w:type="spellEnd"/>
              <w:r w:rsidRPr="0002546D">
                <w:rPr>
                  <w:rFonts w:ascii="Consolas" w:hAnsi="Consolas"/>
                  <w:color w:val="000000"/>
                  <w:sz w:val="20"/>
                  <w:lang w:val="en-US" w:eastAsia="ja-JP"/>
                </w:rPr>
                <w:t>(</w:t>
              </w:r>
            </w:ins>
          </w:p>
          <w:p w14:paraId="2BFF94FF" w14:textId="77777777" w:rsidR="00A250D2" w:rsidRPr="0002546D" w:rsidRDefault="00A250D2" w:rsidP="0002546D">
            <w:pPr>
              <w:shd w:val="clear" w:color="auto" w:fill="FFFFFF"/>
              <w:overflowPunct/>
              <w:autoSpaceDE/>
              <w:autoSpaceDN/>
              <w:adjustRightInd/>
              <w:spacing w:line="285" w:lineRule="atLeast"/>
              <w:ind w:firstLine="0"/>
              <w:rPr>
                <w:ins w:id="4401" w:author="Maciej Maciejewski" w:date="2024-01-05T18:46:00Z"/>
                <w:rFonts w:ascii="Consolas" w:hAnsi="Consolas"/>
                <w:color w:val="000000"/>
                <w:sz w:val="20"/>
                <w:lang w:val="en-US" w:eastAsia="ja-JP"/>
              </w:rPr>
            </w:pPr>
            <w:ins w:id="4402" w:author="Maciej Maciejewski" w:date="2024-01-05T18:46:00Z">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route</w:t>
              </w:r>
              <w:r w:rsidRPr="0002546D">
                <w:rPr>
                  <w:rFonts w:ascii="Consolas" w:hAnsi="Consolas"/>
                  <w:color w:val="000000"/>
                  <w:sz w:val="20"/>
                  <w:lang w:val="en-US" w:eastAsia="ja-JP"/>
                </w:rPr>
                <w:t xml:space="preserve">: </w:t>
              </w:r>
              <w:proofErr w:type="spellStart"/>
              <w:r w:rsidRPr="0002546D">
                <w:rPr>
                  <w:rFonts w:ascii="Consolas" w:hAnsi="Consolas"/>
                  <w:color w:val="267F99"/>
                  <w:sz w:val="20"/>
                  <w:lang w:val="en-US" w:eastAsia="ja-JP"/>
                </w:rPr>
                <w:t>ActivatedRouteSnapshot</w:t>
              </w:r>
              <w:proofErr w:type="spellEnd"/>
              <w:r w:rsidRPr="0002546D">
                <w:rPr>
                  <w:rFonts w:ascii="Consolas" w:hAnsi="Consolas"/>
                  <w:color w:val="000000"/>
                  <w:sz w:val="20"/>
                  <w:lang w:val="en-US" w:eastAsia="ja-JP"/>
                </w:rPr>
                <w:t>,</w:t>
              </w:r>
            </w:ins>
          </w:p>
          <w:p w14:paraId="0703B370" w14:textId="77777777" w:rsidR="00A250D2" w:rsidRPr="0002546D" w:rsidRDefault="00A250D2" w:rsidP="0002546D">
            <w:pPr>
              <w:shd w:val="clear" w:color="auto" w:fill="FFFFFF"/>
              <w:overflowPunct/>
              <w:autoSpaceDE/>
              <w:autoSpaceDN/>
              <w:adjustRightInd/>
              <w:spacing w:line="285" w:lineRule="atLeast"/>
              <w:ind w:firstLine="0"/>
              <w:rPr>
                <w:ins w:id="4403" w:author="Maciej Maciejewski" w:date="2024-01-05T18:46:00Z"/>
                <w:rFonts w:ascii="Consolas" w:hAnsi="Consolas"/>
                <w:color w:val="000000"/>
                <w:sz w:val="20"/>
                <w:lang w:val="en-US" w:eastAsia="ja-JP"/>
              </w:rPr>
            </w:pPr>
            <w:ins w:id="4404" w:author="Maciej Maciejewski" w:date="2024-01-05T18:46:00Z">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state</w:t>
              </w:r>
              <w:r w:rsidRPr="0002546D">
                <w:rPr>
                  <w:rFonts w:ascii="Consolas" w:hAnsi="Consolas"/>
                  <w:color w:val="000000"/>
                  <w:sz w:val="20"/>
                  <w:lang w:val="en-US" w:eastAsia="ja-JP"/>
                </w:rPr>
                <w:t xml:space="preserve">: </w:t>
              </w:r>
              <w:proofErr w:type="spellStart"/>
              <w:r w:rsidRPr="0002546D">
                <w:rPr>
                  <w:rFonts w:ascii="Consolas" w:hAnsi="Consolas"/>
                  <w:color w:val="267F99"/>
                  <w:sz w:val="20"/>
                  <w:lang w:val="en-US" w:eastAsia="ja-JP"/>
                </w:rPr>
                <w:t>RouterStateSnapshot</w:t>
              </w:r>
              <w:proofErr w:type="spellEnd"/>
            </w:ins>
          </w:p>
          <w:p w14:paraId="34077707" w14:textId="77777777" w:rsidR="00A250D2" w:rsidRPr="0002546D" w:rsidRDefault="00A250D2" w:rsidP="0002546D">
            <w:pPr>
              <w:shd w:val="clear" w:color="auto" w:fill="FFFFFF"/>
              <w:overflowPunct/>
              <w:autoSpaceDE/>
              <w:autoSpaceDN/>
              <w:adjustRightInd/>
              <w:spacing w:line="285" w:lineRule="atLeast"/>
              <w:ind w:firstLine="0"/>
              <w:rPr>
                <w:ins w:id="4405" w:author="Maciej Maciejewski" w:date="2024-01-05T18:46:00Z"/>
                <w:rFonts w:ascii="Consolas" w:hAnsi="Consolas"/>
                <w:color w:val="000000"/>
                <w:sz w:val="20"/>
                <w:lang w:val="en-US" w:eastAsia="ja-JP"/>
              </w:rPr>
            </w:pPr>
            <w:ins w:id="4406" w:author="Maciej Maciejewski" w:date="2024-01-05T18:46:00Z">
              <w:r w:rsidRPr="0002546D">
                <w:rPr>
                  <w:rFonts w:ascii="Consolas" w:hAnsi="Consolas"/>
                  <w:color w:val="000000"/>
                  <w:sz w:val="20"/>
                  <w:lang w:val="en-US" w:eastAsia="ja-JP"/>
                </w:rPr>
                <w:t xml:space="preserve">  ): </w:t>
              </w:r>
              <w:r w:rsidRPr="0002546D">
                <w:rPr>
                  <w:rFonts w:ascii="Consolas" w:hAnsi="Consolas"/>
                  <w:color w:val="267F99"/>
                  <w:sz w:val="20"/>
                  <w:lang w:val="en-US" w:eastAsia="ja-JP"/>
                </w:rPr>
                <w:t>Observable</w:t>
              </w:r>
              <w:r w:rsidRPr="0002546D">
                <w:rPr>
                  <w:rFonts w:ascii="Consolas" w:hAnsi="Consolas"/>
                  <w:color w:val="000000"/>
                  <w:sz w:val="20"/>
                  <w:lang w:val="en-US" w:eastAsia="ja-JP"/>
                </w:rPr>
                <w:t>&lt;</w:t>
              </w:r>
              <w:proofErr w:type="spellStart"/>
              <w:r w:rsidRPr="0002546D">
                <w:rPr>
                  <w:rFonts w:ascii="Consolas" w:hAnsi="Consolas"/>
                  <w:color w:val="267F99"/>
                  <w:sz w:val="20"/>
                  <w:lang w:val="en-US" w:eastAsia="ja-JP"/>
                </w:rPr>
                <w:t>boolean</w:t>
              </w:r>
              <w:proofErr w:type="spellEnd"/>
              <w:r w:rsidRPr="0002546D">
                <w:rPr>
                  <w:rFonts w:ascii="Consolas" w:hAnsi="Consolas"/>
                  <w:color w:val="000000"/>
                  <w:sz w:val="20"/>
                  <w:lang w:val="en-US" w:eastAsia="ja-JP"/>
                </w:rPr>
                <w:t xml:space="preserve">&gt; | </w:t>
              </w:r>
              <w:proofErr w:type="spellStart"/>
              <w:r w:rsidRPr="0002546D">
                <w:rPr>
                  <w:rFonts w:ascii="Consolas" w:hAnsi="Consolas"/>
                  <w:color w:val="267F99"/>
                  <w:sz w:val="20"/>
                  <w:lang w:val="en-US" w:eastAsia="ja-JP"/>
                </w:rPr>
                <w:t>boolean</w:t>
              </w:r>
              <w:proofErr w:type="spellEnd"/>
              <w:r w:rsidRPr="0002546D">
                <w:rPr>
                  <w:rFonts w:ascii="Consolas" w:hAnsi="Consolas"/>
                  <w:color w:val="000000"/>
                  <w:sz w:val="20"/>
                  <w:lang w:val="en-US" w:eastAsia="ja-JP"/>
                </w:rPr>
                <w:t xml:space="preserve"> {</w:t>
              </w:r>
            </w:ins>
          </w:p>
          <w:p w14:paraId="1D6E08E2" w14:textId="77777777" w:rsidR="00A250D2" w:rsidRPr="0002546D" w:rsidRDefault="00A250D2" w:rsidP="0002546D">
            <w:pPr>
              <w:shd w:val="clear" w:color="auto" w:fill="FFFFFF"/>
              <w:overflowPunct/>
              <w:autoSpaceDE/>
              <w:autoSpaceDN/>
              <w:adjustRightInd/>
              <w:spacing w:line="285" w:lineRule="atLeast"/>
              <w:ind w:firstLine="0"/>
              <w:rPr>
                <w:ins w:id="4407" w:author="Maciej Maciejewski" w:date="2024-01-05T18:46:00Z"/>
                <w:rFonts w:ascii="Consolas" w:hAnsi="Consolas"/>
                <w:color w:val="000000"/>
                <w:sz w:val="20"/>
                <w:lang w:val="en-US" w:eastAsia="ja-JP"/>
              </w:rPr>
            </w:pPr>
            <w:ins w:id="4408" w:author="Maciej Maciejewski" w:date="2024-01-05T18:46:00Z">
              <w:r w:rsidRPr="0002546D">
                <w:rPr>
                  <w:rFonts w:ascii="Consolas" w:hAnsi="Consolas"/>
                  <w:color w:val="000000"/>
                  <w:sz w:val="20"/>
                  <w:lang w:val="en-US" w:eastAsia="ja-JP"/>
                </w:rPr>
                <w:t xml:space="preserve">    </w:t>
              </w:r>
              <w:r w:rsidRPr="0002546D">
                <w:rPr>
                  <w:rFonts w:ascii="Consolas" w:hAnsi="Consolas"/>
                  <w:color w:val="AF00DB"/>
                  <w:sz w:val="20"/>
                  <w:lang w:val="en-US" w:eastAsia="ja-JP"/>
                </w:rPr>
                <w:t>return</w:t>
              </w:r>
              <w:r w:rsidRPr="0002546D">
                <w:rPr>
                  <w:rFonts w:ascii="Consolas" w:hAnsi="Consolas"/>
                  <w:color w:val="000000"/>
                  <w:sz w:val="20"/>
                  <w:lang w:val="en-US" w:eastAsia="ja-JP"/>
                </w:rPr>
                <w:t xml:space="preserve"> </w:t>
              </w:r>
              <w:proofErr w:type="spellStart"/>
              <w:r w:rsidRPr="0002546D">
                <w:rPr>
                  <w:rFonts w:ascii="Consolas" w:hAnsi="Consolas"/>
                  <w:color w:val="0000FF"/>
                  <w:sz w:val="20"/>
                  <w:lang w:val="en-US" w:eastAsia="ja-JP"/>
                </w:rPr>
                <w:t>this</w:t>
              </w:r>
              <w:r w:rsidRPr="0002546D">
                <w:rPr>
                  <w:rFonts w:ascii="Consolas" w:hAnsi="Consolas"/>
                  <w:color w:val="000000"/>
                  <w:sz w:val="20"/>
                  <w:lang w:val="en-US" w:eastAsia="ja-JP"/>
                </w:rPr>
                <w:t>.</w:t>
              </w:r>
              <w:r w:rsidRPr="0002546D">
                <w:rPr>
                  <w:rFonts w:ascii="Consolas" w:hAnsi="Consolas"/>
                  <w:color w:val="001080"/>
                  <w:sz w:val="20"/>
                  <w:lang w:val="en-US" w:eastAsia="ja-JP"/>
                </w:rPr>
                <w:t>authService</w:t>
              </w:r>
              <w:r w:rsidRPr="0002546D">
                <w:rPr>
                  <w:rFonts w:ascii="Consolas" w:hAnsi="Consolas"/>
                  <w:color w:val="000000"/>
                  <w:sz w:val="20"/>
                  <w:lang w:val="en-US" w:eastAsia="ja-JP"/>
                </w:rPr>
                <w:t>.</w:t>
              </w:r>
              <w:r w:rsidRPr="0002546D">
                <w:rPr>
                  <w:rFonts w:ascii="Consolas" w:hAnsi="Consolas"/>
                  <w:color w:val="795E26"/>
                  <w:sz w:val="20"/>
                  <w:lang w:val="en-US" w:eastAsia="ja-JP"/>
                </w:rPr>
                <w:t>testUser</w:t>
              </w:r>
              <w:r>
                <w:rPr>
                  <w:rFonts w:ascii="Consolas" w:hAnsi="Consolas"/>
                  <w:color w:val="795E26"/>
                  <w:sz w:val="20"/>
                  <w:lang w:val="en-US" w:eastAsia="ja-JP"/>
                </w:rPr>
                <w:t>ByHeaderInStorage</w:t>
              </w:r>
              <w:proofErr w:type="spellEnd"/>
              <w:r w:rsidRPr="0002546D">
                <w:rPr>
                  <w:rFonts w:ascii="Consolas" w:hAnsi="Consolas"/>
                  <w:color w:val="000000"/>
                  <w:sz w:val="20"/>
                  <w:lang w:val="en-US" w:eastAsia="ja-JP"/>
                </w:rPr>
                <w:t>().</w:t>
              </w:r>
              <w:r w:rsidRPr="0002546D">
                <w:rPr>
                  <w:rFonts w:ascii="Consolas" w:hAnsi="Consolas"/>
                  <w:color w:val="795E26"/>
                  <w:sz w:val="20"/>
                  <w:lang w:val="en-US" w:eastAsia="ja-JP"/>
                </w:rPr>
                <w:t>pipe</w:t>
              </w:r>
              <w:r w:rsidRPr="0002546D">
                <w:rPr>
                  <w:rFonts w:ascii="Consolas" w:hAnsi="Consolas"/>
                  <w:color w:val="000000"/>
                  <w:sz w:val="20"/>
                  <w:lang w:val="en-US" w:eastAsia="ja-JP"/>
                </w:rPr>
                <w:t>(</w:t>
              </w:r>
            </w:ins>
          </w:p>
          <w:p w14:paraId="21578891" w14:textId="77777777" w:rsidR="00A250D2" w:rsidRPr="0002546D" w:rsidRDefault="00A250D2" w:rsidP="0002546D">
            <w:pPr>
              <w:shd w:val="clear" w:color="auto" w:fill="FFFFFF"/>
              <w:overflowPunct/>
              <w:autoSpaceDE/>
              <w:autoSpaceDN/>
              <w:adjustRightInd/>
              <w:spacing w:line="285" w:lineRule="atLeast"/>
              <w:ind w:firstLine="0"/>
              <w:rPr>
                <w:ins w:id="4409" w:author="Maciej Maciejewski" w:date="2024-01-05T18:46:00Z"/>
                <w:rFonts w:ascii="Consolas" w:hAnsi="Consolas"/>
                <w:color w:val="000000"/>
                <w:sz w:val="20"/>
                <w:lang w:val="en-US" w:eastAsia="ja-JP"/>
              </w:rPr>
            </w:pPr>
            <w:ins w:id="4410" w:author="Maciej Maciejewski" w:date="2024-01-05T18:46:00Z">
              <w:r w:rsidRPr="0002546D">
                <w:rPr>
                  <w:rFonts w:ascii="Consolas" w:hAnsi="Consolas"/>
                  <w:color w:val="000000"/>
                  <w:sz w:val="20"/>
                  <w:lang w:val="en-US" w:eastAsia="ja-JP"/>
                </w:rPr>
                <w:t xml:space="preserve">      </w:t>
              </w:r>
              <w:r w:rsidRPr="0002546D">
                <w:rPr>
                  <w:rFonts w:ascii="Consolas" w:hAnsi="Consolas"/>
                  <w:color w:val="795E26"/>
                  <w:sz w:val="20"/>
                  <w:lang w:val="en-US" w:eastAsia="ja-JP"/>
                </w:rPr>
                <w:t>map</w:t>
              </w:r>
              <w:r w:rsidRPr="0002546D">
                <w:rPr>
                  <w:rFonts w:ascii="Consolas" w:hAnsi="Consolas"/>
                  <w:color w:val="000000"/>
                  <w:sz w:val="20"/>
                  <w:lang w:val="en-US" w:eastAsia="ja-JP"/>
                </w:rPr>
                <w:t>(</w:t>
              </w:r>
              <w:r w:rsidRPr="0002546D">
                <w:rPr>
                  <w:rFonts w:ascii="Consolas" w:hAnsi="Consolas"/>
                  <w:color w:val="001080"/>
                  <w:sz w:val="20"/>
                  <w:lang w:val="en-US" w:eastAsia="ja-JP"/>
                </w:rPr>
                <w:t>response</w:t>
              </w:r>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=&gt;</w:t>
              </w:r>
              <w:r w:rsidRPr="0002546D">
                <w:rPr>
                  <w:rFonts w:ascii="Consolas" w:hAnsi="Consolas"/>
                  <w:color w:val="000000"/>
                  <w:sz w:val="20"/>
                  <w:lang w:val="en-US" w:eastAsia="ja-JP"/>
                </w:rPr>
                <w:t xml:space="preserve"> {</w:t>
              </w:r>
            </w:ins>
          </w:p>
          <w:p w14:paraId="361EDA93" w14:textId="77777777" w:rsidR="00A250D2" w:rsidRPr="0002546D" w:rsidRDefault="00A250D2" w:rsidP="0002546D">
            <w:pPr>
              <w:shd w:val="clear" w:color="auto" w:fill="FFFFFF"/>
              <w:overflowPunct/>
              <w:autoSpaceDE/>
              <w:autoSpaceDN/>
              <w:adjustRightInd/>
              <w:spacing w:line="285" w:lineRule="atLeast"/>
              <w:ind w:firstLine="0"/>
              <w:rPr>
                <w:ins w:id="4411" w:author="Maciej Maciejewski" w:date="2024-01-05T18:46:00Z"/>
                <w:rFonts w:ascii="Consolas" w:hAnsi="Consolas"/>
                <w:color w:val="000000"/>
                <w:sz w:val="20"/>
                <w:lang w:val="en-US" w:eastAsia="ja-JP"/>
              </w:rPr>
            </w:pPr>
            <w:ins w:id="4412" w:author="Maciej Maciejewski" w:date="2024-01-05T18:46:00Z">
              <w:r w:rsidRPr="0002546D">
                <w:rPr>
                  <w:rFonts w:ascii="Consolas" w:hAnsi="Consolas"/>
                  <w:color w:val="000000"/>
                  <w:sz w:val="20"/>
                  <w:lang w:val="en-US" w:eastAsia="ja-JP"/>
                </w:rPr>
                <w:t xml:space="preserve">        </w:t>
              </w:r>
              <w:r w:rsidRPr="0002546D">
                <w:rPr>
                  <w:rFonts w:ascii="Consolas" w:hAnsi="Consolas"/>
                  <w:color w:val="AF00DB"/>
                  <w:sz w:val="20"/>
                  <w:lang w:val="en-US" w:eastAsia="ja-JP"/>
                </w:rPr>
                <w:t>if</w:t>
              </w:r>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response</w:t>
              </w:r>
              <w:r w:rsidRPr="0002546D">
                <w:rPr>
                  <w:rFonts w:ascii="Consolas" w:hAnsi="Consolas"/>
                  <w:color w:val="000000"/>
                  <w:sz w:val="20"/>
                  <w:lang w:val="en-US" w:eastAsia="ja-JP"/>
                </w:rPr>
                <w:t>) {</w:t>
              </w:r>
            </w:ins>
          </w:p>
          <w:p w14:paraId="58B40035" w14:textId="77777777" w:rsidR="00A250D2" w:rsidRPr="0002546D" w:rsidRDefault="00A250D2" w:rsidP="0002546D">
            <w:pPr>
              <w:shd w:val="clear" w:color="auto" w:fill="FFFFFF"/>
              <w:overflowPunct/>
              <w:autoSpaceDE/>
              <w:autoSpaceDN/>
              <w:adjustRightInd/>
              <w:spacing w:line="285" w:lineRule="atLeast"/>
              <w:ind w:firstLine="0"/>
              <w:rPr>
                <w:ins w:id="4413" w:author="Maciej Maciejewski" w:date="2024-01-05T18:46:00Z"/>
                <w:rFonts w:ascii="Consolas" w:hAnsi="Consolas"/>
                <w:color w:val="000000"/>
                <w:sz w:val="20"/>
                <w:lang w:val="en-US" w:eastAsia="ja-JP"/>
              </w:rPr>
            </w:pPr>
            <w:ins w:id="4414" w:author="Maciej Maciejewski" w:date="2024-01-05T18:46:00Z">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console</w:t>
              </w:r>
              <w:r w:rsidRPr="0002546D">
                <w:rPr>
                  <w:rFonts w:ascii="Consolas" w:hAnsi="Consolas"/>
                  <w:color w:val="000000"/>
                  <w:sz w:val="20"/>
                  <w:lang w:val="en-US" w:eastAsia="ja-JP"/>
                </w:rPr>
                <w:t>.</w:t>
              </w:r>
              <w:r w:rsidRPr="0002546D">
                <w:rPr>
                  <w:rFonts w:ascii="Consolas" w:hAnsi="Consolas"/>
                  <w:color w:val="795E26"/>
                  <w:sz w:val="20"/>
                  <w:lang w:val="en-US" w:eastAsia="ja-JP"/>
                </w:rPr>
                <w:t>log</w:t>
              </w:r>
              <w:r w:rsidRPr="0002546D">
                <w:rPr>
                  <w:rFonts w:ascii="Consolas" w:hAnsi="Consolas"/>
                  <w:color w:val="000000"/>
                  <w:sz w:val="20"/>
                  <w:lang w:val="en-US" w:eastAsia="ja-JP"/>
                </w:rPr>
                <w:t>(</w:t>
              </w:r>
              <w:r w:rsidRPr="0002546D">
                <w:rPr>
                  <w:rFonts w:ascii="Consolas" w:hAnsi="Consolas"/>
                  <w:color w:val="A31515"/>
                  <w:sz w:val="20"/>
                  <w:lang w:val="en-US" w:eastAsia="ja-JP"/>
                </w:rPr>
                <w:t>"Guard OK"</w:t>
              </w:r>
              <w:r w:rsidRPr="0002546D">
                <w:rPr>
                  <w:rFonts w:ascii="Consolas" w:hAnsi="Consolas"/>
                  <w:color w:val="000000"/>
                  <w:sz w:val="20"/>
                  <w:lang w:val="en-US" w:eastAsia="ja-JP"/>
                </w:rPr>
                <w:t>);</w:t>
              </w:r>
            </w:ins>
          </w:p>
          <w:p w14:paraId="0C78E40C" w14:textId="77777777" w:rsidR="00A250D2" w:rsidRPr="0002546D" w:rsidRDefault="00A250D2" w:rsidP="0002546D">
            <w:pPr>
              <w:shd w:val="clear" w:color="auto" w:fill="FFFFFF"/>
              <w:overflowPunct/>
              <w:autoSpaceDE/>
              <w:autoSpaceDN/>
              <w:adjustRightInd/>
              <w:spacing w:line="285" w:lineRule="atLeast"/>
              <w:ind w:firstLine="0"/>
              <w:rPr>
                <w:ins w:id="4415" w:author="Maciej Maciejewski" w:date="2024-01-05T18:46:00Z"/>
                <w:rFonts w:ascii="Consolas" w:hAnsi="Consolas"/>
                <w:color w:val="000000"/>
                <w:sz w:val="20"/>
                <w:lang w:val="en-US" w:eastAsia="ja-JP"/>
              </w:rPr>
            </w:pPr>
            <w:ins w:id="4416" w:author="Maciej Maciejewski" w:date="2024-01-05T18:46:00Z">
              <w:r w:rsidRPr="0002546D">
                <w:rPr>
                  <w:rFonts w:ascii="Consolas" w:hAnsi="Consolas"/>
                  <w:color w:val="000000"/>
                  <w:sz w:val="20"/>
                  <w:lang w:val="en-US" w:eastAsia="ja-JP"/>
                </w:rPr>
                <w:t xml:space="preserve">          </w:t>
              </w:r>
              <w:r w:rsidRPr="0002546D">
                <w:rPr>
                  <w:rFonts w:ascii="Consolas" w:hAnsi="Consolas"/>
                  <w:color w:val="AF00DB"/>
                  <w:sz w:val="20"/>
                  <w:lang w:val="en-US" w:eastAsia="ja-JP"/>
                </w:rPr>
                <w:t>return</w:t>
              </w:r>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true</w:t>
              </w:r>
              <w:r w:rsidRPr="0002546D">
                <w:rPr>
                  <w:rFonts w:ascii="Consolas" w:hAnsi="Consolas"/>
                  <w:color w:val="000000"/>
                  <w:sz w:val="20"/>
                  <w:lang w:val="en-US" w:eastAsia="ja-JP"/>
                </w:rPr>
                <w:t>;</w:t>
              </w:r>
            </w:ins>
          </w:p>
          <w:p w14:paraId="14D15E54" w14:textId="77777777" w:rsidR="00A250D2" w:rsidRPr="0002546D" w:rsidRDefault="00A250D2" w:rsidP="0002546D">
            <w:pPr>
              <w:shd w:val="clear" w:color="auto" w:fill="FFFFFF"/>
              <w:overflowPunct/>
              <w:autoSpaceDE/>
              <w:autoSpaceDN/>
              <w:adjustRightInd/>
              <w:spacing w:line="285" w:lineRule="atLeast"/>
              <w:ind w:firstLine="0"/>
              <w:rPr>
                <w:ins w:id="4417" w:author="Maciej Maciejewski" w:date="2024-01-05T18:46:00Z"/>
                <w:rFonts w:ascii="Consolas" w:hAnsi="Consolas"/>
                <w:color w:val="000000"/>
                <w:sz w:val="20"/>
                <w:lang w:val="en-US" w:eastAsia="ja-JP"/>
              </w:rPr>
            </w:pPr>
            <w:ins w:id="4418" w:author="Maciej Maciejewski" w:date="2024-01-05T18:46:00Z">
              <w:r w:rsidRPr="0002546D">
                <w:rPr>
                  <w:rFonts w:ascii="Consolas" w:hAnsi="Consolas"/>
                  <w:color w:val="000000"/>
                  <w:sz w:val="20"/>
                  <w:lang w:val="en-US" w:eastAsia="ja-JP"/>
                </w:rPr>
                <w:t xml:space="preserve">        } </w:t>
              </w:r>
              <w:r w:rsidRPr="0002546D">
                <w:rPr>
                  <w:rFonts w:ascii="Consolas" w:hAnsi="Consolas"/>
                  <w:color w:val="AF00DB"/>
                  <w:sz w:val="20"/>
                  <w:lang w:val="en-US" w:eastAsia="ja-JP"/>
                </w:rPr>
                <w:t>else</w:t>
              </w:r>
              <w:r w:rsidRPr="0002546D">
                <w:rPr>
                  <w:rFonts w:ascii="Consolas" w:hAnsi="Consolas"/>
                  <w:color w:val="000000"/>
                  <w:sz w:val="20"/>
                  <w:lang w:val="en-US" w:eastAsia="ja-JP"/>
                </w:rPr>
                <w:t xml:space="preserve"> {</w:t>
              </w:r>
            </w:ins>
          </w:p>
          <w:p w14:paraId="3F1C784F" w14:textId="77777777" w:rsidR="00A250D2" w:rsidRPr="0002546D" w:rsidRDefault="00A250D2" w:rsidP="0002546D">
            <w:pPr>
              <w:shd w:val="clear" w:color="auto" w:fill="FFFFFF"/>
              <w:overflowPunct/>
              <w:autoSpaceDE/>
              <w:autoSpaceDN/>
              <w:adjustRightInd/>
              <w:spacing w:line="285" w:lineRule="atLeast"/>
              <w:ind w:firstLine="0"/>
              <w:rPr>
                <w:ins w:id="4419" w:author="Maciej Maciejewski" w:date="2024-01-05T18:46:00Z"/>
                <w:rFonts w:ascii="Consolas" w:hAnsi="Consolas"/>
                <w:color w:val="000000"/>
                <w:sz w:val="20"/>
                <w:lang w:val="en-US" w:eastAsia="ja-JP"/>
              </w:rPr>
            </w:pPr>
            <w:ins w:id="4420" w:author="Maciej Maciejewski" w:date="2024-01-05T18:46:00Z">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console</w:t>
              </w:r>
              <w:r w:rsidRPr="0002546D">
                <w:rPr>
                  <w:rFonts w:ascii="Consolas" w:hAnsi="Consolas"/>
                  <w:color w:val="000000"/>
                  <w:sz w:val="20"/>
                  <w:lang w:val="en-US" w:eastAsia="ja-JP"/>
                </w:rPr>
                <w:t>.</w:t>
              </w:r>
              <w:r w:rsidRPr="0002546D">
                <w:rPr>
                  <w:rFonts w:ascii="Consolas" w:hAnsi="Consolas"/>
                  <w:color w:val="795E26"/>
                  <w:sz w:val="20"/>
                  <w:lang w:val="en-US" w:eastAsia="ja-JP"/>
                </w:rPr>
                <w:t>log</w:t>
              </w:r>
              <w:r w:rsidRPr="0002546D">
                <w:rPr>
                  <w:rFonts w:ascii="Consolas" w:hAnsi="Consolas"/>
                  <w:color w:val="000000"/>
                  <w:sz w:val="20"/>
                  <w:lang w:val="en-US" w:eastAsia="ja-JP"/>
                </w:rPr>
                <w:t>(</w:t>
              </w:r>
              <w:r w:rsidRPr="0002546D">
                <w:rPr>
                  <w:rFonts w:ascii="Consolas" w:hAnsi="Consolas"/>
                  <w:color w:val="A31515"/>
                  <w:sz w:val="20"/>
                  <w:lang w:val="en-US" w:eastAsia="ja-JP"/>
                </w:rPr>
                <w:t>"Guard Bad"</w:t>
              </w:r>
              <w:r w:rsidRPr="0002546D">
                <w:rPr>
                  <w:rFonts w:ascii="Consolas" w:hAnsi="Consolas"/>
                  <w:color w:val="000000"/>
                  <w:sz w:val="20"/>
                  <w:lang w:val="en-US" w:eastAsia="ja-JP"/>
                </w:rPr>
                <w:t>);</w:t>
              </w:r>
            </w:ins>
          </w:p>
          <w:p w14:paraId="42404697" w14:textId="77777777" w:rsidR="00A250D2" w:rsidRPr="0002546D" w:rsidRDefault="00A250D2" w:rsidP="0002546D">
            <w:pPr>
              <w:shd w:val="clear" w:color="auto" w:fill="FFFFFF"/>
              <w:overflowPunct/>
              <w:autoSpaceDE/>
              <w:autoSpaceDN/>
              <w:adjustRightInd/>
              <w:spacing w:line="285" w:lineRule="atLeast"/>
              <w:ind w:firstLine="0"/>
              <w:rPr>
                <w:ins w:id="4421" w:author="Maciej Maciejewski" w:date="2024-01-05T18:46:00Z"/>
                <w:rFonts w:ascii="Consolas" w:hAnsi="Consolas"/>
                <w:color w:val="000000"/>
                <w:sz w:val="20"/>
                <w:lang w:val="en-US" w:eastAsia="ja-JP"/>
              </w:rPr>
            </w:pPr>
            <w:ins w:id="4422" w:author="Maciej Maciejewski" w:date="2024-01-05T18:46:00Z">
              <w:r w:rsidRPr="0002546D">
                <w:rPr>
                  <w:rFonts w:ascii="Consolas" w:hAnsi="Consolas"/>
                  <w:color w:val="000000"/>
                  <w:sz w:val="20"/>
                  <w:lang w:val="en-US" w:eastAsia="ja-JP"/>
                </w:rPr>
                <w:t xml:space="preserve">          </w:t>
              </w:r>
              <w:proofErr w:type="spellStart"/>
              <w:r w:rsidRPr="0002546D">
                <w:rPr>
                  <w:rFonts w:ascii="Consolas" w:hAnsi="Consolas"/>
                  <w:color w:val="0000FF"/>
                  <w:sz w:val="20"/>
                  <w:lang w:val="en-US" w:eastAsia="ja-JP"/>
                </w:rPr>
                <w:t>this</w:t>
              </w:r>
              <w:r w:rsidRPr="0002546D">
                <w:rPr>
                  <w:rFonts w:ascii="Consolas" w:hAnsi="Consolas"/>
                  <w:color w:val="000000"/>
                  <w:sz w:val="20"/>
                  <w:lang w:val="en-US" w:eastAsia="ja-JP"/>
                </w:rPr>
                <w:t>.</w:t>
              </w:r>
              <w:r w:rsidRPr="0002546D">
                <w:rPr>
                  <w:rFonts w:ascii="Consolas" w:hAnsi="Consolas"/>
                  <w:color w:val="001080"/>
                  <w:sz w:val="20"/>
                  <w:lang w:val="en-US" w:eastAsia="ja-JP"/>
                </w:rPr>
                <w:t>router</w:t>
              </w:r>
              <w:r w:rsidRPr="0002546D">
                <w:rPr>
                  <w:rFonts w:ascii="Consolas" w:hAnsi="Consolas"/>
                  <w:color w:val="000000"/>
                  <w:sz w:val="20"/>
                  <w:lang w:val="en-US" w:eastAsia="ja-JP"/>
                </w:rPr>
                <w:t>.</w:t>
              </w:r>
              <w:r w:rsidRPr="0002546D">
                <w:rPr>
                  <w:rFonts w:ascii="Consolas" w:hAnsi="Consolas"/>
                  <w:color w:val="795E26"/>
                  <w:sz w:val="20"/>
                  <w:lang w:val="en-US" w:eastAsia="ja-JP"/>
                </w:rPr>
                <w:t>navigate</w:t>
              </w:r>
              <w:proofErr w:type="spellEnd"/>
              <w:r w:rsidRPr="0002546D">
                <w:rPr>
                  <w:rFonts w:ascii="Consolas" w:hAnsi="Consolas"/>
                  <w:color w:val="000000"/>
                  <w:sz w:val="20"/>
                  <w:lang w:val="en-US" w:eastAsia="ja-JP"/>
                </w:rPr>
                <w:t>([</w:t>
              </w:r>
              <w:r w:rsidRPr="0002546D">
                <w:rPr>
                  <w:rFonts w:ascii="Consolas" w:hAnsi="Consolas"/>
                  <w:color w:val="A31515"/>
                  <w:sz w:val="20"/>
                  <w:lang w:val="en-US" w:eastAsia="ja-JP"/>
                </w:rPr>
                <w:t>'/home'</w:t>
              </w:r>
              <w:r w:rsidRPr="0002546D">
                <w:rPr>
                  <w:rFonts w:ascii="Consolas" w:hAnsi="Consolas"/>
                  <w:color w:val="000000"/>
                  <w:sz w:val="20"/>
                  <w:lang w:val="en-US" w:eastAsia="ja-JP"/>
                </w:rPr>
                <w:t>]);</w:t>
              </w:r>
            </w:ins>
          </w:p>
          <w:p w14:paraId="36E0EB2B" w14:textId="77777777" w:rsidR="00A250D2" w:rsidRPr="0002546D" w:rsidRDefault="00A250D2" w:rsidP="0002546D">
            <w:pPr>
              <w:shd w:val="clear" w:color="auto" w:fill="FFFFFF"/>
              <w:overflowPunct/>
              <w:autoSpaceDE/>
              <w:autoSpaceDN/>
              <w:adjustRightInd/>
              <w:spacing w:line="285" w:lineRule="atLeast"/>
              <w:ind w:firstLine="0"/>
              <w:rPr>
                <w:ins w:id="4423" w:author="Maciej Maciejewski" w:date="2024-01-05T18:46:00Z"/>
                <w:rFonts w:ascii="Consolas" w:hAnsi="Consolas"/>
                <w:color w:val="000000"/>
                <w:sz w:val="20"/>
                <w:lang w:val="en-US" w:eastAsia="ja-JP"/>
              </w:rPr>
            </w:pPr>
            <w:ins w:id="4424" w:author="Maciej Maciejewski" w:date="2024-01-05T18:46:00Z">
              <w:r w:rsidRPr="0002546D">
                <w:rPr>
                  <w:rFonts w:ascii="Consolas" w:hAnsi="Consolas"/>
                  <w:color w:val="000000"/>
                  <w:sz w:val="20"/>
                  <w:lang w:val="en-US" w:eastAsia="ja-JP"/>
                </w:rPr>
                <w:t xml:space="preserve">          </w:t>
              </w:r>
              <w:r w:rsidRPr="0002546D">
                <w:rPr>
                  <w:rFonts w:ascii="Consolas" w:hAnsi="Consolas"/>
                  <w:color w:val="AF00DB"/>
                  <w:sz w:val="20"/>
                  <w:lang w:val="en-US" w:eastAsia="ja-JP"/>
                </w:rPr>
                <w:t>return</w:t>
              </w:r>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false</w:t>
              </w:r>
              <w:r w:rsidRPr="0002546D">
                <w:rPr>
                  <w:rFonts w:ascii="Consolas" w:hAnsi="Consolas"/>
                  <w:color w:val="000000"/>
                  <w:sz w:val="20"/>
                  <w:lang w:val="en-US" w:eastAsia="ja-JP"/>
                </w:rPr>
                <w:t>;</w:t>
              </w:r>
            </w:ins>
          </w:p>
          <w:p w14:paraId="6DAAA211" w14:textId="77777777" w:rsidR="00A250D2" w:rsidRPr="0002546D" w:rsidRDefault="00A250D2" w:rsidP="0002546D">
            <w:pPr>
              <w:shd w:val="clear" w:color="auto" w:fill="FFFFFF"/>
              <w:overflowPunct/>
              <w:autoSpaceDE/>
              <w:autoSpaceDN/>
              <w:adjustRightInd/>
              <w:spacing w:line="285" w:lineRule="atLeast"/>
              <w:ind w:firstLine="0"/>
              <w:rPr>
                <w:ins w:id="4425" w:author="Maciej Maciejewski" w:date="2024-01-05T18:46:00Z"/>
                <w:rFonts w:ascii="Consolas" w:hAnsi="Consolas"/>
                <w:color w:val="000000"/>
                <w:sz w:val="20"/>
                <w:lang w:val="en-US" w:eastAsia="ja-JP"/>
              </w:rPr>
            </w:pPr>
            <w:ins w:id="4426" w:author="Maciej Maciejewski" w:date="2024-01-05T18:46:00Z">
              <w:r w:rsidRPr="0002546D">
                <w:rPr>
                  <w:rFonts w:ascii="Consolas" w:hAnsi="Consolas"/>
                  <w:color w:val="000000"/>
                  <w:sz w:val="20"/>
                  <w:lang w:val="en-US" w:eastAsia="ja-JP"/>
                </w:rPr>
                <w:t>        }</w:t>
              </w:r>
            </w:ins>
          </w:p>
          <w:p w14:paraId="46185106" w14:textId="77777777" w:rsidR="00A250D2" w:rsidRPr="0002546D" w:rsidRDefault="00A250D2" w:rsidP="0002546D">
            <w:pPr>
              <w:shd w:val="clear" w:color="auto" w:fill="FFFFFF"/>
              <w:overflowPunct/>
              <w:autoSpaceDE/>
              <w:autoSpaceDN/>
              <w:adjustRightInd/>
              <w:spacing w:line="285" w:lineRule="atLeast"/>
              <w:ind w:firstLine="0"/>
              <w:rPr>
                <w:ins w:id="4427" w:author="Maciej Maciejewski" w:date="2024-01-05T18:46:00Z"/>
                <w:rFonts w:ascii="Consolas" w:hAnsi="Consolas"/>
                <w:color w:val="000000"/>
                <w:sz w:val="20"/>
                <w:lang w:val="en-US" w:eastAsia="ja-JP"/>
              </w:rPr>
            </w:pPr>
            <w:ins w:id="4428" w:author="Maciej Maciejewski" w:date="2024-01-05T18:46:00Z">
              <w:r w:rsidRPr="0002546D">
                <w:rPr>
                  <w:rFonts w:ascii="Consolas" w:hAnsi="Consolas"/>
                  <w:color w:val="000000"/>
                  <w:sz w:val="20"/>
                  <w:lang w:val="en-US" w:eastAsia="ja-JP"/>
                </w:rPr>
                <w:t>      }),</w:t>
              </w:r>
            </w:ins>
          </w:p>
          <w:p w14:paraId="2DE92DEB" w14:textId="77777777" w:rsidR="00A250D2" w:rsidRPr="0002546D" w:rsidRDefault="00A250D2" w:rsidP="0002546D">
            <w:pPr>
              <w:shd w:val="clear" w:color="auto" w:fill="FFFFFF"/>
              <w:overflowPunct/>
              <w:autoSpaceDE/>
              <w:autoSpaceDN/>
              <w:adjustRightInd/>
              <w:spacing w:line="285" w:lineRule="atLeast"/>
              <w:ind w:firstLine="0"/>
              <w:rPr>
                <w:ins w:id="4429" w:author="Maciej Maciejewski" w:date="2024-01-05T18:46:00Z"/>
                <w:rFonts w:ascii="Consolas" w:hAnsi="Consolas"/>
                <w:color w:val="000000"/>
                <w:sz w:val="20"/>
                <w:lang w:val="en-US" w:eastAsia="ja-JP"/>
              </w:rPr>
            </w:pPr>
            <w:ins w:id="4430" w:author="Maciej Maciejewski" w:date="2024-01-05T18:46:00Z">
              <w:r w:rsidRPr="0002546D">
                <w:rPr>
                  <w:rFonts w:ascii="Consolas" w:hAnsi="Consolas"/>
                  <w:color w:val="000000"/>
                  <w:sz w:val="20"/>
                  <w:lang w:val="en-US" w:eastAsia="ja-JP"/>
                </w:rPr>
                <w:t xml:space="preserve">      </w:t>
              </w:r>
              <w:proofErr w:type="spellStart"/>
              <w:r w:rsidRPr="0002546D">
                <w:rPr>
                  <w:rFonts w:ascii="Consolas" w:hAnsi="Consolas"/>
                  <w:color w:val="795E26"/>
                  <w:sz w:val="20"/>
                  <w:lang w:val="en-US" w:eastAsia="ja-JP"/>
                </w:rPr>
                <w:t>catchError</w:t>
              </w:r>
              <w:proofErr w:type="spellEnd"/>
              <w:r w:rsidRPr="0002546D">
                <w:rPr>
                  <w:rFonts w:ascii="Consolas" w:hAnsi="Consolas"/>
                  <w:color w:val="000000"/>
                  <w:sz w:val="20"/>
                  <w:lang w:val="en-US" w:eastAsia="ja-JP"/>
                </w:rPr>
                <w:t>((</w:t>
              </w:r>
              <w:r w:rsidRPr="0002546D">
                <w:rPr>
                  <w:rFonts w:ascii="Consolas" w:hAnsi="Consolas"/>
                  <w:color w:val="001080"/>
                  <w:sz w:val="20"/>
                  <w:lang w:val="en-US" w:eastAsia="ja-JP"/>
                </w:rPr>
                <w:t>error</w:t>
              </w:r>
              <w:r w:rsidRPr="0002546D">
                <w:rPr>
                  <w:rFonts w:ascii="Consolas" w:hAnsi="Consolas"/>
                  <w:color w:val="000000"/>
                  <w:sz w:val="20"/>
                  <w:lang w:val="en-US" w:eastAsia="ja-JP"/>
                </w:rPr>
                <w:t xml:space="preserve">) </w:t>
              </w:r>
              <w:r w:rsidRPr="0002546D">
                <w:rPr>
                  <w:rFonts w:ascii="Consolas" w:hAnsi="Consolas"/>
                  <w:color w:val="0000FF"/>
                  <w:sz w:val="20"/>
                  <w:lang w:val="en-US" w:eastAsia="ja-JP"/>
                </w:rPr>
                <w:t>=&gt;</w:t>
              </w:r>
              <w:r w:rsidRPr="0002546D">
                <w:rPr>
                  <w:rFonts w:ascii="Consolas" w:hAnsi="Consolas"/>
                  <w:color w:val="000000"/>
                  <w:sz w:val="20"/>
                  <w:lang w:val="en-US" w:eastAsia="ja-JP"/>
                </w:rPr>
                <w:t xml:space="preserve"> {</w:t>
              </w:r>
            </w:ins>
          </w:p>
          <w:p w14:paraId="659368EF" w14:textId="77777777" w:rsidR="00A250D2" w:rsidRPr="0002546D" w:rsidRDefault="00A250D2" w:rsidP="0002546D">
            <w:pPr>
              <w:shd w:val="clear" w:color="auto" w:fill="FFFFFF"/>
              <w:overflowPunct/>
              <w:autoSpaceDE/>
              <w:autoSpaceDN/>
              <w:adjustRightInd/>
              <w:spacing w:line="285" w:lineRule="atLeast"/>
              <w:ind w:firstLine="0"/>
              <w:rPr>
                <w:ins w:id="4431" w:author="Maciej Maciejewski" w:date="2024-01-05T18:46:00Z"/>
                <w:rFonts w:ascii="Consolas" w:hAnsi="Consolas"/>
                <w:color w:val="000000"/>
                <w:sz w:val="20"/>
                <w:lang w:val="en-US" w:eastAsia="ja-JP"/>
              </w:rPr>
            </w:pPr>
            <w:ins w:id="4432" w:author="Maciej Maciejewski" w:date="2024-01-05T18:46:00Z">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console</w:t>
              </w:r>
              <w:r w:rsidRPr="0002546D">
                <w:rPr>
                  <w:rFonts w:ascii="Consolas" w:hAnsi="Consolas"/>
                  <w:color w:val="000000"/>
                  <w:sz w:val="20"/>
                  <w:lang w:val="en-US" w:eastAsia="ja-JP"/>
                </w:rPr>
                <w:t>.</w:t>
              </w:r>
              <w:r w:rsidRPr="0002546D">
                <w:rPr>
                  <w:rFonts w:ascii="Consolas" w:hAnsi="Consolas"/>
                  <w:color w:val="795E26"/>
                  <w:sz w:val="20"/>
                  <w:lang w:val="en-US" w:eastAsia="ja-JP"/>
                </w:rPr>
                <w:t>log</w:t>
              </w:r>
              <w:r w:rsidRPr="0002546D">
                <w:rPr>
                  <w:rFonts w:ascii="Consolas" w:hAnsi="Consolas"/>
                  <w:color w:val="000000"/>
                  <w:sz w:val="20"/>
                  <w:lang w:val="en-US" w:eastAsia="ja-JP"/>
                </w:rPr>
                <w:t>(</w:t>
              </w:r>
              <w:r w:rsidRPr="0002546D">
                <w:rPr>
                  <w:rFonts w:ascii="Consolas" w:hAnsi="Consolas"/>
                  <w:color w:val="A31515"/>
                  <w:sz w:val="20"/>
                  <w:lang w:val="en-US" w:eastAsia="ja-JP"/>
                </w:rPr>
                <w:t>"Error occurred"</w:t>
              </w:r>
              <w:r w:rsidRPr="0002546D">
                <w:rPr>
                  <w:rFonts w:ascii="Consolas" w:hAnsi="Consolas"/>
                  <w:color w:val="000000"/>
                  <w:sz w:val="20"/>
                  <w:lang w:val="en-US" w:eastAsia="ja-JP"/>
                </w:rPr>
                <w:t xml:space="preserve">, </w:t>
              </w:r>
              <w:r w:rsidRPr="0002546D">
                <w:rPr>
                  <w:rFonts w:ascii="Consolas" w:hAnsi="Consolas"/>
                  <w:color w:val="001080"/>
                  <w:sz w:val="20"/>
                  <w:lang w:val="en-US" w:eastAsia="ja-JP"/>
                </w:rPr>
                <w:t>error</w:t>
              </w:r>
              <w:r w:rsidRPr="0002546D">
                <w:rPr>
                  <w:rFonts w:ascii="Consolas" w:hAnsi="Consolas"/>
                  <w:color w:val="000000"/>
                  <w:sz w:val="20"/>
                  <w:lang w:val="en-US" w:eastAsia="ja-JP"/>
                </w:rPr>
                <w:t>);</w:t>
              </w:r>
            </w:ins>
          </w:p>
          <w:p w14:paraId="632D8D7C" w14:textId="77777777" w:rsidR="00A250D2" w:rsidRPr="0002546D" w:rsidRDefault="00A250D2" w:rsidP="0002546D">
            <w:pPr>
              <w:shd w:val="clear" w:color="auto" w:fill="FFFFFF"/>
              <w:overflowPunct/>
              <w:autoSpaceDE/>
              <w:autoSpaceDN/>
              <w:adjustRightInd/>
              <w:spacing w:line="285" w:lineRule="atLeast"/>
              <w:ind w:firstLine="0"/>
              <w:rPr>
                <w:ins w:id="4433" w:author="Maciej Maciejewski" w:date="2024-01-05T18:46:00Z"/>
                <w:rFonts w:ascii="Consolas" w:hAnsi="Consolas"/>
                <w:color w:val="000000"/>
                <w:sz w:val="20"/>
                <w:lang w:val="en-US" w:eastAsia="ja-JP"/>
              </w:rPr>
            </w:pPr>
            <w:ins w:id="4434" w:author="Maciej Maciejewski" w:date="2024-01-05T18:46:00Z">
              <w:r w:rsidRPr="0002546D">
                <w:rPr>
                  <w:rFonts w:ascii="Consolas" w:hAnsi="Consolas"/>
                  <w:color w:val="000000"/>
                  <w:sz w:val="20"/>
                  <w:lang w:val="en-US" w:eastAsia="ja-JP"/>
                </w:rPr>
                <w:t xml:space="preserve">        </w:t>
              </w:r>
              <w:proofErr w:type="spellStart"/>
              <w:r w:rsidRPr="0002546D">
                <w:rPr>
                  <w:rFonts w:ascii="Consolas" w:hAnsi="Consolas"/>
                  <w:color w:val="0000FF"/>
                  <w:sz w:val="20"/>
                  <w:lang w:val="en-US" w:eastAsia="ja-JP"/>
                </w:rPr>
                <w:t>this</w:t>
              </w:r>
              <w:r w:rsidRPr="0002546D">
                <w:rPr>
                  <w:rFonts w:ascii="Consolas" w:hAnsi="Consolas"/>
                  <w:color w:val="000000"/>
                  <w:sz w:val="20"/>
                  <w:lang w:val="en-US" w:eastAsia="ja-JP"/>
                </w:rPr>
                <w:t>.</w:t>
              </w:r>
              <w:r w:rsidRPr="0002546D">
                <w:rPr>
                  <w:rFonts w:ascii="Consolas" w:hAnsi="Consolas"/>
                  <w:color w:val="001080"/>
                  <w:sz w:val="20"/>
                  <w:lang w:val="en-US" w:eastAsia="ja-JP"/>
                </w:rPr>
                <w:t>router</w:t>
              </w:r>
              <w:r w:rsidRPr="0002546D">
                <w:rPr>
                  <w:rFonts w:ascii="Consolas" w:hAnsi="Consolas"/>
                  <w:color w:val="000000"/>
                  <w:sz w:val="20"/>
                  <w:lang w:val="en-US" w:eastAsia="ja-JP"/>
                </w:rPr>
                <w:t>.</w:t>
              </w:r>
              <w:r w:rsidRPr="0002546D">
                <w:rPr>
                  <w:rFonts w:ascii="Consolas" w:hAnsi="Consolas"/>
                  <w:color w:val="795E26"/>
                  <w:sz w:val="20"/>
                  <w:lang w:val="en-US" w:eastAsia="ja-JP"/>
                </w:rPr>
                <w:t>navigate</w:t>
              </w:r>
              <w:proofErr w:type="spellEnd"/>
              <w:r w:rsidRPr="0002546D">
                <w:rPr>
                  <w:rFonts w:ascii="Consolas" w:hAnsi="Consolas"/>
                  <w:color w:val="000000"/>
                  <w:sz w:val="20"/>
                  <w:lang w:val="en-US" w:eastAsia="ja-JP"/>
                </w:rPr>
                <w:t>([</w:t>
              </w:r>
              <w:r w:rsidRPr="0002546D">
                <w:rPr>
                  <w:rFonts w:ascii="Consolas" w:hAnsi="Consolas"/>
                  <w:color w:val="A31515"/>
                  <w:sz w:val="20"/>
                  <w:lang w:val="en-US" w:eastAsia="ja-JP"/>
                </w:rPr>
                <w:t>'/home'</w:t>
              </w:r>
              <w:r w:rsidRPr="0002546D">
                <w:rPr>
                  <w:rFonts w:ascii="Consolas" w:hAnsi="Consolas"/>
                  <w:color w:val="000000"/>
                  <w:sz w:val="20"/>
                  <w:lang w:val="en-US" w:eastAsia="ja-JP"/>
                </w:rPr>
                <w:t>]);</w:t>
              </w:r>
            </w:ins>
          </w:p>
          <w:p w14:paraId="6599C721" w14:textId="77777777" w:rsidR="00A250D2" w:rsidRPr="0002546D" w:rsidRDefault="00A250D2" w:rsidP="0002546D">
            <w:pPr>
              <w:shd w:val="clear" w:color="auto" w:fill="FFFFFF"/>
              <w:overflowPunct/>
              <w:autoSpaceDE/>
              <w:autoSpaceDN/>
              <w:adjustRightInd/>
              <w:spacing w:line="285" w:lineRule="atLeast"/>
              <w:ind w:firstLine="0"/>
              <w:rPr>
                <w:ins w:id="4435" w:author="Maciej Maciejewski" w:date="2024-01-05T18:46:00Z"/>
                <w:rFonts w:ascii="Consolas" w:hAnsi="Consolas"/>
                <w:color w:val="000000"/>
                <w:sz w:val="20"/>
                <w:lang w:eastAsia="ja-JP"/>
              </w:rPr>
            </w:pPr>
            <w:ins w:id="4436" w:author="Maciej Maciejewski" w:date="2024-01-05T18:46:00Z">
              <w:r w:rsidRPr="0002546D">
                <w:rPr>
                  <w:rFonts w:ascii="Consolas" w:hAnsi="Consolas"/>
                  <w:color w:val="000000"/>
                  <w:sz w:val="20"/>
                  <w:lang w:val="en-US" w:eastAsia="ja-JP"/>
                </w:rPr>
                <w:t xml:space="preserve">        </w:t>
              </w:r>
              <w:r w:rsidRPr="0002546D">
                <w:rPr>
                  <w:rFonts w:ascii="Consolas" w:hAnsi="Consolas"/>
                  <w:color w:val="AF00DB"/>
                  <w:sz w:val="20"/>
                  <w:lang w:eastAsia="ja-JP"/>
                </w:rPr>
                <w:t>return</w:t>
              </w:r>
              <w:r w:rsidRPr="0002546D">
                <w:rPr>
                  <w:rFonts w:ascii="Consolas" w:hAnsi="Consolas"/>
                  <w:color w:val="000000"/>
                  <w:sz w:val="20"/>
                  <w:lang w:eastAsia="ja-JP"/>
                </w:rPr>
                <w:t xml:space="preserve"> </w:t>
              </w:r>
              <w:r w:rsidRPr="0002546D">
                <w:rPr>
                  <w:rFonts w:ascii="Consolas" w:hAnsi="Consolas"/>
                  <w:color w:val="795E26"/>
                  <w:sz w:val="20"/>
                  <w:lang w:eastAsia="ja-JP"/>
                </w:rPr>
                <w:t>of</w:t>
              </w:r>
              <w:r w:rsidRPr="0002546D">
                <w:rPr>
                  <w:rFonts w:ascii="Consolas" w:hAnsi="Consolas"/>
                  <w:color w:val="000000"/>
                  <w:sz w:val="20"/>
                  <w:lang w:eastAsia="ja-JP"/>
                </w:rPr>
                <w:t>(</w:t>
              </w:r>
              <w:proofErr w:type="spellStart"/>
              <w:r w:rsidRPr="0002546D">
                <w:rPr>
                  <w:rFonts w:ascii="Consolas" w:hAnsi="Consolas"/>
                  <w:color w:val="0000FF"/>
                  <w:sz w:val="20"/>
                  <w:lang w:eastAsia="ja-JP"/>
                </w:rPr>
                <w:t>false</w:t>
              </w:r>
              <w:proofErr w:type="spellEnd"/>
              <w:r w:rsidRPr="0002546D">
                <w:rPr>
                  <w:rFonts w:ascii="Consolas" w:hAnsi="Consolas"/>
                  <w:color w:val="000000"/>
                  <w:sz w:val="20"/>
                  <w:lang w:eastAsia="ja-JP"/>
                </w:rPr>
                <w:t>);</w:t>
              </w:r>
            </w:ins>
          </w:p>
          <w:p w14:paraId="57792B35" w14:textId="77777777" w:rsidR="00A250D2" w:rsidRPr="0002546D" w:rsidRDefault="00A250D2" w:rsidP="0002546D">
            <w:pPr>
              <w:shd w:val="clear" w:color="auto" w:fill="FFFFFF"/>
              <w:overflowPunct/>
              <w:autoSpaceDE/>
              <w:autoSpaceDN/>
              <w:adjustRightInd/>
              <w:spacing w:line="285" w:lineRule="atLeast"/>
              <w:ind w:firstLine="0"/>
              <w:rPr>
                <w:ins w:id="4437" w:author="Maciej Maciejewski" w:date="2024-01-05T18:46:00Z"/>
                <w:rFonts w:ascii="Consolas" w:hAnsi="Consolas"/>
                <w:color w:val="000000"/>
                <w:sz w:val="20"/>
                <w:lang w:eastAsia="ja-JP"/>
              </w:rPr>
            </w:pPr>
            <w:ins w:id="4438" w:author="Maciej Maciejewski" w:date="2024-01-05T18:46:00Z">
              <w:r w:rsidRPr="0002546D">
                <w:rPr>
                  <w:rFonts w:ascii="Consolas" w:hAnsi="Consolas"/>
                  <w:color w:val="000000"/>
                  <w:sz w:val="20"/>
                  <w:lang w:eastAsia="ja-JP"/>
                </w:rPr>
                <w:t>      })</w:t>
              </w:r>
            </w:ins>
          </w:p>
          <w:p w14:paraId="5E7B7182" w14:textId="77777777" w:rsidR="00A250D2" w:rsidRPr="0002546D" w:rsidRDefault="00A250D2" w:rsidP="0002546D">
            <w:pPr>
              <w:shd w:val="clear" w:color="auto" w:fill="FFFFFF"/>
              <w:overflowPunct/>
              <w:autoSpaceDE/>
              <w:autoSpaceDN/>
              <w:adjustRightInd/>
              <w:spacing w:line="285" w:lineRule="atLeast"/>
              <w:ind w:firstLine="0"/>
              <w:rPr>
                <w:ins w:id="4439" w:author="Maciej Maciejewski" w:date="2024-01-05T18:46:00Z"/>
                <w:rFonts w:ascii="Consolas" w:hAnsi="Consolas"/>
                <w:color w:val="000000"/>
                <w:sz w:val="20"/>
                <w:lang w:eastAsia="ja-JP"/>
              </w:rPr>
            </w:pPr>
            <w:ins w:id="4440" w:author="Maciej Maciejewski" w:date="2024-01-05T18:46:00Z">
              <w:r w:rsidRPr="0002546D">
                <w:rPr>
                  <w:rFonts w:ascii="Consolas" w:hAnsi="Consolas"/>
                  <w:color w:val="000000"/>
                  <w:sz w:val="20"/>
                  <w:lang w:eastAsia="ja-JP"/>
                </w:rPr>
                <w:t>    );</w:t>
              </w:r>
            </w:ins>
          </w:p>
          <w:p w14:paraId="40BE7F96" w14:textId="77777777" w:rsidR="00A250D2" w:rsidRPr="0002546D" w:rsidRDefault="00A250D2" w:rsidP="0002546D">
            <w:pPr>
              <w:shd w:val="clear" w:color="auto" w:fill="FFFFFF"/>
              <w:overflowPunct/>
              <w:autoSpaceDE/>
              <w:autoSpaceDN/>
              <w:adjustRightInd/>
              <w:spacing w:line="285" w:lineRule="atLeast"/>
              <w:ind w:firstLine="0"/>
              <w:rPr>
                <w:ins w:id="4441" w:author="Maciej Maciejewski" w:date="2024-01-05T18:46:00Z"/>
                <w:rFonts w:ascii="Consolas" w:hAnsi="Consolas"/>
                <w:color w:val="000000"/>
                <w:sz w:val="20"/>
                <w:lang w:eastAsia="ja-JP"/>
              </w:rPr>
            </w:pPr>
            <w:ins w:id="4442" w:author="Maciej Maciejewski" w:date="2024-01-05T18:46:00Z">
              <w:r w:rsidRPr="0002546D">
                <w:rPr>
                  <w:rFonts w:ascii="Consolas" w:hAnsi="Consolas"/>
                  <w:color w:val="000000"/>
                  <w:sz w:val="20"/>
                  <w:lang w:eastAsia="ja-JP"/>
                </w:rPr>
                <w:t>  }</w:t>
              </w:r>
            </w:ins>
          </w:p>
          <w:p w14:paraId="673184E4" w14:textId="77777777" w:rsidR="00A250D2" w:rsidRPr="0002546D" w:rsidRDefault="00A250D2" w:rsidP="0002546D">
            <w:pPr>
              <w:shd w:val="clear" w:color="auto" w:fill="FFFFFF"/>
              <w:overflowPunct/>
              <w:autoSpaceDE/>
              <w:autoSpaceDN/>
              <w:adjustRightInd/>
              <w:spacing w:line="285" w:lineRule="atLeast"/>
              <w:ind w:firstLine="0"/>
              <w:rPr>
                <w:ins w:id="4443" w:author="Maciej Maciejewski" w:date="2024-01-05T18:46:00Z"/>
                <w:rFonts w:ascii="Consolas" w:hAnsi="Consolas"/>
                <w:color w:val="000000"/>
                <w:sz w:val="20"/>
                <w:lang w:eastAsia="ja-JP"/>
              </w:rPr>
            </w:pPr>
            <w:ins w:id="4444" w:author="Maciej Maciejewski" w:date="2024-01-05T18:46:00Z">
              <w:r w:rsidRPr="0002546D">
                <w:rPr>
                  <w:rFonts w:ascii="Consolas" w:hAnsi="Consolas"/>
                  <w:color w:val="000000"/>
                  <w:sz w:val="20"/>
                  <w:lang w:eastAsia="ja-JP"/>
                </w:rPr>
                <w:t>}</w:t>
              </w:r>
            </w:ins>
          </w:p>
          <w:p w14:paraId="71C41224" w14:textId="77777777" w:rsidR="00A250D2" w:rsidRPr="0002546D" w:rsidRDefault="00A250D2" w:rsidP="0002546D">
            <w:pPr>
              <w:ind w:firstLine="0"/>
              <w:jc w:val="both"/>
              <w:rPr>
                <w:ins w:id="4445" w:author="Maciej Maciejewski" w:date="2024-01-05T18:46:00Z"/>
                <w:szCs w:val="24"/>
                <w:lang w:val="en-US"/>
              </w:rPr>
            </w:pPr>
          </w:p>
        </w:tc>
      </w:tr>
    </w:tbl>
    <w:p w14:paraId="2B62AD1D" w14:textId="77777777" w:rsidR="00A250D2" w:rsidRPr="0002546D" w:rsidRDefault="00A250D2" w:rsidP="00A250D2">
      <w:pPr>
        <w:ind w:firstLine="0"/>
        <w:jc w:val="both"/>
        <w:rPr>
          <w:ins w:id="4446" w:author="Maciej Maciejewski" w:date="2024-01-05T18:46:00Z"/>
          <w:szCs w:val="24"/>
          <w:lang w:val="en-US"/>
        </w:rPr>
      </w:pPr>
    </w:p>
    <w:p w14:paraId="0397F3A0" w14:textId="3193840A" w:rsidR="00A250D2" w:rsidRDefault="00A250D2" w:rsidP="00A250D2">
      <w:pPr>
        <w:ind w:firstLine="0"/>
        <w:jc w:val="center"/>
        <w:rPr>
          <w:ins w:id="4447" w:author="Maciej Maciejewski 2" w:date="2024-01-09T15:16:00Z"/>
          <w:sz w:val="20"/>
        </w:rPr>
      </w:pPr>
      <w:ins w:id="4448" w:author="Maciej Maciejewski" w:date="2024-01-05T18:46:00Z">
        <w:r w:rsidRPr="0002546D">
          <w:rPr>
            <w:sz w:val="20"/>
          </w:rPr>
          <w:t xml:space="preserve">rys. </w:t>
        </w:r>
        <w:del w:id="4449" w:author="Maciej Maciejewski 2" w:date="2024-01-09T15:16:00Z">
          <w:r w:rsidRPr="0002546D" w:rsidDel="00EA5B13">
            <w:rPr>
              <w:sz w:val="20"/>
            </w:rPr>
            <w:delText>4.14</w:delText>
          </w:r>
        </w:del>
      </w:ins>
      <w:ins w:id="4450" w:author="Maciej Maciejewski 2" w:date="2024-01-09T15:16:00Z">
        <w:r w:rsidR="00EA5B13">
          <w:rPr>
            <w:sz w:val="20"/>
          </w:rPr>
          <w:t>5.17</w:t>
        </w:r>
      </w:ins>
      <w:ins w:id="4451" w:author="Maciej Maciejewski" w:date="2024-01-05T18:46:00Z">
        <w:r w:rsidRPr="0002546D">
          <w:rPr>
            <w:sz w:val="20"/>
          </w:rPr>
          <w:t xml:space="preserve"> Przykład implementacji strażnika ścieżki sprawdzającego czy użytkownik jest poprawnie zalogowany</w:t>
        </w:r>
      </w:ins>
    </w:p>
    <w:p w14:paraId="1BF56AC9" w14:textId="77777777" w:rsidR="005F78C6" w:rsidRDefault="005F78C6" w:rsidP="00A250D2">
      <w:pPr>
        <w:ind w:firstLine="0"/>
        <w:jc w:val="center"/>
        <w:rPr>
          <w:ins w:id="4452" w:author="Maciej Maciejewski 2" w:date="2024-01-09T15:16:00Z"/>
          <w:sz w:val="20"/>
        </w:rPr>
      </w:pPr>
    </w:p>
    <w:p w14:paraId="14B07420" w14:textId="77777777" w:rsidR="005F78C6" w:rsidRPr="0002546D" w:rsidRDefault="005F78C6" w:rsidP="00A250D2">
      <w:pPr>
        <w:ind w:firstLine="0"/>
        <w:jc w:val="center"/>
        <w:rPr>
          <w:ins w:id="4453" w:author="Maciej Maciejewski" w:date="2024-01-05T18:46:00Z"/>
          <w:sz w:val="20"/>
        </w:rPr>
      </w:pPr>
    </w:p>
    <w:p w14:paraId="7769FC8A" w14:textId="6642E59D" w:rsidR="00A250D2" w:rsidRPr="0002546D" w:rsidRDefault="00A250D2" w:rsidP="00A250D2">
      <w:pPr>
        <w:ind w:firstLine="0"/>
        <w:jc w:val="both"/>
        <w:rPr>
          <w:ins w:id="4454" w:author="Maciej Maciejewski" w:date="2024-01-05T18:46:00Z"/>
          <w:b/>
          <w:bCs/>
          <w:sz w:val="28"/>
          <w:szCs w:val="28"/>
        </w:rPr>
      </w:pPr>
      <w:ins w:id="4455" w:author="Maciej Maciejewski" w:date="2024-01-05T18:47:00Z">
        <w:r>
          <w:rPr>
            <w:b/>
            <w:bCs/>
            <w:sz w:val="28"/>
            <w:szCs w:val="28"/>
          </w:rPr>
          <w:t>5.2</w:t>
        </w:r>
      </w:ins>
      <w:ins w:id="4456" w:author="Maciej Maciejewski" w:date="2024-01-05T18:46:00Z">
        <w:r w:rsidRPr="0002546D">
          <w:rPr>
            <w:b/>
            <w:bCs/>
            <w:sz w:val="28"/>
            <w:szCs w:val="28"/>
          </w:rPr>
          <w:t xml:space="preserve">.4 </w:t>
        </w:r>
        <w:r>
          <w:rPr>
            <w:b/>
            <w:bCs/>
            <w:sz w:val="28"/>
            <w:szCs w:val="28"/>
          </w:rPr>
          <w:t>Obsługa błędu 404</w:t>
        </w:r>
      </w:ins>
    </w:p>
    <w:p w14:paraId="380A3BE9" w14:textId="77777777" w:rsidR="00A250D2" w:rsidRDefault="00A250D2" w:rsidP="00A250D2">
      <w:pPr>
        <w:pStyle w:val="NormalnyWeb"/>
        <w:ind w:firstLine="708"/>
        <w:jc w:val="both"/>
        <w:rPr>
          <w:ins w:id="4457" w:author="Maciej Maciejewski" w:date="2024-01-05T18:46:00Z"/>
        </w:rPr>
      </w:pPr>
      <w:ins w:id="4458" w:author="Maciej Maciejewski" w:date="2024-01-05T18:46:00Z">
        <w:r>
          <w:t>Aby zapewnić bezpieczeństwo i klarowność nawigacji w serwisie, wprowadzono mechanizm domyślnego przekierowania na stronę błędu 404. Ta funkcjonalność jest aktywowana w sytuacji, kiedy żądany adres URL nie odpowiada żadnej z zdefiniowanych wcześniej ścieżek. Ważne jest umieszczenie takiego przekierowania na samym końcu listy ścieżek, ponieważ system sprawdza je sekwencyjnie, od pierwszej do ostatniej. Jeżeli przekierowanie na stronę błędu 404 zostanie zdefiniowane przed innymi ścieżkami, uniemożliwi to dostęp do nich, przechwytując wszystkie żądania przejścia.</w:t>
        </w:r>
      </w:ins>
    </w:p>
    <w:p w14:paraId="7BA92432" w14:textId="77777777" w:rsidR="00A250D2" w:rsidRDefault="00A250D2" w:rsidP="00A250D2">
      <w:pPr>
        <w:ind w:firstLine="708"/>
        <w:jc w:val="both"/>
        <w:rPr>
          <w:ins w:id="4459" w:author="Maciej Maciejewski" w:date="2024-01-05T18:46:00Z"/>
        </w:rPr>
      </w:pPr>
    </w:p>
    <w:tbl>
      <w:tblPr>
        <w:tblStyle w:val="Tabela-Siatka"/>
        <w:tblW w:w="0" w:type="auto"/>
        <w:tblLook w:val="04A0" w:firstRow="1" w:lastRow="0" w:firstColumn="1" w:lastColumn="0" w:noHBand="0" w:noVBand="1"/>
      </w:tblPr>
      <w:tblGrid>
        <w:gridCol w:w="9062"/>
      </w:tblGrid>
      <w:tr w:rsidR="00A250D2" w:rsidRPr="00885A35" w14:paraId="0F1DF367" w14:textId="77777777" w:rsidTr="0002546D">
        <w:trPr>
          <w:ins w:id="4460" w:author="Maciej Maciejewski" w:date="2024-01-05T18:46:00Z"/>
        </w:trPr>
        <w:tc>
          <w:tcPr>
            <w:tcW w:w="9062" w:type="dxa"/>
          </w:tcPr>
          <w:p w14:paraId="22DE881A" w14:textId="77777777" w:rsidR="00A250D2" w:rsidRDefault="00A250D2" w:rsidP="0002546D">
            <w:pPr>
              <w:shd w:val="clear" w:color="auto" w:fill="FFFFFF"/>
              <w:overflowPunct/>
              <w:autoSpaceDE/>
              <w:autoSpaceDN/>
              <w:adjustRightInd/>
              <w:spacing w:line="285" w:lineRule="atLeast"/>
              <w:ind w:firstLine="0"/>
              <w:rPr>
                <w:ins w:id="4461" w:author="Maciej Maciejewski" w:date="2024-01-05T18:46:00Z"/>
                <w:rFonts w:ascii="Consolas" w:hAnsi="Consolas"/>
                <w:color w:val="000000"/>
                <w:sz w:val="21"/>
                <w:szCs w:val="21"/>
                <w:lang w:val="en-US" w:eastAsia="ja-JP"/>
              </w:rPr>
            </w:pPr>
            <w:ins w:id="4462" w:author="Maciej Maciejewski" w:date="2024-01-05T18:46:00Z">
              <w:r w:rsidRPr="0002546D">
                <w:rPr>
                  <w:rFonts w:ascii="Consolas" w:hAnsi="Consolas"/>
                  <w:color w:val="000000"/>
                  <w:sz w:val="21"/>
                  <w:szCs w:val="21"/>
                  <w:lang w:val="en-US" w:eastAsia="ja-JP"/>
                </w:rPr>
                <w:t xml:space="preserve">{ </w:t>
              </w:r>
              <w:r w:rsidRPr="0002546D">
                <w:rPr>
                  <w:rFonts w:ascii="Consolas" w:hAnsi="Consolas"/>
                  <w:color w:val="001080"/>
                  <w:sz w:val="21"/>
                  <w:szCs w:val="21"/>
                  <w:lang w:val="en-US" w:eastAsia="ja-JP"/>
                </w:rPr>
                <w:t>path:</w:t>
              </w:r>
              <w:r w:rsidRPr="0002546D">
                <w:rPr>
                  <w:rFonts w:ascii="Consolas" w:hAnsi="Consolas"/>
                  <w:color w:val="000000"/>
                  <w:sz w:val="21"/>
                  <w:szCs w:val="21"/>
                  <w:lang w:val="en-US" w:eastAsia="ja-JP"/>
                </w:rPr>
                <w:t xml:space="preserve"> </w:t>
              </w:r>
              <w:r w:rsidRPr="0002546D">
                <w:rPr>
                  <w:rFonts w:ascii="Consolas" w:hAnsi="Consolas"/>
                  <w:color w:val="A31515"/>
                  <w:sz w:val="21"/>
                  <w:szCs w:val="21"/>
                  <w:lang w:val="en-US" w:eastAsia="ja-JP"/>
                </w:rPr>
                <w:t>'**'</w:t>
              </w:r>
              <w:r w:rsidRPr="0002546D">
                <w:rPr>
                  <w:rFonts w:ascii="Consolas" w:hAnsi="Consolas"/>
                  <w:color w:val="000000"/>
                  <w:sz w:val="21"/>
                  <w:szCs w:val="21"/>
                  <w:lang w:val="en-US" w:eastAsia="ja-JP"/>
                </w:rPr>
                <w:t xml:space="preserve">, </w:t>
              </w:r>
              <w:r w:rsidRPr="0002546D">
                <w:rPr>
                  <w:rFonts w:ascii="Consolas" w:hAnsi="Consolas"/>
                  <w:color w:val="267F99"/>
                  <w:sz w:val="21"/>
                  <w:szCs w:val="21"/>
                  <w:lang w:val="en-US" w:eastAsia="ja-JP"/>
                </w:rPr>
                <w:t>component</w:t>
              </w:r>
              <w:r w:rsidRPr="0002546D">
                <w:rPr>
                  <w:rFonts w:ascii="Consolas" w:hAnsi="Consolas"/>
                  <w:color w:val="001080"/>
                  <w:sz w:val="21"/>
                  <w:szCs w:val="21"/>
                  <w:lang w:val="en-US" w:eastAsia="ja-JP"/>
                </w:rPr>
                <w:t>:</w:t>
              </w:r>
              <w:r w:rsidRPr="0002546D">
                <w:rPr>
                  <w:rFonts w:ascii="Consolas" w:hAnsi="Consolas"/>
                  <w:color w:val="000000"/>
                  <w:sz w:val="21"/>
                  <w:szCs w:val="21"/>
                  <w:lang w:val="en-US" w:eastAsia="ja-JP"/>
                </w:rPr>
                <w:t xml:space="preserve"> </w:t>
              </w:r>
              <w:r w:rsidRPr="0002546D">
                <w:rPr>
                  <w:rFonts w:ascii="Consolas" w:hAnsi="Consolas"/>
                  <w:color w:val="267F99"/>
                  <w:sz w:val="21"/>
                  <w:szCs w:val="21"/>
                  <w:lang w:val="en-US" w:eastAsia="ja-JP"/>
                </w:rPr>
                <w:t>Page404Component</w:t>
              </w:r>
              <w:r w:rsidRPr="0002546D">
                <w:rPr>
                  <w:rFonts w:ascii="Consolas" w:hAnsi="Consolas"/>
                  <w:color w:val="000000"/>
                  <w:sz w:val="21"/>
                  <w:szCs w:val="21"/>
                  <w:lang w:val="en-US" w:eastAsia="ja-JP"/>
                </w:rPr>
                <w:t xml:space="preserve"> },</w:t>
              </w:r>
            </w:ins>
          </w:p>
          <w:p w14:paraId="4E1823B0" w14:textId="77777777" w:rsidR="00A250D2" w:rsidRPr="0002546D" w:rsidRDefault="00A250D2" w:rsidP="0002546D">
            <w:pPr>
              <w:shd w:val="clear" w:color="auto" w:fill="FFFFFF"/>
              <w:overflowPunct/>
              <w:autoSpaceDE/>
              <w:autoSpaceDN/>
              <w:adjustRightInd/>
              <w:spacing w:line="285" w:lineRule="atLeast"/>
              <w:ind w:firstLine="0"/>
              <w:rPr>
                <w:ins w:id="4463" w:author="Maciej Maciejewski" w:date="2024-01-05T18:46:00Z"/>
                <w:rFonts w:ascii="Consolas" w:hAnsi="Consolas"/>
                <w:color w:val="000000"/>
                <w:sz w:val="21"/>
                <w:szCs w:val="21"/>
                <w:lang w:val="en-US" w:eastAsia="ja-JP"/>
              </w:rPr>
            </w:pPr>
          </w:p>
        </w:tc>
      </w:tr>
    </w:tbl>
    <w:p w14:paraId="0B0F6F71" w14:textId="129165CB" w:rsidR="00A250D2" w:rsidRPr="0002546D" w:rsidRDefault="00A250D2" w:rsidP="00A250D2">
      <w:pPr>
        <w:pStyle w:val="NormalnyWeb"/>
        <w:ind w:firstLine="708"/>
        <w:jc w:val="center"/>
        <w:rPr>
          <w:ins w:id="4464" w:author="Maciej Maciejewski" w:date="2024-01-05T18:46:00Z"/>
          <w:sz w:val="20"/>
          <w:szCs w:val="20"/>
        </w:rPr>
      </w:pPr>
      <w:ins w:id="4465" w:author="Maciej Maciejewski" w:date="2024-01-05T18:46:00Z">
        <w:r w:rsidRPr="0002546D">
          <w:rPr>
            <w:sz w:val="20"/>
            <w:szCs w:val="20"/>
          </w:rPr>
          <w:t xml:space="preserve">rys. </w:t>
        </w:r>
        <w:del w:id="4466" w:author="Maciej Maciejewski 2" w:date="2024-01-09T15:16:00Z">
          <w:r w:rsidRPr="0002546D" w:rsidDel="00EA5B13">
            <w:rPr>
              <w:sz w:val="20"/>
              <w:szCs w:val="20"/>
            </w:rPr>
            <w:delText>4.15</w:delText>
          </w:r>
        </w:del>
      </w:ins>
      <w:ins w:id="4467" w:author="Maciej Maciejewski 2" w:date="2024-01-09T15:16:00Z">
        <w:r w:rsidR="00EA5B13">
          <w:rPr>
            <w:sz w:val="20"/>
            <w:szCs w:val="20"/>
          </w:rPr>
          <w:t>5.18</w:t>
        </w:r>
      </w:ins>
      <w:ins w:id="4468" w:author="Maciej Maciejewski" w:date="2024-01-05T18:46:00Z">
        <w:r w:rsidRPr="0002546D">
          <w:rPr>
            <w:sz w:val="20"/>
            <w:szCs w:val="20"/>
          </w:rPr>
          <w:t xml:space="preserve"> Domyślne przekierowanie w wypadku braku dopasowania ścieżki</w:t>
        </w:r>
      </w:ins>
    </w:p>
    <w:p w14:paraId="6A32FE4A" w14:textId="77777777" w:rsidR="00A250D2" w:rsidRDefault="00A250D2" w:rsidP="00A250D2">
      <w:pPr>
        <w:pStyle w:val="NormalnyWeb"/>
        <w:ind w:firstLine="0"/>
        <w:jc w:val="center"/>
        <w:rPr>
          <w:ins w:id="4469" w:author="Maciej Maciejewski" w:date="2024-01-05T18:46:00Z"/>
          <w:szCs w:val="20"/>
          <w:lang w:val="en-US"/>
        </w:rPr>
      </w:pPr>
      <w:ins w:id="4470" w:author="Maciej Maciejewski" w:date="2024-01-05T18:46:00Z">
        <w:r w:rsidRPr="00DD6C13">
          <w:rPr>
            <w:noProof/>
            <w:szCs w:val="20"/>
            <w:lang w:val="en-US"/>
          </w:rPr>
          <w:drawing>
            <wp:inline distT="0" distB="0" distL="0" distR="0" wp14:anchorId="10036415" wp14:editId="6D2326F5">
              <wp:extent cx="5760720" cy="1612900"/>
              <wp:effectExtent l="0" t="0" r="0" b="6350"/>
              <wp:docPr id="2035551975"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51975" name="Obraz 1" descr="Obraz zawierający tekst, zrzut ekranu, Czcionka&#10;&#10;Opis wygenerowany automatycznie"/>
                      <pic:cNvPicPr/>
                    </pic:nvPicPr>
                    <pic:blipFill>
                      <a:blip r:embed="rId28"/>
                      <a:stretch>
                        <a:fillRect/>
                      </a:stretch>
                    </pic:blipFill>
                    <pic:spPr>
                      <a:xfrm>
                        <a:off x="0" y="0"/>
                        <a:ext cx="5760720" cy="1612900"/>
                      </a:xfrm>
                      <a:prstGeom prst="rect">
                        <a:avLst/>
                      </a:prstGeom>
                    </pic:spPr>
                  </pic:pic>
                </a:graphicData>
              </a:graphic>
            </wp:inline>
          </w:drawing>
        </w:r>
      </w:ins>
    </w:p>
    <w:p w14:paraId="41525E95" w14:textId="3862AB46" w:rsidR="00A250D2" w:rsidRPr="0002546D" w:rsidRDefault="00A250D2" w:rsidP="00A250D2">
      <w:pPr>
        <w:pStyle w:val="NormalnyWeb"/>
        <w:ind w:firstLine="0"/>
        <w:jc w:val="center"/>
        <w:rPr>
          <w:ins w:id="4471" w:author="Maciej Maciejewski" w:date="2024-01-05T18:46:00Z"/>
          <w:sz w:val="20"/>
          <w:szCs w:val="20"/>
        </w:rPr>
      </w:pPr>
      <w:ins w:id="4472" w:author="Maciej Maciejewski" w:date="2024-01-05T18:46:00Z">
        <w:r w:rsidRPr="0002546D">
          <w:rPr>
            <w:sz w:val="20"/>
            <w:szCs w:val="20"/>
          </w:rPr>
          <w:t xml:space="preserve">rys. </w:t>
        </w:r>
      </w:ins>
      <w:ins w:id="4473" w:author="Maciej Maciejewski 2" w:date="2024-01-09T15:16:00Z">
        <w:r w:rsidR="00EA5B13">
          <w:rPr>
            <w:sz w:val="20"/>
            <w:szCs w:val="20"/>
          </w:rPr>
          <w:t xml:space="preserve">5.19 </w:t>
        </w:r>
      </w:ins>
      <w:ins w:id="4474" w:author="Maciej Maciejewski" w:date="2024-01-05T18:46:00Z">
        <w:del w:id="4475" w:author="Maciej Maciejewski 2" w:date="2024-01-09T15:16:00Z">
          <w:r w:rsidRPr="0002546D" w:rsidDel="00EA5B13">
            <w:rPr>
              <w:sz w:val="20"/>
              <w:szCs w:val="20"/>
            </w:rPr>
            <w:delText xml:space="preserve">4.16 </w:delText>
          </w:r>
        </w:del>
        <w:r w:rsidRPr="0002546D">
          <w:rPr>
            <w:sz w:val="20"/>
            <w:szCs w:val="20"/>
          </w:rPr>
          <w:t>Strona błędu 404</w:t>
        </w:r>
      </w:ins>
    </w:p>
    <w:p w14:paraId="3EF194CB" w14:textId="4B163170" w:rsidR="00A250D2" w:rsidRPr="005F78C6" w:rsidRDefault="00A250D2" w:rsidP="00A250D2">
      <w:pPr>
        <w:ind w:firstLine="0"/>
        <w:rPr>
          <w:ins w:id="4476" w:author="Maciej Maciejewski" w:date="2024-01-05T18:44:00Z"/>
          <w:b/>
          <w:bCs/>
          <w:sz w:val="32"/>
          <w:szCs w:val="32"/>
          <w:rPrChange w:id="4477" w:author="Maciej Maciejewski 2" w:date="2024-01-09T15:21:00Z">
            <w:rPr>
              <w:ins w:id="4478" w:author="Maciej Maciejewski" w:date="2024-01-05T18:44:00Z"/>
              <w:szCs w:val="24"/>
            </w:rPr>
          </w:rPrChange>
        </w:rPr>
      </w:pPr>
      <w:ins w:id="4479" w:author="Maciej Maciejewski" w:date="2024-01-05T18:44:00Z">
        <w:r w:rsidRPr="005F78C6">
          <w:rPr>
            <w:b/>
            <w:bCs/>
            <w:sz w:val="32"/>
            <w:szCs w:val="32"/>
            <w:rPrChange w:id="4480" w:author="Maciej Maciejewski 2" w:date="2024-01-09T15:21:00Z">
              <w:rPr>
                <w:szCs w:val="24"/>
              </w:rPr>
            </w:rPrChange>
          </w:rPr>
          <w:t>5.3 Schemat bazy danych</w:t>
        </w:r>
      </w:ins>
    </w:p>
    <w:p w14:paraId="54E616FF" w14:textId="208CA195" w:rsidR="00A250D2" w:rsidRPr="005F78C6" w:rsidRDefault="00A250D2" w:rsidP="00A250D2">
      <w:pPr>
        <w:ind w:firstLine="0"/>
        <w:rPr>
          <w:ins w:id="4481" w:author="Maciej Maciejewski" w:date="2024-01-05T18:44:00Z"/>
          <w:b/>
          <w:bCs/>
          <w:sz w:val="32"/>
          <w:szCs w:val="32"/>
          <w:rPrChange w:id="4482" w:author="Maciej Maciejewski 2" w:date="2024-01-09T15:21:00Z">
            <w:rPr>
              <w:ins w:id="4483" w:author="Maciej Maciejewski" w:date="2024-01-05T18:44:00Z"/>
              <w:szCs w:val="24"/>
            </w:rPr>
          </w:rPrChange>
        </w:rPr>
      </w:pPr>
      <w:ins w:id="4484" w:author="Maciej Maciejewski" w:date="2024-01-05T18:44:00Z">
        <w:r w:rsidRPr="005F78C6">
          <w:rPr>
            <w:b/>
            <w:bCs/>
            <w:sz w:val="32"/>
            <w:szCs w:val="32"/>
            <w:rPrChange w:id="4485" w:author="Maciej Maciejewski 2" w:date="2024-01-09T15:21:00Z">
              <w:rPr>
                <w:szCs w:val="24"/>
              </w:rPr>
            </w:rPrChange>
          </w:rPr>
          <w:t>5.4 Wykorzystane biblioteki</w:t>
        </w:r>
      </w:ins>
    </w:p>
    <w:p w14:paraId="1A0D1A04" w14:textId="1CB43B0F" w:rsidR="00A250D2" w:rsidRPr="005F78C6" w:rsidRDefault="00A250D2" w:rsidP="00A250D2">
      <w:pPr>
        <w:ind w:firstLine="0"/>
        <w:rPr>
          <w:ins w:id="4486" w:author="Maciej Maciejewski" w:date="2024-01-05T18:44:00Z"/>
          <w:b/>
          <w:bCs/>
          <w:sz w:val="28"/>
          <w:szCs w:val="28"/>
          <w:rPrChange w:id="4487" w:author="Maciej Maciejewski 2" w:date="2024-01-09T15:21:00Z">
            <w:rPr>
              <w:ins w:id="4488" w:author="Maciej Maciejewski" w:date="2024-01-05T18:44:00Z"/>
              <w:szCs w:val="24"/>
            </w:rPr>
          </w:rPrChange>
        </w:rPr>
      </w:pPr>
      <w:ins w:id="4489" w:author="Maciej Maciejewski" w:date="2024-01-05T18:44:00Z">
        <w:r w:rsidRPr="005F78C6">
          <w:rPr>
            <w:b/>
            <w:bCs/>
            <w:sz w:val="28"/>
            <w:szCs w:val="28"/>
            <w:rPrChange w:id="4490" w:author="Maciej Maciejewski 2" w:date="2024-01-09T15:21:00Z">
              <w:rPr>
                <w:szCs w:val="24"/>
              </w:rPr>
            </w:rPrChange>
          </w:rPr>
          <w:t xml:space="preserve">5.3.1 </w:t>
        </w:r>
        <w:proofErr w:type="spellStart"/>
        <w:r w:rsidRPr="005F78C6">
          <w:rPr>
            <w:b/>
            <w:bCs/>
            <w:sz w:val="28"/>
            <w:szCs w:val="28"/>
            <w:rPrChange w:id="4491" w:author="Maciej Maciejewski 2" w:date="2024-01-09T15:21:00Z">
              <w:rPr>
                <w:szCs w:val="24"/>
              </w:rPr>
            </w:rPrChange>
          </w:rPr>
          <w:t>Backend</w:t>
        </w:r>
        <w:proofErr w:type="spellEnd"/>
      </w:ins>
    </w:p>
    <w:p w14:paraId="03ABDC14" w14:textId="26619621" w:rsidR="00A250D2" w:rsidRPr="005F78C6" w:rsidRDefault="00A250D2" w:rsidP="00A250D2">
      <w:pPr>
        <w:ind w:firstLine="0"/>
        <w:rPr>
          <w:ins w:id="4492" w:author="Maciej Maciejewski" w:date="2024-01-05T18:44:00Z"/>
          <w:b/>
          <w:bCs/>
          <w:sz w:val="28"/>
          <w:szCs w:val="28"/>
          <w:rPrChange w:id="4493" w:author="Maciej Maciejewski 2" w:date="2024-01-09T15:21:00Z">
            <w:rPr>
              <w:ins w:id="4494" w:author="Maciej Maciejewski" w:date="2024-01-05T18:44:00Z"/>
              <w:szCs w:val="24"/>
            </w:rPr>
          </w:rPrChange>
        </w:rPr>
      </w:pPr>
      <w:ins w:id="4495" w:author="Maciej Maciejewski" w:date="2024-01-05T18:44:00Z">
        <w:r w:rsidRPr="005F78C6">
          <w:rPr>
            <w:b/>
            <w:bCs/>
            <w:sz w:val="28"/>
            <w:szCs w:val="28"/>
            <w:rPrChange w:id="4496" w:author="Maciej Maciejewski 2" w:date="2024-01-09T15:21:00Z">
              <w:rPr>
                <w:szCs w:val="24"/>
              </w:rPr>
            </w:rPrChange>
          </w:rPr>
          <w:t xml:space="preserve">5.3.2 </w:t>
        </w:r>
        <w:proofErr w:type="spellStart"/>
        <w:r w:rsidRPr="005F78C6">
          <w:rPr>
            <w:b/>
            <w:bCs/>
            <w:sz w:val="28"/>
            <w:szCs w:val="28"/>
            <w:rPrChange w:id="4497" w:author="Maciej Maciejewski 2" w:date="2024-01-09T15:21:00Z">
              <w:rPr>
                <w:szCs w:val="24"/>
              </w:rPr>
            </w:rPrChange>
          </w:rPr>
          <w:t>Frontend</w:t>
        </w:r>
        <w:proofErr w:type="spellEnd"/>
      </w:ins>
    </w:p>
    <w:p w14:paraId="7326AFD2" w14:textId="0638236D" w:rsidR="00A250D2" w:rsidRPr="005F78C6" w:rsidRDefault="00A250D2" w:rsidP="00A250D2">
      <w:pPr>
        <w:ind w:firstLine="0"/>
        <w:rPr>
          <w:ins w:id="4498" w:author="Maciej Maciejewski" w:date="2024-01-05T18:44:00Z"/>
          <w:b/>
          <w:bCs/>
          <w:sz w:val="32"/>
          <w:szCs w:val="32"/>
          <w:rPrChange w:id="4499" w:author="Maciej Maciejewski 2" w:date="2024-01-09T15:21:00Z">
            <w:rPr>
              <w:ins w:id="4500" w:author="Maciej Maciejewski" w:date="2024-01-05T18:44:00Z"/>
              <w:szCs w:val="24"/>
            </w:rPr>
          </w:rPrChange>
        </w:rPr>
      </w:pPr>
      <w:ins w:id="4501" w:author="Maciej Maciejewski" w:date="2024-01-05T18:44:00Z">
        <w:r w:rsidRPr="005F78C6">
          <w:rPr>
            <w:b/>
            <w:bCs/>
            <w:sz w:val="32"/>
            <w:szCs w:val="32"/>
            <w:rPrChange w:id="4502" w:author="Maciej Maciejewski 2" w:date="2024-01-09T15:21:00Z">
              <w:rPr>
                <w:szCs w:val="24"/>
              </w:rPr>
            </w:rPrChange>
          </w:rPr>
          <w:t>5.5 Istotne fragmenty kodu</w:t>
        </w:r>
      </w:ins>
    </w:p>
    <w:p w14:paraId="2E341336" w14:textId="26798A61" w:rsidR="00A250D2" w:rsidRPr="005F78C6" w:rsidRDefault="00A250D2" w:rsidP="00A250D2">
      <w:pPr>
        <w:ind w:firstLine="0"/>
        <w:rPr>
          <w:ins w:id="4503" w:author="Maciej Maciejewski" w:date="2024-01-05T18:44:00Z"/>
          <w:b/>
          <w:bCs/>
          <w:sz w:val="28"/>
          <w:szCs w:val="28"/>
          <w:rPrChange w:id="4504" w:author="Maciej Maciejewski 2" w:date="2024-01-09T15:21:00Z">
            <w:rPr>
              <w:ins w:id="4505" w:author="Maciej Maciejewski" w:date="2024-01-05T18:44:00Z"/>
              <w:szCs w:val="24"/>
            </w:rPr>
          </w:rPrChange>
        </w:rPr>
      </w:pPr>
      <w:ins w:id="4506" w:author="Maciej Maciejewski" w:date="2024-01-05T18:44:00Z">
        <w:r w:rsidRPr="005F78C6">
          <w:rPr>
            <w:b/>
            <w:bCs/>
            <w:sz w:val="28"/>
            <w:szCs w:val="28"/>
            <w:rPrChange w:id="4507" w:author="Maciej Maciejewski 2" w:date="2024-01-09T15:21:00Z">
              <w:rPr>
                <w:szCs w:val="24"/>
              </w:rPr>
            </w:rPrChange>
          </w:rPr>
          <w:t xml:space="preserve">5.4.1 </w:t>
        </w:r>
        <w:proofErr w:type="spellStart"/>
        <w:r w:rsidRPr="005F78C6">
          <w:rPr>
            <w:b/>
            <w:bCs/>
            <w:sz w:val="28"/>
            <w:szCs w:val="28"/>
            <w:rPrChange w:id="4508" w:author="Maciej Maciejewski 2" w:date="2024-01-09T15:21:00Z">
              <w:rPr>
                <w:szCs w:val="24"/>
              </w:rPr>
            </w:rPrChange>
          </w:rPr>
          <w:t>Backend</w:t>
        </w:r>
        <w:proofErr w:type="spellEnd"/>
      </w:ins>
    </w:p>
    <w:p w14:paraId="1ED1C547" w14:textId="29AE5FE8" w:rsidR="00A250D2" w:rsidRPr="005F78C6" w:rsidRDefault="00A250D2" w:rsidP="00F80F88">
      <w:pPr>
        <w:ind w:firstLine="0"/>
        <w:rPr>
          <w:ins w:id="4509" w:author="Maciej Maciejewski" w:date="2024-01-05T18:44:00Z"/>
          <w:b/>
          <w:bCs/>
          <w:sz w:val="28"/>
          <w:szCs w:val="28"/>
          <w:rPrChange w:id="4510" w:author="Maciej Maciejewski 2" w:date="2024-01-09T15:21:00Z">
            <w:rPr>
              <w:ins w:id="4511" w:author="Maciej Maciejewski" w:date="2024-01-05T18:44:00Z"/>
              <w:szCs w:val="24"/>
            </w:rPr>
          </w:rPrChange>
        </w:rPr>
      </w:pPr>
      <w:ins w:id="4512" w:author="Maciej Maciejewski" w:date="2024-01-05T18:44:00Z">
        <w:r w:rsidRPr="005F78C6">
          <w:rPr>
            <w:b/>
            <w:bCs/>
            <w:sz w:val="28"/>
            <w:szCs w:val="28"/>
            <w:rPrChange w:id="4513" w:author="Maciej Maciejewski 2" w:date="2024-01-09T15:21:00Z">
              <w:rPr>
                <w:szCs w:val="24"/>
              </w:rPr>
            </w:rPrChange>
          </w:rPr>
          <w:t xml:space="preserve">5.4.2 </w:t>
        </w:r>
        <w:proofErr w:type="spellStart"/>
        <w:r w:rsidRPr="005F78C6">
          <w:rPr>
            <w:b/>
            <w:bCs/>
            <w:sz w:val="28"/>
            <w:szCs w:val="28"/>
            <w:rPrChange w:id="4514" w:author="Maciej Maciejewski 2" w:date="2024-01-09T15:21:00Z">
              <w:rPr>
                <w:szCs w:val="24"/>
              </w:rPr>
            </w:rPrChange>
          </w:rPr>
          <w:t>Frontend</w:t>
        </w:r>
        <w:proofErr w:type="spellEnd"/>
      </w:ins>
    </w:p>
    <w:p w14:paraId="5FB345C6" w14:textId="1E24887F" w:rsidR="002152F6" w:rsidRPr="002152F6" w:rsidRDefault="002152F6" w:rsidP="002152F6">
      <w:pPr>
        <w:ind w:firstLine="0"/>
        <w:rPr>
          <w:ins w:id="4515" w:author="Maciej Maciejewski" w:date="2024-01-05T18:34:00Z"/>
          <w:b/>
          <w:bCs/>
          <w:sz w:val="36"/>
          <w:szCs w:val="36"/>
          <w:rPrChange w:id="4516" w:author="Maciej Maciejewski" w:date="2024-01-05T18:36:00Z">
            <w:rPr>
              <w:ins w:id="4517" w:author="Maciej Maciejewski" w:date="2024-01-05T18:34:00Z"/>
              <w:szCs w:val="24"/>
            </w:rPr>
          </w:rPrChange>
        </w:rPr>
      </w:pPr>
      <w:ins w:id="4518" w:author="Maciej Maciejewski" w:date="2024-01-05T18:34:00Z">
        <w:r w:rsidRPr="002152F6">
          <w:rPr>
            <w:b/>
            <w:bCs/>
            <w:sz w:val="36"/>
            <w:szCs w:val="36"/>
            <w:rPrChange w:id="4519" w:author="Maciej Maciejewski" w:date="2024-01-05T18:36:00Z">
              <w:rPr>
                <w:szCs w:val="24"/>
              </w:rPr>
            </w:rPrChange>
          </w:rPr>
          <w:t>6 Weryfikacja i walidacja poprawności działania</w:t>
        </w:r>
      </w:ins>
    </w:p>
    <w:p w14:paraId="7B88B171" w14:textId="0CCE6999" w:rsidR="002152F6" w:rsidRPr="002152F6" w:rsidRDefault="002152F6" w:rsidP="002152F6">
      <w:pPr>
        <w:ind w:firstLine="0"/>
        <w:rPr>
          <w:ins w:id="4520" w:author="Maciej Maciejewski" w:date="2024-01-05T18:34:00Z"/>
          <w:b/>
          <w:bCs/>
          <w:sz w:val="32"/>
          <w:szCs w:val="32"/>
          <w:rPrChange w:id="4521" w:author="Maciej Maciejewski" w:date="2024-01-05T18:36:00Z">
            <w:rPr>
              <w:ins w:id="4522" w:author="Maciej Maciejewski" w:date="2024-01-05T18:34:00Z"/>
              <w:szCs w:val="24"/>
            </w:rPr>
          </w:rPrChange>
        </w:rPr>
      </w:pPr>
      <w:ins w:id="4523" w:author="Maciej Maciejewski" w:date="2024-01-05T18:34:00Z">
        <w:r w:rsidRPr="002152F6">
          <w:rPr>
            <w:b/>
            <w:bCs/>
            <w:sz w:val="32"/>
            <w:szCs w:val="32"/>
            <w:rPrChange w:id="4524" w:author="Maciej Maciejewski" w:date="2024-01-05T18:36:00Z">
              <w:rPr>
                <w:szCs w:val="24"/>
              </w:rPr>
            </w:rPrChange>
          </w:rPr>
          <w:t>6.1 Sposób testowania</w:t>
        </w:r>
      </w:ins>
    </w:p>
    <w:p w14:paraId="460C2733" w14:textId="6E07844D" w:rsidR="002152F6" w:rsidRPr="002152F6" w:rsidRDefault="002152F6" w:rsidP="002152F6">
      <w:pPr>
        <w:ind w:firstLine="0"/>
        <w:rPr>
          <w:ins w:id="4525" w:author="Maciej Maciejewski" w:date="2024-01-05T18:34:00Z"/>
          <w:b/>
          <w:bCs/>
          <w:sz w:val="32"/>
          <w:szCs w:val="32"/>
          <w:rPrChange w:id="4526" w:author="Maciej Maciejewski" w:date="2024-01-05T18:36:00Z">
            <w:rPr>
              <w:ins w:id="4527" w:author="Maciej Maciejewski" w:date="2024-01-05T18:34:00Z"/>
              <w:szCs w:val="24"/>
            </w:rPr>
          </w:rPrChange>
        </w:rPr>
      </w:pPr>
      <w:ins w:id="4528" w:author="Maciej Maciejewski" w:date="2024-01-05T18:34:00Z">
        <w:r w:rsidRPr="002152F6">
          <w:rPr>
            <w:b/>
            <w:bCs/>
            <w:sz w:val="32"/>
            <w:szCs w:val="32"/>
            <w:rPrChange w:id="4529" w:author="Maciej Maciejewski" w:date="2024-01-05T18:36:00Z">
              <w:rPr>
                <w:szCs w:val="24"/>
              </w:rPr>
            </w:rPrChange>
          </w:rPr>
          <w:t>6.2 Zakres testowania</w:t>
        </w:r>
      </w:ins>
    </w:p>
    <w:p w14:paraId="5B489FC6" w14:textId="602AB56E" w:rsidR="002152F6" w:rsidRPr="002152F6" w:rsidRDefault="002152F6" w:rsidP="002152F6">
      <w:pPr>
        <w:ind w:firstLine="0"/>
        <w:rPr>
          <w:ins w:id="4530" w:author="Maciej Maciejewski" w:date="2024-01-05T18:34:00Z"/>
          <w:b/>
          <w:bCs/>
          <w:sz w:val="32"/>
          <w:szCs w:val="32"/>
          <w:rPrChange w:id="4531" w:author="Maciej Maciejewski" w:date="2024-01-05T18:36:00Z">
            <w:rPr>
              <w:ins w:id="4532" w:author="Maciej Maciejewski" w:date="2024-01-05T18:34:00Z"/>
              <w:szCs w:val="24"/>
            </w:rPr>
          </w:rPrChange>
        </w:rPr>
      </w:pPr>
      <w:ins w:id="4533" w:author="Maciej Maciejewski" w:date="2024-01-05T18:34:00Z">
        <w:r w:rsidRPr="002152F6">
          <w:rPr>
            <w:b/>
            <w:bCs/>
            <w:sz w:val="32"/>
            <w:szCs w:val="32"/>
            <w:rPrChange w:id="4534" w:author="Maciej Maciejewski" w:date="2024-01-05T18:36:00Z">
              <w:rPr>
                <w:szCs w:val="24"/>
              </w:rPr>
            </w:rPrChange>
          </w:rPr>
          <w:t>6.3 Przypadki testowe</w:t>
        </w:r>
      </w:ins>
    </w:p>
    <w:p w14:paraId="0C265D61" w14:textId="7696AE18" w:rsidR="002152F6" w:rsidRPr="002152F6" w:rsidRDefault="002152F6" w:rsidP="002152F6">
      <w:pPr>
        <w:ind w:firstLine="0"/>
        <w:rPr>
          <w:ins w:id="4535" w:author="Maciej Maciejewski" w:date="2024-01-05T18:34:00Z"/>
          <w:b/>
          <w:bCs/>
          <w:sz w:val="32"/>
          <w:szCs w:val="32"/>
          <w:rPrChange w:id="4536" w:author="Maciej Maciejewski" w:date="2024-01-05T18:36:00Z">
            <w:rPr>
              <w:ins w:id="4537" w:author="Maciej Maciejewski" w:date="2024-01-05T18:34:00Z"/>
              <w:szCs w:val="24"/>
            </w:rPr>
          </w:rPrChange>
        </w:rPr>
      </w:pPr>
      <w:ins w:id="4538" w:author="Maciej Maciejewski" w:date="2024-01-05T18:34:00Z">
        <w:r w:rsidRPr="002152F6">
          <w:rPr>
            <w:b/>
            <w:bCs/>
            <w:sz w:val="32"/>
            <w:szCs w:val="32"/>
            <w:rPrChange w:id="4539" w:author="Maciej Maciejewski" w:date="2024-01-05T18:36:00Z">
              <w:rPr>
                <w:szCs w:val="24"/>
              </w:rPr>
            </w:rPrChange>
          </w:rPr>
          <w:t>6.4 Wykryte i usunięte błędy</w:t>
        </w:r>
      </w:ins>
    </w:p>
    <w:p w14:paraId="36D8FBAD" w14:textId="07100EDB" w:rsidR="002152F6" w:rsidRPr="002152F6" w:rsidRDefault="002152F6" w:rsidP="002152F6">
      <w:pPr>
        <w:ind w:firstLine="0"/>
        <w:rPr>
          <w:ins w:id="4540" w:author="Maciej Maciejewski" w:date="2024-01-05T18:34:00Z"/>
          <w:b/>
          <w:bCs/>
          <w:sz w:val="36"/>
          <w:szCs w:val="36"/>
          <w:rPrChange w:id="4541" w:author="Maciej Maciejewski" w:date="2024-01-05T18:36:00Z">
            <w:rPr>
              <w:ins w:id="4542" w:author="Maciej Maciejewski" w:date="2024-01-05T18:34:00Z"/>
              <w:szCs w:val="24"/>
            </w:rPr>
          </w:rPrChange>
        </w:rPr>
      </w:pPr>
      <w:ins w:id="4543" w:author="Maciej Maciejewski" w:date="2024-01-05T18:34:00Z">
        <w:r w:rsidRPr="002152F6">
          <w:rPr>
            <w:b/>
            <w:bCs/>
            <w:sz w:val="36"/>
            <w:szCs w:val="36"/>
            <w:rPrChange w:id="4544" w:author="Maciej Maciejewski" w:date="2024-01-05T18:36:00Z">
              <w:rPr>
                <w:szCs w:val="24"/>
              </w:rPr>
            </w:rPrChange>
          </w:rPr>
          <w:t>7 Podsumowanie i wnioski</w:t>
        </w:r>
      </w:ins>
    </w:p>
    <w:p w14:paraId="3D3BE07C" w14:textId="77777777" w:rsidR="002152F6" w:rsidRPr="002152F6" w:rsidRDefault="002152F6" w:rsidP="002152F6">
      <w:pPr>
        <w:ind w:firstLine="0"/>
        <w:rPr>
          <w:ins w:id="4545" w:author="Maciej Maciejewski" w:date="2024-01-05T18:34:00Z"/>
          <w:b/>
          <w:bCs/>
          <w:sz w:val="36"/>
          <w:szCs w:val="36"/>
          <w:rPrChange w:id="4546" w:author="Maciej Maciejewski" w:date="2024-01-05T18:36:00Z">
            <w:rPr>
              <w:ins w:id="4547" w:author="Maciej Maciejewski" w:date="2024-01-05T18:34:00Z"/>
              <w:szCs w:val="24"/>
            </w:rPr>
          </w:rPrChange>
        </w:rPr>
      </w:pPr>
      <w:ins w:id="4548" w:author="Maciej Maciejewski" w:date="2024-01-05T18:34:00Z">
        <w:r w:rsidRPr="002152F6">
          <w:rPr>
            <w:b/>
            <w:bCs/>
            <w:sz w:val="36"/>
            <w:szCs w:val="36"/>
            <w:rPrChange w:id="4549" w:author="Maciej Maciejewski" w:date="2024-01-05T18:36:00Z">
              <w:rPr>
                <w:szCs w:val="24"/>
              </w:rPr>
            </w:rPrChange>
          </w:rPr>
          <w:t>Bibliografia</w:t>
        </w:r>
      </w:ins>
    </w:p>
    <w:p w14:paraId="3D1FB736" w14:textId="77777777" w:rsidR="002152F6" w:rsidRPr="002152F6" w:rsidRDefault="002152F6" w:rsidP="002152F6">
      <w:pPr>
        <w:ind w:firstLine="0"/>
        <w:rPr>
          <w:ins w:id="4550" w:author="Maciej Maciejewski" w:date="2024-01-05T18:34:00Z"/>
          <w:b/>
          <w:bCs/>
          <w:sz w:val="36"/>
          <w:szCs w:val="36"/>
          <w:rPrChange w:id="4551" w:author="Maciej Maciejewski" w:date="2024-01-05T18:36:00Z">
            <w:rPr>
              <w:ins w:id="4552" w:author="Maciej Maciejewski" w:date="2024-01-05T18:34:00Z"/>
              <w:szCs w:val="24"/>
            </w:rPr>
          </w:rPrChange>
        </w:rPr>
      </w:pPr>
      <w:ins w:id="4553" w:author="Maciej Maciejewski" w:date="2024-01-05T18:34:00Z">
        <w:r w:rsidRPr="002152F6">
          <w:rPr>
            <w:b/>
            <w:bCs/>
            <w:sz w:val="36"/>
            <w:szCs w:val="36"/>
            <w:rPrChange w:id="4554" w:author="Maciej Maciejewski" w:date="2024-01-05T18:36:00Z">
              <w:rPr>
                <w:szCs w:val="24"/>
              </w:rPr>
            </w:rPrChange>
          </w:rPr>
          <w:t>Spis skrótów i symboli</w:t>
        </w:r>
      </w:ins>
    </w:p>
    <w:p w14:paraId="04C45502" w14:textId="77777777" w:rsidR="002152F6" w:rsidRPr="002152F6" w:rsidRDefault="002152F6" w:rsidP="002152F6">
      <w:pPr>
        <w:ind w:firstLine="0"/>
        <w:rPr>
          <w:ins w:id="4555" w:author="Maciej Maciejewski" w:date="2024-01-05T18:34:00Z"/>
          <w:b/>
          <w:bCs/>
          <w:sz w:val="36"/>
          <w:szCs w:val="36"/>
          <w:rPrChange w:id="4556" w:author="Maciej Maciejewski" w:date="2024-01-05T18:36:00Z">
            <w:rPr>
              <w:ins w:id="4557" w:author="Maciej Maciejewski" w:date="2024-01-05T18:34:00Z"/>
              <w:szCs w:val="24"/>
            </w:rPr>
          </w:rPrChange>
        </w:rPr>
      </w:pPr>
      <w:ins w:id="4558" w:author="Maciej Maciejewski" w:date="2024-01-05T18:34:00Z">
        <w:r w:rsidRPr="002152F6">
          <w:rPr>
            <w:b/>
            <w:bCs/>
            <w:sz w:val="36"/>
            <w:szCs w:val="36"/>
            <w:rPrChange w:id="4559" w:author="Maciej Maciejewski" w:date="2024-01-05T18:36:00Z">
              <w:rPr>
                <w:szCs w:val="24"/>
              </w:rPr>
            </w:rPrChange>
          </w:rPr>
          <w:lastRenderedPageBreak/>
          <w:t>Źródła</w:t>
        </w:r>
      </w:ins>
    </w:p>
    <w:p w14:paraId="7AFDDEA7" w14:textId="77777777" w:rsidR="002152F6" w:rsidRPr="002152F6" w:rsidRDefault="002152F6" w:rsidP="002152F6">
      <w:pPr>
        <w:ind w:firstLine="0"/>
        <w:rPr>
          <w:ins w:id="4560" w:author="Maciej Maciejewski" w:date="2024-01-05T18:34:00Z"/>
          <w:b/>
          <w:bCs/>
          <w:sz w:val="36"/>
          <w:szCs w:val="36"/>
          <w:rPrChange w:id="4561" w:author="Maciej Maciejewski" w:date="2024-01-05T18:36:00Z">
            <w:rPr>
              <w:ins w:id="4562" w:author="Maciej Maciejewski" w:date="2024-01-05T18:34:00Z"/>
              <w:szCs w:val="24"/>
            </w:rPr>
          </w:rPrChange>
        </w:rPr>
      </w:pPr>
      <w:ins w:id="4563" w:author="Maciej Maciejewski" w:date="2024-01-05T18:34:00Z">
        <w:r w:rsidRPr="002152F6">
          <w:rPr>
            <w:b/>
            <w:bCs/>
            <w:sz w:val="36"/>
            <w:szCs w:val="36"/>
            <w:rPrChange w:id="4564" w:author="Maciej Maciejewski" w:date="2024-01-05T18:36:00Z">
              <w:rPr>
                <w:szCs w:val="24"/>
              </w:rPr>
            </w:rPrChange>
          </w:rPr>
          <w:t>Lista dodatkowych plików, uzupełniających tekst pracy</w:t>
        </w:r>
      </w:ins>
    </w:p>
    <w:p w14:paraId="78539DF5" w14:textId="77777777" w:rsidR="002152F6" w:rsidRPr="002152F6" w:rsidRDefault="002152F6" w:rsidP="002152F6">
      <w:pPr>
        <w:ind w:firstLine="0"/>
        <w:rPr>
          <w:ins w:id="4565" w:author="Maciej Maciejewski" w:date="2024-01-05T18:34:00Z"/>
          <w:b/>
          <w:bCs/>
          <w:sz w:val="36"/>
          <w:szCs w:val="36"/>
          <w:rPrChange w:id="4566" w:author="Maciej Maciejewski" w:date="2024-01-05T18:36:00Z">
            <w:rPr>
              <w:ins w:id="4567" w:author="Maciej Maciejewski" w:date="2024-01-05T18:34:00Z"/>
              <w:szCs w:val="24"/>
            </w:rPr>
          </w:rPrChange>
        </w:rPr>
      </w:pPr>
      <w:ins w:id="4568" w:author="Maciej Maciejewski" w:date="2024-01-05T18:34:00Z">
        <w:r w:rsidRPr="002152F6">
          <w:rPr>
            <w:b/>
            <w:bCs/>
            <w:sz w:val="36"/>
            <w:szCs w:val="36"/>
            <w:rPrChange w:id="4569" w:author="Maciej Maciejewski" w:date="2024-01-05T18:36:00Z">
              <w:rPr>
                <w:szCs w:val="24"/>
              </w:rPr>
            </w:rPrChange>
          </w:rPr>
          <w:t>Spis rysunków</w:t>
        </w:r>
      </w:ins>
    </w:p>
    <w:p w14:paraId="07AD456E" w14:textId="77777777" w:rsidR="0010663E" w:rsidRPr="001B3C97" w:rsidDel="00DB34F0" w:rsidRDefault="0010663E">
      <w:pPr>
        <w:ind w:firstLine="708"/>
        <w:jc w:val="both"/>
        <w:rPr>
          <w:del w:id="4570" w:author="Maciej Maciejewski" w:date="2023-12-31T16:19:00Z"/>
          <w:b/>
          <w:bCs/>
          <w:sz w:val="32"/>
          <w:szCs w:val="32"/>
          <w:lang w:val="en-US"/>
          <w:rPrChange w:id="4571" w:author="Maciej Maciejewski" w:date="2024-01-05T18:01:00Z">
            <w:rPr>
              <w:del w:id="4572" w:author="Maciej Maciejewski" w:date="2023-12-31T16:19:00Z"/>
              <w:b/>
              <w:bCs/>
              <w:sz w:val="32"/>
              <w:szCs w:val="32"/>
            </w:rPr>
          </w:rPrChange>
        </w:rPr>
        <w:pPrChange w:id="4573" w:author="Maciej Maciejewski" w:date="2024-01-05T17:23:00Z">
          <w:pPr/>
        </w:pPrChange>
      </w:pPr>
    </w:p>
    <w:p w14:paraId="1D4D2F5B" w14:textId="48BE93AD" w:rsidR="0010663E" w:rsidRPr="001B3C97" w:rsidDel="00DB34F0" w:rsidRDefault="0010663E">
      <w:pPr>
        <w:ind w:firstLine="708"/>
        <w:jc w:val="both"/>
        <w:rPr>
          <w:del w:id="4574" w:author="Maciej Maciejewski" w:date="2023-12-31T16:19:00Z"/>
          <w:b/>
          <w:bCs/>
          <w:sz w:val="32"/>
          <w:szCs w:val="32"/>
          <w:lang w:val="en-US"/>
          <w:rPrChange w:id="4575" w:author="Maciej Maciejewski" w:date="2024-01-05T18:01:00Z">
            <w:rPr>
              <w:del w:id="4576" w:author="Maciej Maciejewski" w:date="2023-12-31T16:19:00Z"/>
              <w:b/>
              <w:bCs/>
              <w:sz w:val="32"/>
              <w:szCs w:val="32"/>
            </w:rPr>
          </w:rPrChange>
        </w:rPr>
        <w:pPrChange w:id="4577" w:author="Maciej Maciejewski" w:date="2024-01-05T17:23:00Z">
          <w:pPr/>
        </w:pPrChange>
      </w:pPr>
      <w:del w:id="4578" w:author="Maciej Maciejewski" w:date="2023-12-31T16:19:00Z">
        <w:r w:rsidRPr="001B3C97" w:rsidDel="00DB34F0">
          <w:rPr>
            <w:b/>
            <w:bCs/>
            <w:sz w:val="32"/>
            <w:szCs w:val="32"/>
            <w:lang w:val="en-US"/>
            <w:rPrChange w:id="4579" w:author="Maciej Maciejewski" w:date="2024-01-05T18:01:00Z">
              <w:rPr>
                <w:b/>
                <w:bCs/>
                <w:sz w:val="32"/>
                <w:szCs w:val="32"/>
              </w:rPr>
            </w:rPrChange>
          </w:rPr>
          <w:delText>3.5 Metodyka pracy</w:delText>
        </w:r>
      </w:del>
    </w:p>
    <w:p w14:paraId="351E77D9" w14:textId="77777777" w:rsidR="0010663E" w:rsidRPr="001B3C97" w:rsidRDefault="0010663E">
      <w:pPr>
        <w:ind w:firstLine="708"/>
        <w:jc w:val="both"/>
        <w:rPr>
          <w:b/>
          <w:bCs/>
          <w:sz w:val="28"/>
          <w:szCs w:val="28"/>
          <w:lang w:val="en-US"/>
          <w:rPrChange w:id="4580" w:author="Maciej Maciejewski" w:date="2024-01-05T18:01:00Z">
            <w:rPr>
              <w:b/>
              <w:bCs/>
              <w:sz w:val="28"/>
              <w:szCs w:val="28"/>
            </w:rPr>
          </w:rPrChange>
        </w:rPr>
        <w:pPrChange w:id="4581" w:author="Maciej Maciejewski" w:date="2024-01-05T17:23:00Z">
          <w:pPr/>
        </w:pPrChange>
      </w:pPr>
    </w:p>
    <w:p w14:paraId="6CE885BD" w14:textId="77777777" w:rsidR="0010663E" w:rsidRPr="00F80F88" w:rsidRDefault="0010663E" w:rsidP="0010663E">
      <w:pPr>
        <w:rPr>
          <w:szCs w:val="24"/>
        </w:rPr>
      </w:pPr>
    </w:p>
    <w:p w14:paraId="2F5F8F8F" w14:textId="77777777" w:rsidR="0010663E" w:rsidRPr="00F80F88" w:rsidRDefault="0010663E" w:rsidP="0010663E">
      <w:pPr>
        <w:rPr>
          <w:szCs w:val="24"/>
        </w:rPr>
      </w:pPr>
    </w:p>
    <w:p w14:paraId="00132A02" w14:textId="77777777" w:rsidR="00EF344A" w:rsidRPr="00F80F88" w:rsidRDefault="00EF344A"/>
    <w:sectPr w:rsidR="00EF344A" w:rsidRPr="00F80F88" w:rsidSect="00957F4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PCArtur" w:date="2023-12-31T13:25:00Z" w:initials="P">
    <w:p w14:paraId="2DB4FE91" w14:textId="77777777" w:rsidR="006C1FC8" w:rsidRDefault="006C1FC8">
      <w:pPr>
        <w:pStyle w:val="Tekstkomentarza"/>
      </w:pPr>
      <w:r>
        <w:rPr>
          <w:rStyle w:val="Odwoaniedokomentarza"/>
        </w:rPr>
        <w:annotationRef/>
      </w:r>
      <w:r>
        <w:t xml:space="preserve">Wyjustować </w:t>
      </w:r>
      <w:r w:rsidR="0079244D">
        <w:t>tekst we wszystkich akapitach</w:t>
      </w:r>
    </w:p>
  </w:comment>
  <w:comment w:id="265" w:author="Maciej Maciejewski 2" w:date="2023-12-12T15:31:00Z" w:initials="MM2">
    <w:p w14:paraId="1396D054" w14:textId="77777777" w:rsidR="0010663E" w:rsidRDefault="0010663E" w:rsidP="0010663E">
      <w:pPr>
        <w:pStyle w:val="Tekstkomentarza"/>
      </w:pPr>
      <w:r>
        <w:rPr>
          <w:rStyle w:val="Odwoaniedokomentarza"/>
        </w:rPr>
        <w:annotationRef/>
      </w:r>
      <w:r>
        <w:t>Dodać książkę do bibliografi</w:t>
      </w:r>
    </w:p>
  </w:comment>
  <w:comment w:id="266" w:author="Maciej Maciejewski" w:date="2024-01-01T19:44:00Z" w:initials="MM">
    <w:p w14:paraId="5399B0A3" w14:textId="77777777" w:rsidR="00656D6A" w:rsidRDefault="00656D6A" w:rsidP="00656D6A">
      <w:pPr>
        <w:pStyle w:val="Tekstkomentarza"/>
        <w:ind w:firstLine="0"/>
      </w:pPr>
      <w:r>
        <w:rPr>
          <w:rStyle w:val="Odwoaniedokomentarza"/>
        </w:rPr>
        <w:annotationRef/>
      </w:r>
      <w:hyperlink r:id="rId1" w:history="1">
        <w:r w:rsidRPr="00692FC7">
          <w:rPr>
            <w:rStyle w:val="Hipercze"/>
            <w:b/>
            <w:bCs/>
          </w:rPr>
          <w:t>Crowdfunding for Entrepreneurs</w:t>
        </w:r>
      </w:hyperlink>
    </w:p>
    <w:p w14:paraId="4B056800" w14:textId="77777777" w:rsidR="00656D6A" w:rsidRDefault="00000000" w:rsidP="00656D6A">
      <w:pPr>
        <w:pStyle w:val="Tekstkomentarza"/>
        <w:ind w:firstLine="0"/>
      </w:pPr>
      <w:hyperlink r:id="rId2" w:history="1">
        <w:r w:rsidR="00656D6A" w:rsidRPr="00692FC7">
          <w:rPr>
            <w:rStyle w:val="Hipercze"/>
            <w:b/>
            <w:bCs/>
          </w:rPr>
          <w:t>Francesca Di Pietro</w:t>
        </w:r>
      </w:hyperlink>
    </w:p>
  </w:comment>
  <w:comment w:id="276" w:author="PCArtur" w:date="2023-12-31T13:10:00Z" w:initials="P">
    <w:p w14:paraId="1BC2DD37" w14:textId="6C70F23A" w:rsidR="009A01FC" w:rsidRDefault="009A01FC">
      <w:pPr>
        <w:pStyle w:val="Tekstkomentarza"/>
      </w:pPr>
      <w:r>
        <w:rPr>
          <w:rStyle w:val="Odwoaniedokomentarza"/>
        </w:rPr>
        <w:annotationRef/>
      </w:r>
      <w:r>
        <w:t xml:space="preserve">Poprawić akapity w całym dokumencie </w:t>
      </w:r>
    </w:p>
  </w:comment>
  <w:comment w:id="277" w:author="Maciej Maciejewski" w:date="2024-01-01T19:42:00Z" w:initials="MM">
    <w:p w14:paraId="24F15B33" w14:textId="77777777" w:rsidR="00656D6A" w:rsidRDefault="00656D6A" w:rsidP="00656D6A">
      <w:pPr>
        <w:pStyle w:val="Tekstkomentarza"/>
        <w:ind w:firstLine="0"/>
      </w:pPr>
      <w:r>
        <w:rPr>
          <w:rStyle w:val="Odwoaniedokomentarza"/>
        </w:rPr>
        <w:annotationRef/>
      </w:r>
      <w:r>
        <w:t>Dorobiłem akapity</w:t>
      </w:r>
    </w:p>
  </w:comment>
  <w:comment w:id="281" w:author="PCArtur" w:date="2023-12-31T13:13:00Z" w:initials="P">
    <w:p w14:paraId="1DAD5163" w14:textId="459D35F9" w:rsidR="009A01FC" w:rsidRDefault="009A01FC">
      <w:pPr>
        <w:pStyle w:val="Tekstkomentarza"/>
      </w:pPr>
      <w:r>
        <w:rPr>
          <w:rStyle w:val="Odwoaniedokomentarza"/>
        </w:rPr>
        <w:annotationRef/>
      </w:r>
      <w:r>
        <w:t>Poprawić interpunkcję w całym dokumencie</w:t>
      </w:r>
    </w:p>
  </w:comment>
  <w:comment w:id="284" w:author="Maciej Maciejewski" w:date="2023-12-31T16:31:00Z" w:initials="MM">
    <w:p w14:paraId="72C87DC1" w14:textId="77777777" w:rsidR="00BD3C22" w:rsidRDefault="00BD3C22" w:rsidP="00BD3C22">
      <w:pPr>
        <w:pStyle w:val="Tekstkomentarza"/>
        <w:ind w:firstLine="0"/>
      </w:pPr>
      <w:r>
        <w:rPr>
          <w:rStyle w:val="Odwoaniedokomentarza"/>
        </w:rPr>
        <w:annotationRef/>
      </w:r>
      <w:r>
        <w:t>Lepiej napisane akapity</w:t>
      </w:r>
    </w:p>
  </w:comment>
  <w:comment w:id="296" w:author="PCArtur" w:date="2023-12-31T13:17:00Z" w:initials="P">
    <w:p w14:paraId="1D18049B" w14:textId="01A09BE4" w:rsidR="006C1FC8" w:rsidRDefault="006C1FC8">
      <w:pPr>
        <w:pStyle w:val="Tekstkomentarza"/>
      </w:pPr>
      <w:r>
        <w:rPr>
          <w:rStyle w:val="Odwoaniedokomentarza"/>
        </w:rPr>
        <w:annotationRef/>
      </w:r>
      <w:r>
        <w:t>Zalecam przemedytowanie całego fragmentu</w:t>
      </w:r>
    </w:p>
  </w:comment>
  <w:comment w:id="365" w:author="Maciej Maciejewski 2" w:date="2023-12-12T16:27:00Z" w:initials="MM">
    <w:p w14:paraId="5BE1A5EE" w14:textId="77777777" w:rsidR="0010663E" w:rsidRDefault="0010663E" w:rsidP="0010663E">
      <w:pPr>
        <w:pStyle w:val="Tekstkomentarza"/>
      </w:pPr>
      <w:r>
        <w:rPr>
          <w:rStyle w:val="Odwoaniedokomentarza"/>
        </w:rPr>
        <w:annotationRef/>
      </w:r>
      <w:r>
        <w:t>Linkt do reguraminu</w:t>
      </w:r>
    </w:p>
  </w:comment>
  <w:comment w:id="366" w:author="Maciej Maciejewski" w:date="2024-01-01T19:46:00Z" w:initials="MM">
    <w:p w14:paraId="02377D8C" w14:textId="77777777" w:rsidR="00656D6A" w:rsidRDefault="00656D6A" w:rsidP="00656D6A">
      <w:pPr>
        <w:pStyle w:val="Tekstkomentarza"/>
        <w:ind w:firstLine="0"/>
      </w:pPr>
      <w:r>
        <w:rPr>
          <w:rStyle w:val="Odwoaniedokomentarza"/>
        </w:rPr>
        <w:annotationRef/>
      </w:r>
      <w:hyperlink r:id="rId3" w:history="1">
        <w:r w:rsidRPr="001E7934">
          <w:rPr>
            <w:rStyle w:val="Hipercze"/>
          </w:rPr>
          <w:t>https://wspieram.to/regulamin</w:t>
        </w:r>
      </w:hyperlink>
    </w:p>
  </w:comment>
  <w:comment w:id="408" w:author="Maciej Maciejewski 2" w:date="2023-12-21T12:26:00Z" w:initials="MM">
    <w:p w14:paraId="086AF8B2" w14:textId="77777777" w:rsidR="0010663E" w:rsidRDefault="0010663E" w:rsidP="0010663E">
      <w:pPr>
        <w:pStyle w:val="Tekstkomentarza"/>
      </w:pPr>
      <w:r>
        <w:rPr>
          <w:rStyle w:val="Odwoaniedokomentarza"/>
        </w:rPr>
        <w:annotationRef/>
      </w:r>
      <w:r>
        <w:t>ss</w:t>
      </w:r>
    </w:p>
  </w:comment>
  <w:comment w:id="459" w:author="Maciej Maciejewski 2" w:date="2023-12-21T12:00:00Z" w:initials="MM">
    <w:p w14:paraId="0AD37CF0" w14:textId="77777777" w:rsidR="0010663E" w:rsidRDefault="0010663E" w:rsidP="0010663E">
      <w:pPr>
        <w:pStyle w:val="Tekstkomentarza"/>
      </w:pPr>
      <w:r>
        <w:rPr>
          <w:rStyle w:val="Odwoaniedokomentarza"/>
        </w:rPr>
        <w:annotationRef/>
      </w:r>
      <w:r>
        <w:t>wybrć</w:t>
      </w:r>
    </w:p>
  </w:comment>
  <w:comment w:id="494" w:author="Maciej Maciejewski 2" w:date="2023-12-21T12:43:00Z" w:initials="MM">
    <w:p w14:paraId="4AEAC15B" w14:textId="2AD41642" w:rsidR="0010663E" w:rsidRDefault="0010663E" w:rsidP="0010663E">
      <w:pPr>
        <w:pStyle w:val="Tekstkomentarza"/>
      </w:pPr>
      <w:r>
        <w:rPr>
          <w:rStyle w:val="Odwoaniedokomentarza"/>
        </w:rPr>
        <w:annotationRef/>
      </w:r>
      <w:r>
        <w:t>ss</w:t>
      </w:r>
    </w:p>
  </w:comment>
  <w:comment w:id="593" w:author="PCArtur" w:date="2023-12-31T13:43:00Z" w:initials="P">
    <w:p w14:paraId="2B089794" w14:textId="77777777" w:rsidR="00313B6F" w:rsidRDefault="00313B6F">
      <w:pPr>
        <w:pStyle w:val="Tekstkomentarza"/>
      </w:pPr>
      <w:r>
        <w:rPr>
          <w:rStyle w:val="Odwoaniedokomentarza"/>
        </w:rPr>
        <w:annotationRef/>
      </w:r>
      <w:r>
        <w:t>Popracować nad stylem</w:t>
      </w:r>
    </w:p>
    <w:p w14:paraId="03ABC23D" w14:textId="77777777" w:rsidR="00313B6F" w:rsidRDefault="00313B6F">
      <w:pPr>
        <w:pStyle w:val="Tekstkomentarza"/>
      </w:pPr>
    </w:p>
  </w:comment>
  <w:comment w:id="599" w:author="Maciej Maciejewski" w:date="2023-12-31T16:54:00Z" w:initials="MM">
    <w:p w14:paraId="4924B60F" w14:textId="77777777" w:rsidR="00CC2BE4" w:rsidRDefault="00CC2BE4" w:rsidP="00CC2BE4">
      <w:pPr>
        <w:pStyle w:val="Tekstkomentarza"/>
        <w:ind w:firstLine="0"/>
      </w:pPr>
      <w:r>
        <w:rPr>
          <w:rStyle w:val="Odwoaniedokomentarza"/>
        </w:rPr>
        <w:annotationRef/>
      </w:r>
      <w:r>
        <w:t>Chyba lepszy styl</w:t>
      </w:r>
    </w:p>
  </w:comment>
  <w:comment w:id="614" w:author="PCArtur" w:date="2023-12-31T13:45:00Z" w:initials="P">
    <w:p w14:paraId="6F475DD9" w14:textId="1FE6479E" w:rsidR="00313B6F" w:rsidRDefault="00313B6F">
      <w:pPr>
        <w:pStyle w:val="Tekstkomentarza"/>
      </w:pPr>
      <w:r>
        <w:rPr>
          <w:rStyle w:val="Odwoaniedokomentarza"/>
        </w:rPr>
        <w:annotationRef/>
      </w:r>
      <w:r>
        <w:t>Kategoryczne stwierdzenia są zawsze ryzykowne. Jest Pan pewien, że każdy użytkownik? Czy osoba niewidoma poradzi sobie?</w:t>
      </w:r>
    </w:p>
  </w:comment>
  <w:comment w:id="633" w:author="PCArtur" w:date="2023-12-31T13:47:00Z" w:initials="P">
    <w:p w14:paraId="1FE836CF" w14:textId="77777777" w:rsidR="00FB1286" w:rsidRDefault="00FB1286">
      <w:pPr>
        <w:pStyle w:val="Tekstkomentarza"/>
      </w:pPr>
      <w:r>
        <w:rPr>
          <w:rStyle w:val="Odwoaniedokomentarza"/>
        </w:rPr>
        <w:annotationRef/>
      </w:r>
      <w:r>
        <w:t>Warto popracować nad stylem</w:t>
      </w:r>
    </w:p>
  </w:comment>
  <w:comment w:id="611" w:author="Maciej Maciejewski" w:date="2023-12-31T16:57:00Z" w:initials="MM">
    <w:p w14:paraId="36CC66C1" w14:textId="77777777" w:rsidR="00CC2BE4" w:rsidRDefault="00CC2BE4" w:rsidP="00CC2BE4">
      <w:pPr>
        <w:pStyle w:val="Tekstkomentarza"/>
        <w:ind w:firstLine="0"/>
      </w:pPr>
      <w:r>
        <w:rPr>
          <w:rStyle w:val="Odwoaniedokomentarza"/>
        </w:rPr>
        <w:annotationRef/>
      </w:r>
      <w:r>
        <w:t>Bardziej ogólnie i chyba lepszy styl</w:t>
      </w:r>
    </w:p>
  </w:comment>
  <w:comment w:id="659" w:author="PCArtur" w:date="2023-12-31T13:48:00Z" w:initials="P">
    <w:p w14:paraId="2A8B691C" w14:textId="44E5C794" w:rsidR="00FB1286" w:rsidRDefault="00FB1286">
      <w:pPr>
        <w:pStyle w:val="Tekstkomentarza"/>
      </w:pPr>
      <w:r>
        <w:rPr>
          <w:rStyle w:val="Odwoaniedokomentarza"/>
        </w:rPr>
        <w:annotationRef/>
      </w:r>
      <w:r>
        <w:t xml:space="preserve">Rozpoczynanie od aby nie jest najlepszym rozwiązaniem </w:t>
      </w:r>
    </w:p>
  </w:comment>
  <w:comment w:id="661" w:author="Maciej Maciejewski 2" w:date="2023-12-22T14:21:00Z" w:initials="MM">
    <w:p w14:paraId="414C1CB5" w14:textId="77777777" w:rsidR="0010663E" w:rsidRDefault="0010663E" w:rsidP="0010663E">
      <w:pPr>
        <w:pStyle w:val="Tekstkomentarza"/>
      </w:pPr>
      <w:r>
        <w:rPr>
          <w:rStyle w:val="Odwoaniedokomentarza"/>
        </w:rPr>
        <w:annotationRef/>
      </w:r>
      <w:r>
        <w:t>Dodać książkę o dobrym kodzie</w:t>
      </w:r>
    </w:p>
  </w:comment>
  <w:comment w:id="662" w:author="PCArtur" w:date="2023-12-31T13:47:00Z" w:initials="P">
    <w:p w14:paraId="1FF614D0" w14:textId="77777777" w:rsidR="00FB1286" w:rsidRDefault="00FB1286">
      <w:pPr>
        <w:pStyle w:val="Tekstkomentarza"/>
      </w:pPr>
      <w:r>
        <w:rPr>
          <w:rStyle w:val="Odwoaniedokomentarza"/>
        </w:rPr>
        <w:annotationRef/>
      </w:r>
      <w:r>
        <w:sym w:font="Wingdings" w:char="F04A"/>
      </w:r>
    </w:p>
  </w:comment>
  <w:comment w:id="640" w:author="PCArtur" w:date="2023-12-31T13:49:00Z" w:initials="P">
    <w:p w14:paraId="3E8926DC" w14:textId="77777777" w:rsidR="00FB1286" w:rsidRDefault="00FB1286">
      <w:pPr>
        <w:pStyle w:val="Tekstkomentarza"/>
      </w:pPr>
      <w:r>
        <w:rPr>
          <w:rStyle w:val="Odwoaniedokomentarza"/>
        </w:rPr>
        <w:annotationRef/>
      </w:r>
      <w:r>
        <w:t>Wymaga przeredagowania</w:t>
      </w:r>
    </w:p>
  </w:comment>
  <w:comment w:id="665" w:author="Maciej Maciejewski" w:date="2023-12-31T17:15:00Z" w:initials="MM">
    <w:p w14:paraId="5304663E" w14:textId="77777777" w:rsidR="00C46F66" w:rsidRDefault="00C46F66" w:rsidP="00C46F66">
      <w:pPr>
        <w:pStyle w:val="Tekstkomentarza"/>
        <w:ind w:firstLine="0"/>
      </w:pPr>
      <w:r>
        <w:rPr>
          <w:rStyle w:val="Odwoaniedokomentarza"/>
        </w:rPr>
        <w:annotationRef/>
      </w:r>
      <w:r>
        <w:t>Przeredagowane, poprawiłem samogotujący się kod</w:t>
      </w:r>
    </w:p>
  </w:comment>
  <w:comment w:id="696" w:author="Maciej Maciejewski 2" w:date="2023-12-22T14:50:00Z" w:initials="MM">
    <w:p w14:paraId="2EA4A1B6" w14:textId="44F8EC99" w:rsidR="0010663E" w:rsidRDefault="0010663E" w:rsidP="0010663E">
      <w:pPr>
        <w:pStyle w:val="Tekstkomentarza"/>
      </w:pPr>
      <w:r>
        <w:rPr>
          <w:rStyle w:val="Odwoaniedokomentarza"/>
        </w:rPr>
        <w:annotationRef/>
      </w:r>
      <w:r>
        <w:t>Do stworzenia diagram przypadków urzycia</w:t>
      </w:r>
    </w:p>
  </w:comment>
  <w:comment w:id="697" w:author="Maciej Maciejewski" w:date="2023-12-23T23:24:00Z" w:initials="MM">
    <w:p w14:paraId="7CDC8A25" w14:textId="77777777" w:rsidR="0010663E" w:rsidRDefault="0010663E" w:rsidP="0010663E">
      <w:pPr>
        <w:pStyle w:val="Tekstkomentarza"/>
      </w:pPr>
      <w:r>
        <w:rPr>
          <w:rStyle w:val="Odwoaniedokomentarza"/>
        </w:rPr>
        <w:annotationRef/>
      </w:r>
      <w:r>
        <w:t>Dodać książkę do bibliografi</w:t>
      </w:r>
    </w:p>
  </w:comment>
  <w:comment w:id="698" w:author="Maciej Maciejewski" w:date="2024-01-01T19:48:00Z" w:initials="MM">
    <w:p w14:paraId="206654A0" w14:textId="77777777" w:rsidR="00656D6A" w:rsidRDefault="00656D6A" w:rsidP="00656D6A">
      <w:pPr>
        <w:pStyle w:val="Tekstkomentarza"/>
        <w:ind w:firstLine="0"/>
      </w:pPr>
      <w:r>
        <w:rPr>
          <w:rStyle w:val="Odwoaniedokomentarza"/>
        </w:rPr>
        <w:annotationRef/>
      </w:r>
      <w:r>
        <w:rPr>
          <w:b/>
          <w:bCs/>
        </w:rPr>
        <w:t>Myśl w języku Java: Nauka programowania, Allen Downey i Chris Mayfield</w:t>
      </w:r>
    </w:p>
  </w:comment>
  <w:comment w:id="699" w:author="Maciej Maciejewski" w:date="2024-01-01T19:48:00Z" w:initials="MM">
    <w:p w14:paraId="68F05E15" w14:textId="77777777" w:rsidR="00D80496" w:rsidRDefault="00D80496" w:rsidP="00D80496">
      <w:pPr>
        <w:pStyle w:val="Tekstkomentarza"/>
        <w:ind w:firstLine="0"/>
      </w:pPr>
      <w:r>
        <w:rPr>
          <w:rStyle w:val="Odwoaniedokomentarza"/>
        </w:rPr>
        <w:annotationRef/>
      </w:r>
      <w:r>
        <w:rPr>
          <w:b/>
          <w:bCs/>
        </w:rPr>
        <w:t xml:space="preserve">Angular. Profesjonalne techniki programowania. Wydanie IV </w:t>
      </w:r>
    </w:p>
    <w:p w14:paraId="216AA332" w14:textId="77777777" w:rsidR="00D80496" w:rsidRDefault="00D80496" w:rsidP="00D80496">
      <w:pPr>
        <w:pStyle w:val="Tekstkomentarza"/>
        <w:ind w:firstLine="0"/>
      </w:pPr>
      <w:r>
        <w:t xml:space="preserve"> </w:t>
      </w:r>
      <w:hyperlink r:id="rId4" w:history="1">
        <w:r w:rsidRPr="009B3357">
          <w:rPr>
            <w:rStyle w:val="Hipercze"/>
          </w:rPr>
          <w:t>Adam Freeman</w:t>
        </w:r>
      </w:hyperlink>
      <w:r>
        <w:t xml:space="preserve"> </w:t>
      </w:r>
    </w:p>
  </w:comment>
  <w:comment w:id="719" w:author="PCArtur" w:date="2023-12-31T13:51:00Z" w:initials="P">
    <w:p w14:paraId="33ACB523" w14:textId="4EF61B17" w:rsidR="00FB1286" w:rsidRDefault="00FB1286">
      <w:pPr>
        <w:pStyle w:val="Tekstkomentarza"/>
      </w:pPr>
      <w:r>
        <w:rPr>
          <w:rStyle w:val="Odwoaniedokomentarza"/>
        </w:rPr>
        <w:annotationRef/>
      </w:r>
      <w:r>
        <w:t>O co chodzi?</w:t>
      </w:r>
    </w:p>
  </w:comment>
  <w:comment w:id="725" w:author="PCArtur" w:date="2023-12-31T13:52:00Z" w:initials="P">
    <w:p w14:paraId="03ADD7C2" w14:textId="77777777" w:rsidR="00FB1286" w:rsidRDefault="00FB1286">
      <w:pPr>
        <w:pStyle w:val="Tekstkomentarza"/>
      </w:pPr>
      <w:r>
        <w:rPr>
          <w:rStyle w:val="Odwoaniedokomentarza"/>
        </w:rPr>
        <w:annotationRef/>
      </w:r>
      <w:r>
        <w:t>Wymaga przeredagowania</w:t>
      </w:r>
    </w:p>
  </w:comment>
  <w:comment w:id="723" w:author="Maciej Maciejewski" w:date="2023-12-31T17:33:00Z" w:initials="MM">
    <w:p w14:paraId="64D17848" w14:textId="77777777" w:rsidR="00257070" w:rsidRDefault="00257070" w:rsidP="00257070">
      <w:pPr>
        <w:pStyle w:val="Tekstkomentarza"/>
        <w:ind w:firstLine="0"/>
      </w:pPr>
      <w:r>
        <w:rPr>
          <w:rStyle w:val="Odwoaniedokomentarza"/>
        </w:rPr>
        <w:annotationRef/>
      </w:r>
      <w:r>
        <w:t>Przeredagowane</w:t>
      </w:r>
    </w:p>
  </w:comment>
  <w:comment w:id="734" w:author="PCArtur" w:date="2023-12-31T13:54:00Z" w:initials="P">
    <w:p w14:paraId="3F3AF15D" w14:textId="380CA72D" w:rsidR="00FB1286" w:rsidRDefault="00FB1286">
      <w:pPr>
        <w:pStyle w:val="Tekstkomentarza"/>
      </w:pPr>
      <w:r>
        <w:rPr>
          <w:rStyle w:val="Odwoaniedokomentarza"/>
        </w:rPr>
        <w:annotationRef/>
      </w:r>
      <w:r>
        <w:t>Proponuję przeredagowanie tego tekstu</w:t>
      </w:r>
    </w:p>
  </w:comment>
  <w:comment w:id="732" w:author="Maciej Maciejewski" w:date="2023-12-31T18:10:00Z" w:initials="MM">
    <w:p w14:paraId="262FFE62" w14:textId="77777777" w:rsidR="00A90D27" w:rsidRDefault="00A90D27" w:rsidP="00A90D27">
      <w:pPr>
        <w:pStyle w:val="Tekstkomentarza"/>
        <w:ind w:firstLine="0"/>
      </w:pPr>
      <w:r>
        <w:rPr>
          <w:rStyle w:val="Odwoaniedokomentarza"/>
        </w:rPr>
        <w:annotationRef/>
      </w:r>
      <w:r>
        <w:t>Przeredagowałem</w:t>
      </w:r>
    </w:p>
  </w:comment>
  <w:comment w:id="751" w:author="PCArtur" w:date="2023-12-31T13:55:00Z" w:initials="P">
    <w:p w14:paraId="534A45FD" w14:textId="265D4EB8" w:rsidR="00FB1286" w:rsidRDefault="00FB1286">
      <w:pPr>
        <w:pStyle w:val="Tekstkomentarza"/>
      </w:pPr>
      <w:r>
        <w:rPr>
          <w:rStyle w:val="Odwoaniedokomentarza"/>
        </w:rPr>
        <w:annotationRef/>
      </w:r>
      <w:r>
        <w:t>Co rozumie Pan pod pojęciem elastyczność?</w:t>
      </w:r>
    </w:p>
  </w:comment>
  <w:comment w:id="768" w:author="PCArtur" w:date="2023-12-31T13:59:00Z" w:initials="P">
    <w:p w14:paraId="636BE681" w14:textId="77777777" w:rsidR="005436AD" w:rsidRDefault="005436AD">
      <w:pPr>
        <w:pStyle w:val="Tekstkomentarza"/>
      </w:pPr>
      <w:r>
        <w:rPr>
          <w:rStyle w:val="Odwoaniedokomentarza"/>
        </w:rPr>
        <w:annotationRef/>
      </w:r>
      <w:r>
        <w:t>Wymaga przeredagowania</w:t>
      </w:r>
    </w:p>
  </w:comment>
  <w:comment w:id="766" w:author="Maciej Maciejewski" w:date="2023-12-31T18:33:00Z" w:initials="MM">
    <w:p w14:paraId="76B9359A" w14:textId="77777777" w:rsidR="00517F9C" w:rsidRDefault="00517F9C" w:rsidP="00517F9C">
      <w:pPr>
        <w:pStyle w:val="Tekstkomentarza"/>
        <w:ind w:firstLine="0"/>
      </w:pPr>
      <w:r>
        <w:rPr>
          <w:rStyle w:val="Odwoaniedokomentarza"/>
        </w:rPr>
        <w:annotationRef/>
      </w:r>
      <w:r>
        <w:t>Przeredagowane</w:t>
      </w:r>
    </w:p>
  </w:comment>
  <w:comment w:id="813" w:author="PCArtur" w:date="2023-12-31T14:02:00Z" w:initials="P">
    <w:p w14:paraId="3D76DCC6" w14:textId="6761C987" w:rsidR="00D663F1" w:rsidRDefault="00D663F1">
      <w:pPr>
        <w:pStyle w:val="Tekstkomentarza"/>
      </w:pPr>
      <w:r>
        <w:rPr>
          <w:rStyle w:val="Odwoaniedokomentarza"/>
        </w:rPr>
        <w:annotationRef/>
      </w:r>
      <w:r>
        <w:t>O co chodzi???</w:t>
      </w:r>
    </w:p>
  </w:comment>
  <w:comment w:id="814" w:author="Maciej Maciejewski" w:date="2024-01-01T19:38:00Z" w:initials="MM">
    <w:p w14:paraId="3D58B697" w14:textId="77777777" w:rsidR="00907D0D" w:rsidRDefault="00907D0D" w:rsidP="00907D0D">
      <w:pPr>
        <w:pStyle w:val="Tekstkomentarza"/>
        <w:ind w:firstLine="0"/>
      </w:pPr>
      <w:r>
        <w:rPr>
          <w:rStyle w:val="Odwoaniedokomentarza"/>
        </w:rPr>
        <w:annotationRef/>
      </w:r>
      <w:r>
        <w:t>Nie wiem jak to lepiej określić, odwołuję się do dockera, że nie ważne na jakiej maszynie się odpali docker zapewnia że będzie to samo środowisko</w:t>
      </w:r>
    </w:p>
  </w:comment>
  <w:comment w:id="860" w:author="Maciej Maciejewski" w:date="2023-12-24T19:30:00Z" w:initials="MM">
    <w:p w14:paraId="14005FB7" w14:textId="00A4F96E" w:rsidR="00823FBC" w:rsidRDefault="00823FBC" w:rsidP="00823FBC">
      <w:pPr>
        <w:pStyle w:val="Tekstkomentarza"/>
      </w:pPr>
      <w:r>
        <w:rPr>
          <w:rStyle w:val="Odwoaniedokomentarza"/>
        </w:rPr>
        <w:annotationRef/>
      </w:r>
      <w:r>
        <w:t>Dodać książkę</w:t>
      </w:r>
    </w:p>
  </w:comment>
  <w:comment w:id="1043" w:author="Maciej Maciejewski 2" w:date="2023-12-29T11:56:00Z" w:initials="MM">
    <w:p w14:paraId="51162998" w14:textId="412EA641" w:rsidR="00EB705E" w:rsidRDefault="00EB705E" w:rsidP="00EB705E">
      <w:pPr>
        <w:pStyle w:val="Tekstkomentarza"/>
      </w:pPr>
      <w:r>
        <w:rPr>
          <w:rStyle w:val="Odwoaniedokomentarza"/>
        </w:rPr>
        <w:annotationRef/>
      </w:r>
      <w:r>
        <w:t>ss</w:t>
      </w:r>
    </w:p>
  </w:comment>
  <w:comment w:id="1044" w:author="Maciej Maciejewski" w:date="2024-01-01T19:57:00Z" w:initials="MM">
    <w:p w14:paraId="4A93E407" w14:textId="77777777" w:rsidR="00D80496" w:rsidRDefault="00D80496" w:rsidP="00D80496">
      <w:pPr>
        <w:pStyle w:val="Tekstkomentarza"/>
        <w:ind w:firstLine="0"/>
      </w:pPr>
      <w:r>
        <w:rPr>
          <w:rStyle w:val="Odwoaniedokomentarza"/>
        </w:rPr>
        <w:annotationRef/>
      </w:r>
      <w:r>
        <w:t>opisać</w:t>
      </w:r>
    </w:p>
  </w:comment>
  <w:comment w:id="1115" w:author="Maciej Maciejewski 2" w:date="2023-12-29T11:56:00Z" w:initials="MM">
    <w:p w14:paraId="5A4690C5" w14:textId="6C62C361" w:rsidR="00EB705E" w:rsidRDefault="00EB705E" w:rsidP="00EB705E">
      <w:pPr>
        <w:pStyle w:val="Tekstkomentarza"/>
      </w:pPr>
      <w:r>
        <w:rPr>
          <w:rStyle w:val="Odwoaniedokomentarza"/>
        </w:rPr>
        <w:annotationRef/>
      </w:r>
      <w:r>
        <w:t>ss</w:t>
      </w:r>
    </w:p>
  </w:comment>
  <w:comment w:id="1202" w:author="Maciej Maciejewski 2" w:date="2023-12-29T11:56:00Z" w:initials="MM">
    <w:p w14:paraId="602CCCA0" w14:textId="77777777" w:rsidR="00EB705E" w:rsidRDefault="00EB705E" w:rsidP="00EB705E">
      <w:pPr>
        <w:pStyle w:val="Tekstkomentarza"/>
      </w:pPr>
      <w:r>
        <w:rPr>
          <w:rStyle w:val="Odwoaniedokomentarza"/>
        </w:rPr>
        <w:annotationRef/>
      </w:r>
      <w:r>
        <w:t>ss</w:t>
      </w:r>
    </w:p>
  </w:comment>
  <w:comment w:id="1265" w:author="Maciej Maciejewski 2" w:date="2023-12-29T11:56:00Z" w:initials="MM">
    <w:p w14:paraId="31B30804" w14:textId="77777777" w:rsidR="00EB705E" w:rsidRDefault="00EB705E" w:rsidP="00EB705E">
      <w:pPr>
        <w:pStyle w:val="Tekstkomentarza"/>
      </w:pPr>
      <w:r>
        <w:rPr>
          <w:rStyle w:val="Odwoaniedokomentarza"/>
        </w:rPr>
        <w:annotationRef/>
      </w:r>
      <w:r>
        <w:t>ss</w:t>
      </w:r>
    </w:p>
  </w:comment>
  <w:comment w:id="4242" w:author="Maciej Maciejewski" w:date="2024-01-05T18:47:00Z" w:initials="MM">
    <w:p w14:paraId="778C7B15" w14:textId="77777777" w:rsidR="00A250D2" w:rsidRDefault="00A250D2" w:rsidP="00A250D2">
      <w:pPr>
        <w:pStyle w:val="Tekstkomentarza"/>
        <w:ind w:firstLine="0"/>
      </w:pPr>
      <w:r>
        <w:rPr>
          <w:rStyle w:val="Odwoaniedokomentarza"/>
        </w:rPr>
        <w:annotationRef/>
      </w:r>
      <w:r>
        <w:t>Przenumerować zdięcia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B4FE91" w15:done="0"/>
  <w15:commentEx w15:paraId="1396D054" w15:done="0"/>
  <w15:commentEx w15:paraId="4B056800" w15:paraIdParent="1396D054" w15:done="0"/>
  <w15:commentEx w15:paraId="1BC2DD37" w15:done="0"/>
  <w15:commentEx w15:paraId="24F15B33" w15:paraIdParent="1BC2DD37" w15:done="0"/>
  <w15:commentEx w15:paraId="1DAD5163" w15:done="0"/>
  <w15:commentEx w15:paraId="72C87DC1" w15:done="0"/>
  <w15:commentEx w15:paraId="1D18049B" w15:done="0"/>
  <w15:commentEx w15:paraId="5BE1A5EE" w15:done="0"/>
  <w15:commentEx w15:paraId="02377D8C" w15:paraIdParent="5BE1A5EE" w15:done="0"/>
  <w15:commentEx w15:paraId="086AF8B2" w15:done="0"/>
  <w15:commentEx w15:paraId="0AD37CF0" w15:done="0"/>
  <w15:commentEx w15:paraId="4AEAC15B" w15:done="0"/>
  <w15:commentEx w15:paraId="03ABC23D" w15:done="0"/>
  <w15:commentEx w15:paraId="4924B60F" w15:done="0"/>
  <w15:commentEx w15:paraId="6F475DD9" w15:done="0"/>
  <w15:commentEx w15:paraId="1FE836CF" w15:done="0"/>
  <w15:commentEx w15:paraId="36CC66C1" w15:done="0"/>
  <w15:commentEx w15:paraId="2A8B691C" w15:done="0"/>
  <w15:commentEx w15:paraId="414C1CB5" w15:done="0"/>
  <w15:commentEx w15:paraId="1FF614D0" w15:done="0"/>
  <w15:commentEx w15:paraId="3E8926DC" w15:done="0"/>
  <w15:commentEx w15:paraId="5304663E" w15:done="0"/>
  <w15:commentEx w15:paraId="2EA4A1B6" w15:done="0"/>
  <w15:commentEx w15:paraId="7CDC8A25" w15:done="0"/>
  <w15:commentEx w15:paraId="206654A0" w15:paraIdParent="7CDC8A25" w15:done="0"/>
  <w15:commentEx w15:paraId="216AA332" w15:paraIdParent="7CDC8A25" w15:done="0"/>
  <w15:commentEx w15:paraId="33ACB523" w15:done="0"/>
  <w15:commentEx w15:paraId="03ADD7C2" w15:done="0"/>
  <w15:commentEx w15:paraId="64D17848" w15:done="0"/>
  <w15:commentEx w15:paraId="3F3AF15D" w15:done="0"/>
  <w15:commentEx w15:paraId="262FFE62" w15:done="0"/>
  <w15:commentEx w15:paraId="534A45FD" w15:done="0"/>
  <w15:commentEx w15:paraId="636BE681" w15:done="0"/>
  <w15:commentEx w15:paraId="76B9359A" w15:done="0"/>
  <w15:commentEx w15:paraId="3D76DCC6" w15:done="0"/>
  <w15:commentEx w15:paraId="3D58B697" w15:paraIdParent="3D76DCC6" w15:done="0"/>
  <w15:commentEx w15:paraId="14005FB7" w15:done="0"/>
  <w15:commentEx w15:paraId="51162998" w15:done="0"/>
  <w15:commentEx w15:paraId="4A93E407" w15:paraIdParent="51162998" w15:done="0"/>
  <w15:commentEx w15:paraId="5A4690C5" w15:done="0"/>
  <w15:commentEx w15:paraId="602CCCA0" w15:done="0"/>
  <w15:commentEx w15:paraId="31B30804" w15:done="0"/>
  <w15:commentEx w15:paraId="778C7B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BE72B5" w16cex:dateUtc="2024-01-01T18:44:00Z"/>
  <w16cex:commentExtensible w16cex:durableId="68DE3039" w16cex:dateUtc="2024-01-01T18:42:00Z"/>
  <w16cex:commentExtensible w16cex:durableId="4B12277D" w16cex:dateUtc="2023-12-31T15:31:00Z"/>
  <w16cex:commentExtensible w16cex:durableId="41515A26" w16cex:dateUtc="2024-01-01T18:46:00Z"/>
  <w16cex:commentExtensible w16cex:durableId="6D1CA576" w16cex:dateUtc="2023-12-31T15:54:00Z"/>
  <w16cex:commentExtensible w16cex:durableId="5DDCB1EF" w16cex:dateUtc="2023-12-31T15:57:00Z"/>
  <w16cex:commentExtensible w16cex:durableId="734DBE58" w16cex:dateUtc="2023-12-31T16:15:00Z"/>
  <w16cex:commentExtensible w16cex:durableId="2969152C" w16cex:dateUtc="2024-01-01T18:48:00Z"/>
  <w16cex:commentExtensible w16cex:durableId="1FF5AA58" w16cex:dateUtc="2024-01-01T18:48:00Z"/>
  <w16cex:commentExtensible w16cex:durableId="6861CC51" w16cex:dateUtc="2023-12-31T16:33:00Z"/>
  <w16cex:commentExtensible w16cex:durableId="303E0F7D" w16cex:dateUtc="2023-12-31T17:10:00Z"/>
  <w16cex:commentExtensible w16cex:durableId="5FDD9DFB" w16cex:dateUtc="2023-12-31T17:33:00Z"/>
  <w16cex:commentExtensible w16cex:durableId="659910F3" w16cex:dateUtc="2024-01-01T18:38:00Z"/>
  <w16cex:commentExtensible w16cex:durableId="1667A61B" w16cex:dateUtc="2023-12-29T10:56:00Z"/>
  <w16cex:commentExtensible w16cex:durableId="07DFA37F" w16cex:dateUtc="2024-01-01T18:57:00Z"/>
  <w16cex:commentExtensible w16cex:durableId="6FBBDE87" w16cex:dateUtc="2023-12-29T10:56:00Z"/>
  <w16cex:commentExtensible w16cex:durableId="73BDEDD1" w16cex:dateUtc="2023-12-29T10:56:00Z"/>
  <w16cex:commentExtensible w16cex:durableId="05442194" w16cex:dateUtc="2023-12-29T10:56:00Z"/>
  <w16cex:commentExtensible w16cex:durableId="589776F5" w16cex:dateUtc="2024-01-05T1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B4FE91" w16cid:durableId="060862A9"/>
  <w16cid:commentId w16cid:paraId="1396D054" w16cid:durableId="3FEC8819"/>
  <w16cid:commentId w16cid:paraId="4B056800" w16cid:durableId="49BE72B5"/>
  <w16cid:commentId w16cid:paraId="1BC2DD37" w16cid:durableId="3ACEFCBE"/>
  <w16cid:commentId w16cid:paraId="24F15B33" w16cid:durableId="68DE3039"/>
  <w16cid:commentId w16cid:paraId="1DAD5163" w16cid:durableId="1D366028"/>
  <w16cid:commentId w16cid:paraId="72C87DC1" w16cid:durableId="4B12277D"/>
  <w16cid:commentId w16cid:paraId="1D18049B" w16cid:durableId="7EE5B21E"/>
  <w16cid:commentId w16cid:paraId="5BE1A5EE" w16cid:durableId="1381A7D4"/>
  <w16cid:commentId w16cid:paraId="02377D8C" w16cid:durableId="41515A26"/>
  <w16cid:commentId w16cid:paraId="086AF8B2" w16cid:durableId="0312D616"/>
  <w16cid:commentId w16cid:paraId="0AD37CF0" w16cid:durableId="7BD2E714"/>
  <w16cid:commentId w16cid:paraId="4AEAC15B" w16cid:durableId="60197F1E"/>
  <w16cid:commentId w16cid:paraId="03ABC23D" w16cid:durableId="3592F3B1"/>
  <w16cid:commentId w16cid:paraId="4924B60F" w16cid:durableId="6D1CA576"/>
  <w16cid:commentId w16cid:paraId="6F475DD9" w16cid:durableId="0937F702"/>
  <w16cid:commentId w16cid:paraId="1FE836CF" w16cid:durableId="4BD66CFB"/>
  <w16cid:commentId w16cid:paraId="36CC66C1" w16cid:durableId="5DDCB1EF"/>
  <w16cid:commentId w16cid:paraId="2A8B691C" w16cid:durableId="400B28DC"/>
  <w16cid:commentId w16cid:paraId="414C1CB5" w16cid:durableId="7F0AAC1F"/>
  <w16cid:commentId w16cid:paraId="1FF614D0" w16cid:durableId="3FA44795"/>
  <w16cid:commentId w16cid:paraId="3E8926DC" w16cid:durableId="78BF9895"/>
  <w16cid:commentId w16cid:paraId="5304663E" w16cid:durableId="734DBE58"/>
  <w16cid:commentId w16cid:paraId="2EA4A1B6" w16cid:durableId="06EB5CE4"/>
  <w16cid:commentId w16cid:paraId="7CDC8A25" w16cid:durableId="5C28B255"/>
  <w16cid:commentId w16cid:paraId="206654A0" w16cid:durableId="2969152C"/>
  <w16cid:commentId w16cid:paraId="216AA332" w16cid:durableId="1FF5AA58"/>
  <w16cid:commentId w16cid:paraId="33ACB523" w16cid:durableId="225EBF50"/>
  <w16cid:commentId w16cid:paraId="03ADD7C2" w16cid:durableId="4FE260B0"/>
  <w16cid:commentId w16cid:paraId="64D17848" w16cid:durableId="6861CC51"/>
  <w16cid:commentId w16cid:paraId="3F3AF15D" w16cid:durableId="3A485AC4"/>
  <w16cid:commentId w16cid:paraId="262FFE62" w16cid:durableId="303E0F7D"/>
  <w16cid:commentId w16cid:paraId="534A45FD" w16cid:durableId="275DCA9D"/>
  <w16cid:commentId w16cid:paraId="636BE681" w16cid:durableId="4A93DF60"/>
  <w16cid:commentId w16cid:paraId="76B9359A" w16cid:durableId="5FDD9DFB"/>
  <w16cid:commentId w16cid:paraId="3D76DCC6" w16cid:durableId="1CBA231C"/>
  <w16cid:commentId w16cid:paraId="3D58B697" w16cid:durableId="659910F3"/>
  <w16cid:commentId w16cid:paraId="14005FB7" w16cid:durableId="51FD4B91"/>
  <w16cid:commentId w16cid:paraId="51162998" w16cid:durableId="1667A61B"/>
  <w16cid:commentId w16cid:paraId="4A93E407" w16cid:durableId="07DFA37F"/>
  <w16cid:commentId w16cid:paraId="5A4690C5" w16cid:durableId="6FBBDE87"/>
  <w16cid:commentId w16cid:paraId="602CCCA0" w16cid:durableId="73BDEDD1"/>
  <w16cid:commentId w16cid:paraId="31B30804" w16cid:durableId="05442194"/>
  <w16cid:commentId w16cid:paraId="778C7B15" w16cid:durableId="589776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AA140" w14:textId="77777777" w:rsidR="006543D2" w:rsidRDefault="006543D2" w:rsidP="001721A2">
      <w:r>
        <w:separator/>
      </w:r>
    </w:p>
  </w:endnote>
  <w:endnote w:type="continuationSeparator" w:id="0">
    <w:p w14:paraId="32B78543" w14:textId="77777777" w:rsidR="006543D2" w:rsidRDefault="006543D2" w:rsidP="00172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7C187" w14:textId="77777777" w:rsidR="006543D2" w:rsidRDefault="006543D2" w:rsidP="001721A2">
      <w:r>
        <w:separator/>
      </w:r>
    </w:p>
  </w:footnote>
  <w:footnote w:type="continuationSeparator" w:id="0">
    <w:p w14:paraId="46F83C67" w14:textId="77777777" w:rsidR="006543D2" w:rsidRDefault="006543D2" w:rsidP="001721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C0A"/>
    <w:multiLevelType w:val="multilevel"/>
    <w:tmpl w:val="8B34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F5476"/>
    <w:multiLevelType w:val="multilevel"/>
    <w:tmpl w:val="F64EC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2574F"/>
    <w:multiLevelType w:val="multilevel"/>
    <w:tmpl w:val="97F0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22734"/>
    <w:multiLevelType w:val="multilevel"/>
    <w:tmpl w:val="816A6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9748B"/>
    <w:multiLevelType w:val="multilevel"/>
    <w:tmpl w:val="A3C2D8EC"/>
    <w:lvl w:ilvl="0">
      <w:start w:val="3"/>
      <w:numFmt w:val="decimal"/>
      <w:lvlText w:val="%1"/>
      <w:lvlJc w:val="left"/>
      <w:pPr>
        <w:ind w:left="360" w:hanging="360"/>
      </w:pPr>
      <w:rPr>
        <w:rFonts w:hint="default"/>
        <w:b w:val="0"/>
        <w:sz w:val="24"/>
      </w:rPr>
    </w:lvl>
    <w:lvl w:ilvl="1">
      <w:start w:val="2"/>
      <w:numFmt w:val="decimal"/>
      <w:lvlText w:val="%1.%2"/>
      <w:lvlJc w:val="left"/>
      <w:pPr>
        <w:ind w:left="1069" w:hanging="360"/>
      </w:pPr>
      <w:rPr>
        <w:rFonts w:hint="default"/>
        <w:b w:val="0"/>
        <w:sz w:val="24"/>
      </w:rPr>
    </w:lvl>
    <w:lvl w:ilvl="2">
      <w:start w:val="1"/>
      <w:numFmt w:val="decimal"/>
      <w:lvlText w:val="%1.%2.%3"/>
      <w:lvlJc w:val="left"/>
      <w:pPr>
        <w:ind w:left="2138" w:hanging="720"/>
      </w:pPr>
      <w:rPr>
        <w:rFonts w:hint="default"/>
        <w:b w:val="0"/>
        <w:sz w:val="24"/>
      </w:rPr>
    </w:lvl>
    <w:lvl w:ilvl="3">
      <w:start w:val="1"/>
      <w:numFmt w:val="decimal"/>
      <w:lvlText w:val="%1.%2.%3.%4"/>
      <w:lvlJc w:val="left"/>
      <w:pPr>
        <w:ind w:left="2847" w:hanging="720"/>
      </w:pPr>
      <w:rPr>
        <w:rFonts w:hint="default"/>
        <w:b w:val="0"/>
        <w:sz w:val="24"/>
      </w:rPr>
    </w:lvl>
    <w:lvl w:ilvl="4">
      <w:start w:val="1"/>
      <w:numFmt w:val="decimal"/>
      <w:lvlText w:val="%1.%2.%3.%4.%5"/>
      <w:lvlJc w:val="left"/>
      <w:pPr>
        <w:ind w:left="3916" w:hanging="1080"/>
      </w:pPr>
      <w:rPr>
        <w:rFonts w:hint="default"/>
        <w:b w:val="0"/>
        <w:sz w:val="24"/>
      </w:rPr>
    </w:lvl>
    <w:lvl w:ilvl="5">
      <w:start w:val="1"/>
      <w:numFmt w:val="decimal"/>
      <w:lvlText w:val="%1.%2.%3.%4.%5.%6"/>
      <w:lvlJc w:val="left"/>
      <w:pPr>
        <w:ind w:left="4625" w:hanging="1080"/>
      </w:pPr>
      <w:rPr>
        <w:rFonts w:hint="default"/>
        <w:b w:val="0"/>
        <w:sz w:val="24"/>
      </w:rPr>
    </w:lvl>
    <w:lvl w:ilvl="6">
      <w:start w:val="1"/>
      <w:numFmt w:val="decimal"/>
      <w:lvlText w:val="%1.%2.%3.%4.%5.%6.%7"/>
      <w:lvlJc w:val="left"/>
      <w:pPr>
        <w:ind w:left="5694" w:hanging="1440"/>
      </w:pPr>
      <w:rPr>
        <w:rFonts w:hint="default"/>
        <w:b w:val="0"/>
        <w:sz w:val="24"/>
      </w:rPr>
    </w:lvl>
    <w:lvl w:ilvl="7">
      <w:start w:val="1"/>
      <w:numFmt w:val="decimal"/>
      <w:lvlText w:val="%1.%2.%3.%4.%5.%6.%7.%8"/>
      <w:lvlJc w:val="left"/>
      <w:pPr>
        <w:ind w:left="6403" w:hanging="1440"/>
      </w:pPr>
      <w:rPr>
        <w:rFonts w:hint="default"/>
        <w:b w:val="0"/>
        <w:sz w:val="24"/>
      </w:rPr>
    </w:lvl>
    <w:lvl w:ilvl="8">
      <w:start w:val="1"/>
      <w:numFmt w:val="decimal"/>
      <w:lvlText w:val="%1.%2.%3.%4.%5.%6.%7.%8.%9"/>
      <w:lvlJc w:val="left"/>
      <w:pPr>
        <w:ind w:left="7472" w:hanging="1800"/>
      </w:pPr>
      <w:rPr>
        <w:rFonts w:hint="default"/>
        <w:b w:val="0"/>
        <w:sz w:val="24"/>
      </w:rPr>
    </w:lvl>
  </w:abstractNum>
  <w:abstractNum w:abstractNumId="5" w15:restartNumberingAfterBreak="0">
    <w:nsid w:val="23232AD9"/>
    <w:multiLevelType w:val="multilevel"/>
    <w:tmpl w:val="EA625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1298A"/>
    <w:multiLevelType w:val="multilevel"/>
    <w:tmpl w:val="AC9E934C"/>
    <w:lvl w:ilvl="0">
      <w:start w:val="3"/>
      <w:numFmt w:val="decimal"/>
      <w:lvlText w:val="%1"/>
      <w:lvlJc w:val="left"/>
      <w:pPr>
        <w:ind w:left="360" w:hanging="360"/>
      </w:pPr>
      <w:rPr>
        <w:rFonts w:hint="default"/>
        <w:b w:val="0"/>
        <w:sz w:val="24"/>
      </w:rPr>
    </w:lvl>
    <w:lvl w:ilvl="1">
      <w:start w:val="2"/>
      <w:numFmt w:val="decimal"/>
      <w:lvlText w:val="%1.%2"/>
      <w:lvlJc w:val="left"/>
      <w:pPr>
        <w:ind w:left="360" w:hanging="36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080" w:hanging="108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440" w:hanging="1440"/>
      </w:pPr>
      <w:rPr>
        <w:rFonts w:hint="default"/>
        <w:b w:val="0"/>
        <w:sz w:val="24"/>
      </w:rPr>
    </w:lvl>
    <w:lvl w:ilvl="8">
      <w:start w:val="1"/>
      <w:numFmt w:val="decimal"/>
      <w:lvlText w:val="%1.%2.%3.%4.%5.%6.%7.%8.%9"/>
      <w:lvlJc w:val="left"/>
      <w:pPr>
        <w:ind w:left="1800" w:hanging="1800"/>
      </w:pPr>
      <w:rPr>
        <w:rFonts w:hint="default"/>
        <w:b w:val="0"/>
        <w:sz w:val="24"/>
      </w:rPr>
    </w:lvl>
  </w:abstractNum>
  <w:abstractNum w:abstractNumId="7" w15:restartNumberingAfterBreak="0">
    <w:nsid w:val="27373044"/>
    <w:multiLevelType w:val="multilevel"/>
    <w:tmpl w:val="C3EEF896"/>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lvl>
    <w:lvl w:ilvl="3">
      <w:start w:val="1"/>
      <w:numFmt w:val="decimal"/>
      <w:lvlText w:val="%1.%2.%3.%4"/>
      <w:lvlJc w:val="left"/>
      <w:pPr>
        <w:ind w:left="2835" w:hanging="720"/>
      </w:p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440" w:hanging="1800"/>
      </w:pPr>
    </w:lvl>
  </w:abstractNum>
  <w:abstractNum w:abstractNumId="8" w15:restartNumberingAfterBreak="0">
    <w:nsid w:val="2785653A"/>
    <w:multiLevelType w:val="multilevel"/>
    <w:tmpl w:val="39D8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0436"/>
    <w:multiLevelType w:val="multilevel"/>
    <w:tmpl w:val="8C16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A903B4"/>
    <w:multiLevelType w:val="multilevel"/>
    <w:tmpl w:val="73FC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B86B89"/>
    <w:multiLevelType w:val="multilevel"/>
    <w:tmpl w:val="E7B25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34100B"/>
    <w:multiLevelType w:val="multilevel"/>
    <w:tmpl w:val="5296A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EF141D"/>
    <w:multiLevelType w:val="multilevel"/>
    <w:tmpl w:val="B9BE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3959D7"/>
    <w:multiLevelType w:val="multilevel"/>
    <w:tmpl w:val="B1F6A6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F624E0"/>
    <w:multiLevelType w:val="multilevel"/>
    <w:tmpl w:val="423EBFD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0C7220"/>
    <w:multiLevelType w:val="multilevel"/>
    <w:tmpl w:val="9088388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7D4362"/>
    <w:multiLevelType w:val="multilevel"/>
    <w:tmpl w:val="738C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B429F2"/>
    <w:multiLevelType w:val="multilevel"/>
    <w:tmpl w:val="8E5C05D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8972A4"/>
    <w:multiLevelType w:val="hybridMultilevel"/>
    <w:tmpl w:val="BACC9D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6B43428A"/>
    <w:multiLevelType w:val="multilevel"/>
    <w:tmpl w:val="267A5D4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526A74"/>
    <w:multiLevelType w:val="multilevel"/>
    <w:tmpl w:val="3E826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C75FDE"/>
    <w:multiLevelType w:val="multilevel"/>
    <w:tmpl w:val="1AC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5A3A36"/>
    <w:multiLevelType w:val="multilevel"/>
    <w:tmpl w:val="CC5C7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BD3DC0"/>
    <w:multiLevelType w:val="multilevel"/>
    <w:tmpl w:val="72A6B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73171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3249604">
    <w:abstractNumId w:val="0"/>
  </w:num>
  <w:num w:numId="3" w16cid:durableId="1877696702">
    <w:abstractNumId w:val="10"/>
  </w:num>
  <w:num w:numId="4" w16cid:durableId="834340448">
    <w:abstractNumId w:val="3"/>
  </w:num>
  <w:num w:numId="5" w16cid:durableId="997686002">
    <w:abstractNumId w:val="4"/>
  </w:num>
  <w:num w:numId="6" w16cid:durableId="745223246">
    <w:abstractNumId w:val="6"/>
  </w:num>
  <w:num w:numId="7" w16cid:durableId="1941445878">
    <w:abstractNumId w:val="13"/>
  </w:num>
  <w:num w:numId="8" w16cid:durableId="1269968084">
    <w:abstractNumId w:val="5"/>
  </w:num>
  <w:num w:numId="9" w16cid:durableId="812865999">
    <w:abstractNumId w:val="22"/>
  </w:num>
  <w:num w:numId="10" w16cid:durableId="245309522">
    <w:abstractNumId w:val="11"/>
  </w:num>
  <w:num w:numId="11" w16cid:durableId="882132242">
    <w:abstractNumId w:val="2"/>
  </w:num>
  <w:num w:numId="12" w16cid:durableId="2107000141">
    <w:abstractNumId w:val="19"/>
  </w:num>
  <w:num w:numId="13" w16cid:durableId="317194818">
    <w:abstractNumId w:val="15"/>
  </w:num>
  <w:num w:numId="14" w16cid:durableId="1059481354">
    <w:abstractNumId w:val="8"/>
  </w:num>
  <w:num w:numId="15" w16cid:durableId="602884567">
    <w:abstractNumId w:val="12"/>
  </w:num>
  <w:num w:numId="16" w16cid:durableId="1215628586">
    <w:abstractNumId w:val="21"/>
  </w:num>
  <w:num w:numId="17" w16cid:durableId="1258517736">
    <w:abstractNumId w:val="23"/>
  </w:num>
  <w:num w:numId="18" w16cid:durableId="108669747">
    <w:abstractNumId w:val="17"/>
  </w:num>
  <w:num w:numId="19" w16cid:durableId="1765809048">
    <w:abstractNumId w:val="1"/>
  </w:num>
  <w:num w:numId="20" w16cid:durableId="854272742">
    <w:abstractNumId w:val="18"/>
  </w:num>
  <w:num w:numId="21" w16cid:durableId="1706713613">
    <w:abstractNumId w:val="24"/>
  </w:num>
  <w:num w:numId="22" w16cid:durableId="1662200752">
    <w:abstractNumId w:val="20"/>
  </w:num>
  <w:num w:numId="23" w16cid:durableId="1743484815">
    <w:abstractNumId w:val="14"/>
  </w:num>
  <w:num w:numId="24" w16cid:durableId="1755082585">
    <w:abstractNumId w:val="9"/>
  </w:num>
  <w:num w:numId="25" w16cid:durableId="73901385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ciej Maciejewski 2">
    <w15:presenceInfo w15:providerId="AD" w15:userId="S::maciej.maciejewski.2@asseco.pl::b41e4606-2cf1-4b1e-abe3-59cea102f5ba"/>
  </w15:person>
  <w15:person w15:author="Maciej Maciejewski">
    <w15:presenceInfo w15:providerId="Windows Live" w15:userId="0977025d2f6884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63E"/>
    <w:rsid w:val="00026D07"/>
    <w:rsid w:val="00027597"/>
    <w:rsid w:val="0003191F"/>
    <w:rsid w:val="00032F8B"/>
    <w:rsid w:val="000360B6"/>
    <w:rsid w:val="00043F7C"/>
    <w:rsid w:val="00066B95"/>
    <w:rsid w:val="000820B0"/>
    <w:rsid w:val="000856E2"/>
    <w:rsid w:val="00093D43"/>
    <w:rsid w:val="00094659"/>
    <w:rsid w:val="000C55D1"/>
    <w:rsid w:val="000F40F0"/>
    <w:rsid w:val="0010663E"/>
    <w:rsid w:val="00114FA4"/>
    <w:rsid w:val="001202E3"/>
    <w:rsid w:val="001248BB"/>
    <w:rsid w:val="001706BD"/>
    <w:rsid w:val="001721A2"/>
    <w:rsid w:val="0019735B"/>
    <w:rsid w:val="00197A39"/>
    <w:rsid w:val="001B3C97"/>
    <w:rsid w:val="001E453C"/>
    <w:rsid w:val="001F04E8"/>
    <w:rsid w:val="001F5C48"/>
    <w:rsid w:val="0020468D"/>
    <w:rsid w:val="002152F6"/>
    <w:rsid w:val="00250FE6"/>
    <w:rsid w:val="00257070"/>
    <w:rsid w:val="002A1C5A"/>
    <w:rsid w:val="002A34C5"/>
    <w:rsid w:val="002B36D4"/>
    <w:rsid w:val="002C087B"/>
    <w:rsid w:val="002E7C64"/>
    <w:rsid w:val="003107E3"/>
    <w:rsid w:val="00313B6F"/>
    <w:rsid w:val="00342CB5"/>
    <w:rsid w:val="00350A77"/>
    <w:rsid w:val="00351472"/>
    <w:rsid w:val="00362409"/>
    <w:rsid w:val="003848ED"/>
    <w:rsid w:val="003A503A"/>
    <w:rsid w:val="003A6289"/>
    <w:rsid w:val="003B27C7"/>
    <w:rsid w:val="003C1171"/>
    <w:rsid w:val="003D6F25"/>
    <w:rsid w:val="003E35BA"/>
    <w:rsid w:val="003F4866"/>
    <w:rsid w:val="00441F12"/>
    <w:rsid w:val="004546F0"/>
    <w:rsid w:val="00507DBB"/>
    <w:rsid w:val="005147D1"/>
    <w:rsid w:val="00517F9C"/>
    <w:rsid w:val="00537AD4"/>
    <w:rsid w:val="005436AD"/>
    <w:rsid w:val="0055713C"/>
    <w:rsid w:val="00557385"/>
    <w:rsid w:val="00562A84"/>
    <w:rsid w:val="0059364A"/>
    <w:rsid w:val="005C1AF3"/>
    <w:rsid w:val="005C74F4"/>
    <w:rsid w:val="005D403E"/>
    <w:rsid w:val="005D4B51"/>
    <w:rsid w:val="005D5DED"/>
    <w:rsid w:val="005D764A"/>
    <w:rsid w:val="005F78C6"/>
    <w:rsid w:val="0061091D"/>
    <w:rsid w:val="00615B03"/>
    <w:rsid w:val="006543D2"/>
    <w:rsid w:val="00656D6A"/>
    <w:rsid w:val="006571A7"/>
    <w:rsid w:val="00663332"/>
    <w:rsid w:val="00666666"/>
    <w:rsid w:val="00690716"/>
    <w:rsid w:val="0069261A"/>
    <w:rsid w:val="006C1FC8"/>
    <w:rsid w:val="006D6D67"/>
    <w:rsid w:val="006E5CB7"/>
    <w:rsid w:val="00705B36"/>
    <w:rsid w:val="00730ADB"/>
    <w:rsid w:val="007410D2"/>
    <w:rsid w:val="007607F9"/>
    <w:rsid w:val="00767A9E"/>
    <w:rsid w:val="007755E8"/>
    <w:rsid w:val="0079244D"/>
    <w:rsid w:val="007A528D"/>
    <w:rsid w:val="007B648F"/>
    <w:rsid w:val="007C4E06"/>
    <w:rsid w:val="007C7FF3"/>
    <w:rsid w:val="007D33B5"/>
    <w:rsid w:val="007E1BE0"/>
    <w:rsid w:val="00807CA7"/>
    <w:rsid w:val="00815D0D"/>
    <w:rsid w:val="00821396"/>
    <w:rsid w:val="00823FBC"/>
    <w:rsid w:val="00827ACE"/>
    <w:rsid w:val="00845231"/>
    <w:rsid w:val="0085299A"/>
    <w:rsid w:val="00885A35"/>
    <w:rsid w:val="008B09D4"/>
    <w:rsid w:val="008D228D"/>
    <w:rsid w:val="008E7786"/>
    <w:rsid w:val="008F1461"/>
    <w:rsid w:val="00901A21"/>
    <w:rsid w:val="00907D0D"/>
    <w:rsid w:val="00957F46"/>
    <w:rsid w:val="009677FB"/>
    <w:rsid w:val="00974452"/>
    <w:rsid w:val="0098456E"/>
    <w:rsid w:val="00987AC8"/>
    <w:rsid w:val="009A01FC"/>
    <w:rsid w:val="009B7E8D"/>
    <w:rsid w:val="009D39D0"/>
    <w:rsid w:val="009D5DF9"/>
    <w:rsid w:val="009F0104"/>
    <w:rsid w:val="009F3D41"/>
    <w:rsid w:val="00A062B5"/>
    <w:rsid w:val="00A14971"/>
    <w:rsid w:val="00A24373"/>
    <w:rsid w:val="00A250D2"/>
    <w:rsid w:val="00A51566"/>
    <w:rsid w:val="00A74D31"/>
    <w:rsid w:val="00A90A97"/>
    <w:rsid w:val="00A90D27"/>
    <w:rsid w:val="00A97F06"/>
    <w:rsid w:val="00AA79A1"/>
    <w:rsid w:val="00AC177B"/>
    <w:rsid w:val="00AE06FD"/>
    <w:rsid w:val="00AE7C9A"/>
    <w:rsid w:val="00B262E8"/>
    <w:rsid w:val="00B37F03"/>
    <w:rsid w:val="00B54424"/>
    <w:rsid w:val="00B54861"/>
    <w:rsid w:val="00B77CD3"/>
    <w:rsid w:val="00B95811"/>
    <w:rsid w:val="00BB2B9F"/>
    <w:rsid w:val="00BD23F9"/>
    <w:rsid w:val="00BD3850"/>
    <w:rsid w:val="00BD3C22"/>
    <w:rsid w:val="00BE2294"/>
    <w:rsid w:val="00C22B2F"/>
    <w:rsid w:val="00C46F66"/>
    <w:rsid w:val="00C527BD"/>
    <w:rsid w:val="00C759E9"/>
    <w:rsid w:val="00C865BE"/>
    <w:rsid w:val="00C96096"/>
    <w:rsid w:val="00CC2BE4"/>
    <w:rsid w:val="00D16AF0"/>
    <w:rsid w:val="00D3161D"/>
    <w:rsid w:val="00D663F1"/>
    <w:rsid w:val="00D80496"/>
    <w:rsid w:val="00D96859"/>
    <w:rsid w:val="00DA5A5D"/>
    <w:rsid w:val="00DB34F0"/>
    <w:rsid w:val="00DD6C13"/>
    <w:rsid w:val="00E217DE"/>
    <w:rsid w:val="00E64F3E"/>
    <w:rsid w:val="00E67886"/>
    <w:rsid w:val="00E778BA"/>
    <w:rsid w:val="00E86D0E"/>
    <w:rsid w:val="00EA5B13"/>
    <w:rsid w:val="00EA6FDB"/>
    <w:rsid w:val="00EB25B5"/>
    <w:rsid w:val="00EB705E"/>
    <w:rsid w:val="00EC6801"/>
    <w:rsid w:val="00EF344A"/>
    <w:rsid w:val="00F34E6D"/>
    <w:rsid w:val="00F4182E"/>
    <w:rsid w:val="00F64C2C"/>
    <w:rsid w:val="00F7401C"/>
    <w:rsid w:val="00F75525"/>
    <w:rsid w:val="00F80F88"/>
    <w:rsid w:val="00F90209"/>
    <w:rsid w:val="00FA5450"/>
    <w:rsid w:val="00FB1286"/>
    <w:rsid w:val="00FE5977"/>
    <w:rsid w:val="00FE7E83"/>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40F14"/>
  <w15:docId w15:val="{B50E4351-217B-4F41-B0A2-91AF5F53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54424"/>
    <w:pPr>
      <w:overflowPunct w:val="0"/>
      <w:autoSpaceDE w:val="0"/>
      <w:autoSpaceDN w:val="0"/>
      <w:adjustRightInd w:val="0"/>
      <w:spacing w:after="0" w:line="240" w:lineRule="auto"/>
      <w:ind w:firstLine="709"/>
    </w:pPr>
    <w:rPr>
      <w:rFonts w:ascii="Times New Roman" w:eastAsia="Times New Roman" w:hAnsi="Times New Roman" w:cs="Times New Roman"/>
      <w:kern w:val="0"/>
      <w:sz w:val="24"/>
      <w:szCs w:val="20"/>
      <w:lang w:eastAsia="pl-PL"/>
    </w:rPr>
  </w:style>
  <w:style w:type="paragraph" w:styleId="Nagwek4">
    <w:name w:val="heading 4"/>
    <w:basedOn w:val="Normalny"/>
    <w:link w:val="Nagwek4Znak"/>
    <w:uiPriority w:val="9"/>
    <w:qFormat/>
    <w:rsid w:val="0010663E"/>
    <w:pPr>
      <w:overflowPunct/>
      <w:autoSpaceDE/>
      <w:autoSpaceDN/>
      <w:adjustRightInd/>
      <w:spacing w:before="100" w:beforeAutospacing="1" w:after="100" w:afterAutospacing="1"/>
      <w:outlineLvl w:val="3"/>
    </w:pPr>
    <w:rPr>
      <w:b/>
      <w:bCs/>
      <w:szCs w:val="24"/>
      <w:lang w:eastAsia="ja-JP"/>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10663E"/>
    <w:pPr>
      <w:overflowPunct/>
      <w:autoSpaceDE/>
      <w:autoSpaceDN/>
      <w:adjustRightInd/>
      <w:spacing w:before="100" w:beforeAutospacing="1" w:after="100" w:afterAutospacing="1"/>
    </w:pPr>
    <w:rPr>
      <w:szCs w:val="24"/>
    </w:rPr>
  </w:style>
  <w:style w:type="paragraph" w:styleId="Tekstkomentarza">
    <w:name w:val="annotation text"/>
    <w:basedOn w:val="Normalny"/>
    <w:link w:val="TekstkomentarzaZnak"/>
    <w:uiPriority w:val="99"/>
    <w:unhideWhenUsed/>
    <w:rsid w:val="0010663E"/>
    <w:rPr>
      <w:sz w:val="20"/>
    </w:rPr>
  </w:style>
  <w:style w:type="character" w:customStyle="1" w:styleId="TekstkomentarzaZnak">
    <w:name w:val="Tekst komentarza Znak"/>
    <w:basedOn w:val="Domylnaczcionkaakapitu"/>
    <w:link w:val="Tekstkomentarza"/>
    <w:uiPriority w:val="99"/>
    <w:rsid w:val="0010663E"/>
    <w:rPr>
      <w:rFonts w:ascii="Times New Roman" w:eastAsia="Times New Roman" w:hAnsi="Times New Roman" w:cs="Times New Roman"/>
      <w:kern w:val="0"/>
      <w:sz w:val="20"/>
      <w:szCs w:val="20"/>
      <w:lang w:eastAsia="pl-PL"/>
    </w:rPr>
  </w:style>
  <w:style w:type="paragraph" w:styleId="Akapitzlist">
    <w:name w:val="List Paragraph"/>
    <w:basedOn w:val="Normalny"/>
    <w:uiPriority w:val="34"/>
    <w:qFormat/>
    <w:rsid w:val="0010663E"/>
    <w:pPr>
      <w:ind w:left="720"/>
      <w:contextualSpacing/>
    </w:pPr>
  </w:style>
  <w:style w:type="character" w:styleId="Odwoaniedokomentarza">
    <w:name w:val="annotation reference"/>
    <w:basedOn w:val="Domylnaczcionkaakapitu"/>
    <w:uiPriority w:val="99"/>
    <w:semiHidden/>
    <w:unhideWhenUsed/>
    <w:rsid w:val="0010663E"/>
    <w:rPr>
      <w:sz w:val="16"/>
      <w:szCs w:val="16"/>
    </w:rPr>
  </w:style>
  <w:style w:type="character" w:customStyle="1" w:styleId="Nagwek4Znak">
    <w:name w:val="Nagłówek 4 Znak"/>
    <w:basedOn w:val="Domylnaczcionkaakapitu"/>
    <w:link w:val="Nagwek4"/>
    <w:uiPriority w:val="9"/>
    <w:rsid w:val="0010663E"/>
    <w:rPr>
      <w:rFonts w:ascii="Times New Roman" w:eastAsia="Times New Roman" w:hAnsi="Times New Roman" w:cs="Times New Roman"/>
      <w:b/>
      <w:bCs/>
      <w:kern w:val="0"/>
      <w:sz w:val="24"/>
      <w:szCs w:val="24"/>
    </w:rPr>
  </w:style>
  <w:style w:type="character" w:styleId="Pogrubienie">
    <w:name w:val="Strong"/>
    <w:basedOn w:val="Domylnaczcionkaakapitu"/>
    <w:uiPriority w:val="22"/>
    <w:qFormat/>
    <w:rsid w:val="0010663E"/>
    <w:rPr>
      <w:b/>
      <w:bCs/>
    </w:rPr>
  </w:style>
  <w:style w:type="paragraph" w:styleId="Tematkomentarza">
    <w:name w:val="annotation subject"/>
    <w:basedOn w:val="Tekstkomentarza"/>
    <w:next w:val="Tekstkomentarza"/>
    <w:link w:val="TematkomentarzaZnak"/>
    <w:uiPriority w:val="99"/>
    <w:semiHidden/>
    <w:unhideWhenUsed/>
    <w:rsid w:val="00823FBC"/>
    <w:rPr>
      <w:b/>
      <w:bCs/>
    </w:rPr>
  </w:style>
  <w:style w:type="character" w:customStyle="1" w:styleId="TematkomentarzaZnak">
    <w:name w:val="Temat komentarza Znak"/>
    <w:basedOn w:val="TekstkomentarzaZnak"/>
    <w:link w:val="Tematkomentarza"/>
    <w:uiPriority w:val="99"/>
    <w:semiHidden/>
    <w:rsid w:val="00823FBC"/>
    <w:rPr>
      <w:rFonts w:ascii="Times New Roman" w:eastAsia="Times New Roman" w:hAnsi="Times New Roman" w:cs="Times New Roman"/>
      <w:b/>
      <w:bCs/>
      <w:kern w:val="0"/>
      <w:sz w:val="20"/>
      <w:szCs w:val="20"/>
      <w:lang w:eastAsia="pl-PL"/>
    </w:rPr>
  </w:style>
  <w:style w:type="paragraph" w:styleId="Tekstdymka">
    <w:name w:val="Balloon Text"/>
    <w:basedOn w:val="Normalny"/>
    <w:link w:val="TekstdymkaZnak"/>
    <w:uiPriority w:val="99"/>
    <w:semiHidden/>
    <w:unhideWhenUsed/>
    <w:rsid w:val="009A01FC"/>
    <w:rPr>
      <w:rFonts w:ascii="Tahoma" w:hAnsi="Tahoma" w:cs="Tahoma"/>
      <w:sz w:val="16"/>
      <w:szCs w:val="16"/>
    </w:rPr>
  </w:style>
  <w:style w:type="character" w:customStyle="1" w:styleId="TekstdymkaZnak">
    <w:name w:val="Tekst dymka Znak"/>
    <w:basedOn w:val="Domylnaczcionkaakapitu"/>
    <w:link w:val="Tekstdymka"/>
    <w:uiPriority w:val="99"/>
    <w:semiHidden/>
    <w:rsid w:val="009A01FC"/>
    <w:rPr>
      <w:rFonts w:ascii="Tahoma" w:eastAsia="Times New Roman" w:hAnsi="Tahoma" w:cs="Tahoma"/>
      <w:kern w:val="0"/>
      <w:sz w:val="16"/>
      <w:szCs w:val="16"/>
      <w:lang w:eastAsia="pl-PL"/>
    </w:rPr>
  </w:style>
  <w:style w:type="paragraph" w:styleId="Poprawka">
    <w:name w:val="Revision"/>
    <w:hidden/>
    <w:uiPriority w:val="99"/>
    <w:semiHidden/>
    <w:rsid w:val="00B54424"/>
    <w:pPr>
      <w:spacing w:after="0" w:line="240" w:lineRule="auto"/>
    </w:pPr>
    <w:rPr>
      <w:rFonts w:ascii="Times New Roman" w:eastAsia="Times New Roman" w:hAnsi="Times New Roman" w:cs="Times New Roman"/>
      <w:kern w:val="0"/>
      <w:sz w:val="24"/>
      <w:szCs w:val="20"/>
      <w:lang w:eastAsia="pl-PL"/>
    </w:rPr>
  </w:style>
  <w:style w:type="character" w:styleId="HTML-kod">
    <w:name w:val="HTML Code"/>
    <w:basedOn w:val="Domylnaczcionkaakapitu"/>
    <w:uiPriority w:val="99"/>
    <w:semiHidden/>
    <w:unhideWhenUsed/>
    <w:rsid w:val="00EB705E"/>
    <w:rPr>
      <w:rFonts w:ascii="Courier New" w:eastAsia="Times New Roman" w:hAnsi="Courier New" w:cs="Courier New"/>
      <w:sz w:val="20"/>
      <w:szCs w:val="20"/>
    </w:rPr>
  </w:style>
  <w:style w:type="character" w:styleId="Hipercze">
    <w:name w:val="Hyperlink"/>
    <w:basedOn w:val="Domylnaczcionkaakapitu"/>
    <w:uiPriority w:val="99"/>
    <w:unhideWhenUsed/>
    <w:rsid w:val="00656D6A"/>
    <w:rPr>
      <w:color w:val="0563C1" w:themeColor="hyperlink"/>
      <w:u w:val="single"/>
    </w:rPr>
  </w:style>
  <w:style w:type="character" w:styleId="Nierozpoznanawzmianka">
    <w:name w:val="Unresolved Mention"/>
    <w:basedOn w:val="Domylnaczcionkaakapitu"/>
    <w:uiPriority w:val="99"/>
    <w:semiHidden/>
    <w:unhideWhenUsed/>
    <w:rsid w:val="00656D6A"/>
    <w:rPr>
      <w:color w:val="605E5C"/>
      <w:shd w:val="clear" w:color="auto" w:fill="E1DFDD"/>
    </w:rPr>
  </w:style>
  <w:style w:type="table" w:styleId="Tabela-Siatka">
    <w:name w:val="Table Grid"/>
    <w:basedOn w:val="Standardowy"/>
    <w:uiPriority w:val="39"/>
    <w:rsid w:val="00987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AE06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ind w:firstLine="0"/>
    </w:pPr>
    <w:rPr>
      <w:rFonts w:ascii="Courier New" w:hAnsi="Courier New" w:cs="Courier New"/>
      <w:sz w:val="20"/>
      <w:lang w:eastAsia="ja-JP"/>
    </w:rPr>
  </w:style>
  <w:style w:type="character" w:customStyle="1" w:styleId="HTML-wstpniesformatowanyZnak">
    <w:name w:val="HTML - wstępnie sformatowany Znak"/>
    <w:basedOn w:val="Domylnaczcionkaakapitu"/>
    <w:link w:val="HTML-wstpniesformatowany"/>
    <w:uiPriority w:val="99"/>
    <w:rsid w:val="00AE06FD"/>
    <w:rPr>
      <w:rFonts w:ascii="Courier New" w:eastAsia="Times New Roman" w:hAnsi="Courier New" w:cs="Courier New"/>
      <w:kern w:val="0"/>
      <w:sz w:val="20"/>
      <w:szCs w:val="20"/>
    </w:rPr>
  </w:style>
  <w:style w:type="paragraph" w:styleId="Tekstprzypisukocowego">
    <w:name w:val="endnote text"/>
    <w:basedOn w:val="Normalny"/>
    <w:link w:val="TekstprzypisukocowegoZnak"/>
    <w:uiPriority w:val="99"/>
    <w:semiHidden/>
    <w:unhideWhenUsed/>
    <w:rsid w:val="001721A2"/>
    <w:rPr>
      <w:sz w:val="20"/>
    </w:rPr>
  </w:style>
  <w:style w:type="character" w:customStyle="1" w:styleId="TekstprzypisukocowegoZnak">
    <w:name w:val="Tekst przypisu końcowego Znak"/>
    <w:basedOn w:val="Domylnaczcionkaakapitu"/>
    <w:link w:val="Tekstprzypisukocowego"/>
    <w:uiPriority w:val="99"/>
    <w:semiHidden/>
    <w:rsid w:val="001721A2"/>
    <w:rPr>
      <w:rFonts w:ascii="Times New Roman" w:eastAsia="Times New Roman" w:hAnsi="Times New Roman" w:cs="Times New Roman"/>
      <w:kern w:val="0"/>
      <w:sz w:val="20"/>
      <w:szCs w:val="20"/>
      <w:lang w:eastAsia="pl-PL"/>
    </w:rPr>
  </w:style>
  <w:style w:type="character" w:styleId="Odwoanieprzypisukocowego">
    <w:name w:val="endnote reference"/>
    <w:basedOn w:val="Domylnaczcionkaakapitu"/>
    <w:uiPriority w:val="99"/>
    <w:semiHidden/>
    <w:unhideWhenUsed/>
    <w:rsid w:val="001721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8088">
      <w:bodyDiv w:val="1"/>
      <w:marLeft w:val="0"/>
      <w:marRight w:val="0"/>
      <w:marTop w:val="0"/>
      <w:marBottom w:val="0"/>
      <w:divBdr>
        <w:top w:val="none" w:sz="0" w:space="0" w:color="auto"/>
        <w:left w:val="none" w:sz="0" w:space="0" w:color="auto"/>
        <w:bottom w:val="none" w:sz="0" w:space="0" w:color="auto"/>
        <w:right w:val="none" w:sz="0" w:space="0" w:color="auto"/>
      </w:divBdr>
    </w:div>
    <w:div w:id="69230132">
      <w:bodyDiv w:val="1"/>
      <w:marLeft w:val="0"/>
      <w:marRight w:val="0"/>
      <w:marTop w:val="0"/>
      <w:marBottom w:val="0"/>
      <w:divBdr>
        <w:top w:val="none" w:sz="0" w:space="0" w:color="auto"/>
        <w:left w:val="none" w:sz="0" w:space="0" w:color="auto"/>
        <w:bottom w:val="none" w:sz="0" w:space="0" w:color="auto"/>
        <w:right w:val="none" w:sz="0" w:space="0" w:color="auto"/>
      </w:divBdr>
      <w:divsChild>
        <w:div w:id="1532575835">
          <w:marLeft w:val="0"/>
          <w:marRight w:val="0"/>
          <w:marTop w:val="0"/>
          <w:marBottom w:val="0"/>
          <w:divBdr>
            <w:top w:val="none" w:sz="0" w:space="0" w:color="auto"/>
            <w:left w:val="none" w:sz="0" w:space="0" w:color="auto"/>
            <w:bottom w:val="none" w:sz="0" w:space="0" w:color="auto"/>
            <w:right w:val="none" w:sz="0" w:space="0" w:color="auto"/>
          </w:divBdr>
          <w:divsChild>
            <w:div w:id="20720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2324">
      <w:bodyDiv w:val="1"/>
      <w:marLeft w:val="0"/>
      <w:marRight w:val="0"/>
      <w:marTop w:val="0"/>
      <w:marBottom w:val="0"/>
      <w:divBdr>
        <w:top w:val="none" w:sz="0" w:space="0" w:color="auto"/>
        <w:left w:val="none" w:sz="0" w:space="0" w:color="auto"/>
        <w:bottom w:val="none" w:sz="0" w:space="0" w:color="auto"/>
        <w:right w:val="none" w:sz="0" w:space="0" w:color="auto"/>
      </w:divBdr>
      <w:divsChild>
        <w:div w:id="2094813226">
          <w:marLeft w:val="0"/>
          <w:marRight w:val="0"/>
          <w:marTop w:val="0"/>
          <w:marBottom w:val="0"/>
          <w:divBdr>
            <w:top w:val="none" w:sz="0" w:space="0" w:color="auto"/>
            <w:left w:val="none" w:sz="0" w:space="0" w:color="auto"/>
            <w:bottom w:val="none" w:sz="0" w:space="0" w:color="auto"/>
            <w:right w:val="none" w:sz="0" w:space="0" w:color="auto"/>
          </w:divBdr>
        </w:div>
      </w:divsChild>
    </w:div>
    <w:div w:id="89326395">
      <w:bodyDiv w:val="1"/>
      <w:marLeft w:val="0"/>
      <w:marRight w:val="0"/>
      <w:marTop w:val="0"/>
      <w:marBottom w:val="0"/>
      <w:divBdr>
        <w:top w:val="none" w:sz="0" w:space="0" w:color="auto"/>
        <w:left w:val="none" w:sz="0" w:space="0" w:color="auto"/>
        <w:bottom w:val="none" w:sz="0" w:space="0" w:color="auto"/>
        <w:right w:val="none" w:sz="0" w:space="0" w:color="auto"/>
      </w:divBdr>
      <w:divsChild>
        <w:div w:id="752050386">
          <w:marLeft w:val="0"/>
          <w:marRight w:val="0"/>
          <w:marTop w:val="0"/>
          <w:marBottom w:val="0"/>
          <w:divBdr>
            <w:top w:val="none" w:sz="0" w:space="0" w:color="auto"/>
            <w:left w:val="none" w:sz="0" w:space="0" w:color="auto"/>
            <w:bottom w:val="none" w:sz="0" w:space="0" w:color="auto"/>
            <w:right w:val="none" w:sz="0" w:space="0" w:color="auto"/>
          </w:divBdr>
          <w:divsChild>
            <w:div w:id="1154957826">
              <w:marLeft w:val="0"/>
              <w:marRight w:val="0"/>
              <w:marTop w:val="0"/>
              <w:marBottom w:val="0"/>
              <w:divBdr>
                <w:top w:val="none" w:sz="0" w:space="0" w:color="auto"/>
                <w:left w:val="none" w:sz="0" w:space="0" w:color="auto"/>
                <w:bottom w:val="none" w:sz="0" w:space="0" w:color="auto"/>
                <w:right w:val="none" w:sz="0" w:space="0" w:color="auto"/>
              </w:divBdr>
            </w:div>
            <w:div w:id="1508446029">
              <w:marLeft w:val="0"/>
              <w:marRight w:val="0"/>
              <w:marTop w:val="0"/>
              <w:marBottom w:val="0"/>
              <w:divBdr>
                <w:top w:val="none" w:sz="0" w:space="0" w:color="auto"/>
                <w:left w:val="none" w:sz="0" w:space="0" w:color="auto"/>
                <w:bottom w:val="none" w:sz="0" w:space="0" w:color="auto"/>
                <w:right w:val="none" w:sz="0" w:space="0" w:color="auto"/>
              </w:divBdr>
            </w:div>
            <w:div w:id="2084334878">
              <w:marLeft w:val="0"/>
              <w:marRight w:val="0"/>
              <w:marTop w:val="0"/>
              <w:marBottom w:val="0"/>
              <w:divBdr>
                <w:top w:val="none" w:sz="0" w:space="0" w:color="auto"/>
                <w:left w:val="none" w:sz="0" w:space="0" w:color="auto"/>
                <w:bottom w:val="none" w:sz="0" w:space="0" w:color="auto"/>
                <w:right w:val="none" w:sz="0" w:space="0" w:color="auto"/>
              </w:divBdr>
            </w:div>
            <w:div w:id="1316185561">
              <w:marLeft w:val="0"/>
              <w:marRight w:val="0"/>
              <w:marTop w:val="0"/>
              <w:marBottom w:val="0"/>
              <w:divBdr>
                <w:top w:val="none" w:sz="0" w:space="0" w:color="auto"/>
                <w:left w:val="none" w:sz="0" w:space="0" w:color="auto"/>
                <w:bottom w:val="none" w:sz="0" w:space="0" w:color="auto"/>
                <w:right w:val="none" w:sz="0" w:space="0" w:color="auto"/>
              </w:divBdr>
            </w:div>
            <w:div w:id="1544057801">
              <w:marLeft w:val="0"/>
              <w:marRight w:val="0"/>
              <w:marTop w:val="0"/>
              <w:marBottom w:val="0"/>
              <w:divBdr>
                <w:top w:val="none" w:sz="0" w:space="0" w:color="auto"/>
                <w:left w:val="none" w:sz="0" w:space="0" w:color="auto"/>
                <w:bottom w:val="none" w:sz="0" w:space="0" w:color="auto"/>
                <w:right w:val="none" w:sz="0" w:space="0" w:color="auto"/>
              </w:divBdr>
            </w:div>
            <w:div w:id="27244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1648">
      <w:bodyDiv w:val="1"/>
      <w:marLeft w:val="0"/>
      <w:marRight w:val="0"/>
      <w:marTop w:val="0"/>
      <w:marBottom w:val="0"/>
      <w:divBdr>
        <w:top w:val="none" w:sz="0" w:space="0" w:color="auto"/>
        <w:left w:val="none" w:sz="0" w:space="0" w:color="auto"/>
        <w:bottom w:val="none" w:sz="0" w:space="0" w:color="auto"/>
        <w:right w:val="none" w:sz="0" w:space="0" w:color="auto"/>
      </w:divBdr>
    </w:div>
    <w:div w:id="103497606">
      <w:bodyDiv w:val="1"/>
      <w:marLeft w:val="0"/>
      <w:marRight w:val="0"/>
      <w:marTop w:val="0"/>
      <w:marBottom w:val="0"/>
      <w:divBdr>
        <w:top w:val="none" w:sz="0" w:space="0" w:color="auto"/>
        <w:left w:val="none" w:sz="0" w:space="0" w:color="auto"/>
        <w:bottom w:val="none" w:sz="0" w:space="0" w:color="auto"/>
        <w:right w:val="none" w:sz="0" w:space="0" w:color="auto"/>
      </w:divBdr>
      <w:divsChild>
        <w:div w:id="347683360">
          <w:marLeft w:val="0"/>
          <w:marRight w:val="0"/>
          <w:marTop w:val="0"/>
          <w:marBottom w:val="0"/>
          <w:divBdr>
            <w:top w:val="none" w:sz="0" w:space="0" w:color="auto"/>
            <w:left w:val="none" w:sz="0" w:space="0" w:color="auto"/>
            <w:bottom w:val="none" w:sz="0" w:space="0" w:color="auto"/>
            <w:right w:val="none" w:sz="0" w:space="0" w:color="auto"/>
          </w:divBdr>
        </w:div>
      </w:divsChild>
    </w:div>
    <w:div w:id="105392915">
      <w:bodyDiv w:val="1"/>
      <w:marLeft w:val="0"/>
      <w:marRight w:val="0"/>
      <w:marTop w:val="0"/>
      <w:marBottom w:val="0"/>
      <w:divBdr>
        <w:top w:val="none" w:sz="0" w:space="0" w:color="auto"/>
        <w:left w:val="none" w:sz="0" w:space="0" w:color="auto"/>
        <w:bottom w:val="none" w:sz="0" w:space="0" w:color="auto"/>
        <w:right w:val="none" w:sz="0" w:space="0" w:color="auto"/>
      </w:divBdr>
    </w:div>
    <w:div w:id="150802423">
      <w:bodyDiv w:val="1"/>
      <w:marLeft w:val="0"/>
      <w:marRight w:val="0"/>
      <w:marTop w:val="0"/>
      <w:marBottom w:val="0"/>
      <w:divBdr>
        <w:top w:val="none" w:sz="0" w:space="0" w:color="auto"/>
        <w:left w:val="none" w:sz="0" w:space="0" w:color="auto"/>
        <w:bottom w:val="none" w:sz="0" w:space="0" w:color="auto"/>
        <w:right w:val="none" w:sz="0" w:space="0" w:color="auto"/>
      </w:divBdr>
      <w:divsChild>
        <w:div w:id="1692947529">
          <w:marLeft w:val="0"/>
          <w:marRight w:val="0"/>
          <w:marTop w:val="0"/>
          <w:marBottom w:val="0"/>
          <w:divBdr>
            <w:top w:val="none" w:sz="0" w:space="0" w:color="auto"/>
            <w:left w:val="none" w:sz="0" w:space="0" w:color="auto"/>
            <w:bottom w:val="none" w:sz="0" w:space="0" w:color="auto"/>
            <w:right w:val="none" w:sz="0" w:space="0" w:color="auto"/>
          </w:divBdr>
        </w:div>
      </w:divsChild>
    </w:div>
    <w:div w:id="169566704">
      <w:bodyDiv w:val="1"/>
      <w:marLeft w:val="0"/>
      <w:marRight w:val="0"/>
      <w:marTop w:val="0"/>
      <w:marBottom w:val="0"/>
      <w:divBdr>
        <w:top w:val="none" w:sz="0" w:space="0" w:color="auto"/>
        <w:left w:val="none" w:sz="0" w:space="0" w:color="auto"/>
        <w:bottom w:val="none" w:sz="0" w:space="0" w:color="auto"/>
        <w:right w:val="none" w:sz="0" w:space="0" w:color="auto"/>
      </w:divBdr>
      <w:divsChild>
        <w:div w:id="349962687">
          <w:marLeft w:val="0"/>
          <w:marRight w:val="0"/>
          <w:marTop w:val="0"/>
          <w:marBottom w:val="0"/>
          <w:divBdr>
            <w:top w:val="none" w:sz="0" w:space="0" w:color="auto"/>
            <w:left w:val="none" w:sz="0" w:space="0" w:color="auto"/>
            <w:bottom w:val="none" w:sz="0" w:space="0" w:color="auto"/>
            <w:right w:val="none" w:sz="0" w:space="0" w:color="auto"/>
          </w:divBdr>
        </w:div>
      </w:divsChild>
    </w:div>
    <w:div w:id="226230317">
      <w:bodyDiv w:val="1"/>
      <w:marLeft w:val="0"/>
      <w:marRight w:val="0"/>
      <w:marTop w:val="0"/>
      <w:marBottom w:val="0"/>
      <w:divBdr>
        <w:top w:val="none" w:sz="0" w:space="0" w:color="auto"/>
        <w:left w:val="none" w:sz="0" w:space="0" w:color="auto"/>
        <w:bottom w:val="none" w:sz="0" w:space="0" w:color="auto"/>
        <w:right w:val="none" w:sz="0" w:space="0" w:color="auto"/>
      </w:divBdr>
      <w:divsChild>
        <w:div w:id="1055206116">
          <w:marLeft w:val="0"/>
          <w:marRight w:val="0"/>
          <w:marTop w:val="0"/>
          <w:marBottom w:val="0"/>
          <w:divBdr>
            <w:top w:val="none" w:sz="0" w:space="0" w:color="auto"/>
            <w:left w:val="none" w:sz="0" w:space="0" w:color="auto"/>
            <w:bottom w:val="none" w:sz="0" w:space="0" w:color="auto"/>
            <w:right w:val="none" w:sz="0" w:space="0" w:color="auto"/>
          </w:divBdr>
        </w:div>
      </w:divsChild>
    </w:div>
    <w:div w:id="229511240">
      <w:bodyDiv w:val="1"/>
      <w:marLeft w:val="0"/>
      <w:marRight w:val="0"/>
      <w:marTop w:val="0"/>
      <w:marBottom w:val="0"/>
      <w:divBdr>
        <w:top w:val="none" w:sz="0" w:space="0" w:color="auto"/>
        <w:left w:val="none" w:sz="0" w:space="0" w:color="auto"/>
        <w:bottom w:val="none" w:sz="0" w:space="0" w:color="auto"/>
        <w:right w:val="none" w:sz="0" w:space="0" w:color="auto"/>
      </w:divBdr>
    </w:div>
    <w:div w:id="252713222">
      <w:bodyDiv w:val="1"/>
      <w:marLeft w:val="0"/>
      <w:marRight w:val="0"/>
      <w:marTop w:val="0"/>
      <w:marBottom w:val="0"/>
      <w:divBdr>
        <w:top w:val="none" w:sz="0" w:space="0" w:color="auto"/>
        <w:left w:val="none" w:sz="0" w:space="0" w:color="auto"/>
        <w:bottom w:val="none" w:sz="0" w:space="0" w:color="auto"/>
        <w:right w:val="none" w:sz="0" w:space="0" w:color="auto"/>
      </w:divBdr>
    </w:div>
    <w:div w:id="259653961">
      <w:bodyDiv w:val="1"/>
      <w:marLeft w:val="0"/>
      <w:marRight w:val="0"/>
      <w:marTop w:val="0"/>
      <w:marBottom w:val="0"/>
      <w:divBdr>
        <w:top w:val="none" w:sz="0" w:space="0" w:color="auto"/>
        <w:left w:val="none" w:sz="0" w:space="0" w:color="auto"/>
        <w:bottom w:val="none" w:sz="0" w:space="0" w:color="auto"/>
        <w:right w:val="none" w:sz="0" w:space="0" w:color="auto"/>
      </w:divBdr>
    </w:div>
    <w:div w:id="289828926">
      <w:bodyDiv w:val="1"/>
      <w:marLeft w:val="0"/>
      <w:marRight w:val="0"/>
      <w:marTop w:val="0"/>
      <w:marBottom w:val="0"/>
      <w:divBdr>
        <w:top w:val="none" w:sz="0" w:space="0" w:color="auto"/>
        <w:left w:val="none" w:sz="0" w:space="0" w:color="auto"/>
        <w:bottom w:val="none" w:sz="0" w:space="0" w:color="auto"/>
        <w:right w:val="none" w:sz="0" w:space="0" w:color="auto"/>
      </w:divBdr>
    </w:div>
    <w:div w:id="297150219">
      <w:bodyDiv w:val="1"/>
      <w:marLeft w:val="0"/>
      <w:marRight w:val="0"/>
      <w:marTop w:val="0"/>
      <w:marBottom w:val="0"/>
      <w:divBdr>
        <w:top w:val="none" w:sz="0" w:space="0" w:color="auto"/>
        <w:left w:val="none" w:sz="0" w:space="0" w:color="auto"/>
        <w:bottom w:val="none" w:sz="0" w:space="0" w:color="auto"/>
        <w:right w:val="none" w:sz="0" w:space="0" w:color="auto"/>
      </w:divBdr>
      <w:divsChild>
        <w:div w:id="1302538296">
          <w:marLeft w:val="0"/>
          <w:marRight w:val="0"/>
          <w:marTop w:val="0"/>
          <w:marBottom w:val="0"/>
          <w:divBdr>
            <w:top w:val="none" w:sz="0" w:space="0" w:color="auto"/>
            <w:left w:val="none" w:sz="0" w:space="0" w:color="auto"/>
            <w:bottom w:val="none" w:sz="0" w:space="0" w:color="auto"/>
            <w:right w:val="none" w:sz="0" w:space="0" w:color="auto"/>
          </w:divBdr>
        </w:div>
      </w:divsChild>
    </w:div>
    <w:div w:id="310721867">
      <w:bodyDiv w:val="1"/>
      <w:marLeft w:val="0"/>
      <w:marRight w:val="0"/>
      <w:marTop w:val="0"/>
      <w:marBottom w:val="0"/>
      <w:divBdr>
        <w:top w:val="none" w:sz="0" w:space="0" w:color="auto"/>
        <w:left w:val="none" w:sz="0" w:space="0" w:color="auto"/>
        <w:bottom w:val="none" w:sz="0" w:space="0" w:color="auto"/>
        <w:right w:val="none" w:sz="0" w:space="0" w:color="auto"/>
      </w:divBdr>
      <w:divsChild>
        <w:div w:id="115147166">
          <w:marLeft w:val="0"/>
          <w:marRight w:val="0"/>
          <w:marTop w:val="0"/>
          <w:marBottom w:val="0"/>
          <w:divBdr>
            <w:top w:val="none" w:sz="0" w:space="0" w:color="auto"/>
            <w:left w:val="none" w:sz="0" w:space="0" w:color="auto"/>
            <w:bottom w:val="none" w:sz="0" w:space="0" w:color="auto"/>
            <w:right w:val="none" w:sz="0" w:space="0" w:color="auto"/>
          </w:divBdr>
          <w:divsChild>
            <w:div w:id="799693054">
              <w:marLeft w:val="0"/>
              <w:marRight w:val="0"/>
              <w:marTop w:val="0"/>
              <w:marBottom w:val="0"/>
              <w:divBdr>
                <w:top w:val="none" w:sz="0" w:space="0" w:color="auto"/>
                <w:left w:val="none" w:sz="0" w:space="0" w:color="auto"/>
                <w:bottom w:val="none" w:sz="0" w:space="0" w:color="auto"/>
                <w:right w:val="none" w:sz="0" w:space="0" w:color="auto"/>
              </w:divBdr>
            </w:div>
            <w:div w:id="812916153">
              <w:marLeft w:val="0"/>
              <w:marRight w:val="0"/>
              <w:marTop w:val="0"/>
              <w:marBottom w:val="0"/>
              <w:divBdr>
                <w:top w:val="none" w:sz="0" w:space="0" w:color="auto"/>
                <w:left w:val="none" w:sz="0" w:space="0" w:color="auto"/>
                <w:bottom w:val="none" w:sz="0" w:space="0" w:color="auto"/>
                <w:right w:val="none" w:sz="0" w:space="0" w:color="auto"/>
              </w:divBdr>
            </w:div>
            <w:div w:id="1071735455">
              <w:marLeft w:val="0"/>
              <w:marRight w:val="0"/>
              <w:marTop w:val="0"/>
              <w:marBottom w:val="0"/>
              <w:divBdr>
                <w:top w:val="none" w:sz="0" w:space="0" w:color="auto"/>
                <w:left w:val="none" w:sz="0" w:space="0" w:color="auto"/>
                <w:bottom w:val="none" w:sz="0" w:space="0" w:color="auto"/>
                <w:right w:val="none" w:sz="0" w:space="0" w:color="auto"/>
              </w:divBdr>
            </w:div>
            <w:div w:id="425612386">
              <w:marLeft w:val="0"/>
              <w:marRight w:val="0"/>
              <w:marTop w:val="0"/>
              <w:marBottom w:val="0"/>
              <w:divBdr>
                <w:top w:val="none" w:sz="0" w:space="0" w:color="auto"/>
                <w:left w:val="none" w:sz="0" w:space="0" w:color="auto"/>
                <w:bottom w:val="none" w:sz="0" w:space="0" w:color="auto"/>
                <w:right w:val="none" w:sz="0" w:space="0" w:color="auto"/>
              </w:divBdr>
            </w:div>
            <w:div w:id="1693797681">
              <w:marLeft w:val="0"/>
              <w:marRight w:val="0"/>
              <w:marTop w:val="0"/>
              <w:marBottom w:val="0"/>
              <w:divBdr>
                <w:top w:val="none" w:sz="0" w:space="0" w:color="auto"/>
                <w:left w:val="none" w:sz="0" w:space="0" w:color="auto"/>
                <w:bottom w:val="none" w:sz="0" w:space="0" w:color="auto"/>
                <w:right w:val="none" w:sz="0" w:space="0" w:color="auto"/>
              </w:divBdr>
            </w:div>
            <w:div w:id="11954168">
              <w:marLeft w:val="0"/>
              <w:marRight w:val="0"/>
              <w:marTop w:val="0"/>
              <w:marBottom w:val="0"/>
              <w:divBdr>
                <w:top w:val="none" w:sz="0" w:space="0" w:color="auto"/>
                <w:left w:val="none" w:sz="0" w:space="0" w:color="auto"/>
                <w:bottom w:val="none" w:sz="0" w:space="0" w:color="auto"/>
                <w:right w:val="none" w:sz="0" w:space="0" w:color="auto"/>
              </w:divBdr>
            </w:div>
            <w:div w:id="1043793468">
              <w:marLeft w:val="0"/>
              <w:marRight w:val="0"/>
              <w:marTop w:val="0"/>
              <w:marBottom w:val="0"/>
              <w:divBdr>
                <w:top w:val="none" w:sz="0" w:space="0" w:color="auto"/>
                <w:left w:val="none" w:sz="0" w:space="0" w:color="auto"/>
                <w:bottom w:val="none" w:sz="0" w:space="0" w:color="auto"/>
                <w:right w:val="none" w:sz="0" w:space="0" w:color="auto"/>
              </w:divBdr>
            </w:div>
            <w:div w:id="856387567">
              <w:marLeft w:val="0"/>
              <w:marRight w:val="0"/>
              <w:marTop w:val="0"/>
              <w:marBottom w:val="0"/>
              <w:divBdr>
                <w:top w:val="none" w:sz="0" w:space="0" w:color="auto"/>
                <w:left w:val="none" w:sz="0" w:space="0" w:color="auto"/>
                <w:bottom w:val="none" w:sz="0" w:space="0" w:color="auto"/>
                <w:right w:val="none" w:sz="0" w:space="0" w:color="auto"/>
              </w:divBdr>
            </w:div>
            <w:div w:id="1289434991">
              <w:marLeft w:val="0"/>
              <w:marRight w:val="0"/>
              <w:marTop w:val="0"/>
              <w:marBottom w:val="0"/>
              <w:divBdr>
                <w:top w:val="none" w:sz="0" w:space="0" w:color="auto"/>
                <w:left w:val="none" w:sz="0" w:space="0" w:color="auto"/>
                <w:bottom w:val="none" w:sz="0" w:space="0" w:color="auto"/>
                <w:right w:val="none" w:sz="0" w:space="0" w:color="auto"/>
              </w:divBdr>
            </w:div>
            <w:div w:id="732967933">
              <w:marLeft w:val="0"/>
              <w:marRight w:val="0"/>
              <w:marTop w:val="0"/>
              <w:marBottom w:val="0"/>
              <w:divBdr>
                <w:top w:val="none" w:sz="0" w:space="0" w:color="auto"/>
                <w:left w:val="none" w:sz="0" w:space="0" w:color="auto"/>
                <w:bottom w:val="none" w:sz="0" w:space="0" w:color="auto"/>
                <w:right w:val="none" w:sz="0" w:space="0" w:color="auto"/>
              </w:divBdr>
            </w:div>
            <w:div w:id="265582603">
              <w:marLeft w:val="0"/>
              <w:marRight w:val="0"/>
              <w:marTop w:val="0"/>
              <w:marBottom w:val="0"/>
              <w:divBdr>
                <w:top w:val="none" w:sz="0" w:space="0" w:color="auto"/>
                <w:left w:val="none" w:sz="0" w:space="0" w:color="auto"/>
                <w:bottom w:val="none" w:sz="0" w:space="0" w:color="auto"/>
                <w:right w:val="none" w:sz="0" w:space="0" w:color="auto"/>
              </w:divBdr>
            </w:div>
            <w:div w:id="1872843916">
              <w:marLeft w:val="0"/>
              <w:marRight w:val="0"/>
              <w:marTop w:val="0"/>
              <w:marBottom w:val="0"/>
              <w:divBdr>
                <w:top w:val="none" w:sz="0" w:space="0" w:color="auto"/>
                <w:left w:val="none" w:sz="0" w:space="0" w:color="auto"/>
                <w:bottom w:val="none" w:sz="0" w:space="0" w:color="auto"/>
                <w:right w:val="none" w:sz="0" w:space="0" w:color="auto"/>
              </w:divBdr>
            </w:div>
            <w:div w:id="827096188">
              <w:marLeft w:val="0"/>
              <w:marRight w:val="0"/>
              <w:marTop w:val="0"/>
              <w:marBottom w:val="0"/>
              <w:divBdr>
                <w:top w:val="none" w:sz="0" w:space="0" w:color="auto"/>
                <w:left w:val="none" w:sz="0" w:space="0" w:color="auto"/>
                <w:bottom w:val="none" w:sz="0" w:space="0" w:color="auto"/>
                <w:right w:val="none" w:sz="0" w:space="0" w:color="auto"/>
              </w:divBdr>
            </w:div>
            <w:div w:id="1254240416">
              <w:marLeft w:val="0"/>
              <w:marRight w:val="0"/>
              <w:marTop w:val="0"/>
              <w:marBottom w:val="0"/>
              <w:divBdr>
                <w:top w:val="none" w:sz="0" w:space="0" w:color="auto"/>
                <w:left w:val="none" w:sz="0" w:space="0" w:color="auto"/>
                <w:bottom w:val="none" w:sz="0" w:space="0" w:color="auto"/>
                <w:right w:val="none" w:sz="0" w:space="0" w:color="auto"/>
              </w:divBdr>
            </w:div>
            <w:div w:id="2049988603">
              <w:marLeft w:val="0"/>
              <w:marRight w:val="0"/>
              <w:marTop w:val="0"/>
              <w:marBottom w:val="0"/>
              <w:divBdr>
                <w:top w:val="none" w:sz="0" w:space="0" w:color="auto"/>
                <w:left w:val="none" w:sz="0" w:space="0" w:color="auto"/>
                <w:bottom w:val="none" w:sz="0" w:space="0" w:color="auto"/>
                <w:right w:val="none" w:sz="0" w:space="0" w:color="auto"/>
              </w:divBdr>
            </w:div>
            <w:div w:id="179922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5937">
      <w:bodyDiv w:val="1"/>
      <w:marLeft w:val="0"/>
      <w:marRight w:val="0"/>
      <w:marTop w:val="0"/>
      <w:marBottom w:val="0"/>
      <w:divBdr>
        <w:top w:val="none" w:sz="0" w:space="0" w:color="auto"/>
        <w:left w:val="none" w:sz="0" w:space="0" w:color="auto"/>
        <w:bottom w:val="none" w:sz="0" w:space="0" w:color="auto"/>
        <w:right w:val="none" w:sz="0" w:space="0" w:color="auto"/>
      </w:divBdr>
    </w:div>
    <w:div w:id="395785935">
      <w:bodyDiv w:val="1"/>
      <w:marLeft w:val="0"/>
      <w:marRight w:val="0"/>
      <w:marTop w:val="0"/>
      <w:marBottom w:val="0"/>
      <w:divBdr>
        <w:top w:val="none" w:sz="0" w:space="0" w:color="auto"/>
        <w:left w:val="none" w:sz="0" w:space="0" w:color="auto"/>
        <w:bottom w:val="none" w:sz="0" w:space="0" w:color="auto"/>
        <w:right w:val="none" w:sz="0" w:space="0" w:color="auto"/>
      </w:divBdr>
    </w:div>
    <w:div w:id="453520817">
      <w:bodyDiv w:val="1"/>
      <w:marLeft w:val="0"/>
      <w:marRight w:val="0"/>
      <w:marTop w:val="0"/>
      <w:marBottom w:val="0"/>
      <w:divBdr>
        <w:top w:val="none" w:sz="0" w:space="0" w:color="auto"/>
        <w:left w:val="none" w:sz="0" w:space="0" w:color="auto"/>
        <w:bottom w:val="none" w:sz="0" w:space="0" w:color="auto"/>
        <w:right w:val="none" w:sz="0" w:space="0" w:color="auto"/>
      </w:divBdr>
    </w:div>
    <w:div w:id="453866738">
      <w:bodyDiv w:val="1"/>
      <w:marLeft w:val="0"/>
      <w:marRight w:val="0"/>
      <w:marTop w:val="0"/>
      <w:marBottom w:val="0"/>
      <w:divBdr>
        <w:top w:val="none" w:sz="0" w:space="0" w:color="auto"/>
        <w:left w:val="none" w:sz="0" w:space="0" w:color="auto"/>
        <w:bottom w:val="none" w:sz="0" w:space="0" w:color="auto"/>
        <w:right w:val="none" w:sz="0" w:space="0" w:color="auto"/>
      </w:divBdr>
      <w:divsChild>
        <w:div w:id="94600795">
          <w:marLeft w:val="0"/>
          <w:marRight w:val="0"/>
          <w:marTop w:val="0"/>
          <w:marBottom w:val="0"/>
          <w:divBdr>
            <w:top w:val="none" w:sz="0" w:space="0" w:color="auto"/>
            <w:left w:val="none" w:sz="0" w:space="0" w:color="auto"/>
            <w:bottom w:val="none" w:sz="0" w:space="0" w:color="auto"/>
            <w:right w:val="none" w:sz="0" w:space="0" w:color="auto"/>
          </w:divBdr>
          <w:divsChild>
            <w:div w:id="357707529">
              <w:marLeft w:val="0"/>
              <w:marRight w:val="0"/>
              <w:marTop w:val="0"/>
              <w:marBottom w:val="0"/>
              <w:divBdr>
                <w:top w:val="none" w:sz="0" w:space="0" w:color="auto"/>
                <w:left w:val="none" w:sz="0" w:space="0" w:color="auto"/>
                <w:bottom w:val="none" w:sz="0" w:space="0" w:color="auto"/>
                <w:right w:val="none" w:sz="0" w:space="0" w:color="auto"/>
              </w:divBdr>
              <w:divsChild>
                <w:div w:id="137187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4382">
      <w:bodyDiv w:val="1"/>
      <w:marLeft w:val="0"/>
      <w:marRight w:val="0"/>
      <w:marTop w:val="0"/>
      <w:marBottom w:val="0"/>
      <w:divBdr>
        <w:top w:val="none" w:sz="0" w:space="0" w:color="auto"/>
        <w:left w:val="none" w:sz="0" w:space="0" w:color="auto"/>
        <w:bottom w:val="none" w:sz="0" w:space="0" w:color="auto"/>
        <w:right w:val="none" w:sz="0" w:space="0" w:color="auto"/>
      </w:divBdr>
      <w:divsChild>
        <w:div w:id="955869102">
          <w:marLeft w:val="0"/>
          <w:marRight w:val="0"/>
          <w:marTop w:val="0"/>
          <w:marBottom w:val="0"/>
          <w:divBdr>
            <w:top w:val="none" w:sz="0" w:space="0" w:color="auto"/>
            <w:left w:val="none" w:sz="0" w:space="0" w:color="auto"/>
            <w:bottom w:val="none" w:sz="0" w:space="0" w:color="auto"/>
            <w:right w:val="none" w:sz="0" w:space="0" w:color="auto"/>
          </w:divBdr>
        </w:div>
      </w:divsChild>
    </w:div>
    <w:div w:id="605237605">
      <w:bodyDiv w:val="1"/>
      <w:marLeft w:val="0"/>
      <w:marRight w:val="0"/>
      <w:marTop w:val="0"/>
      <w:marBottom w:val="0"/>
      <w:divBdr>
        <w:top w:val="none" w:sz="0" w:space="0" w:color="auto"/>
        <w:left w:val="none" w:sz="0" w:space="0" w:color="auto"/>
        <w:bottom w:val="none" w:sz="0" w:space="0" w:color="auto"/>
        <w:right w:val="none" w:sz="0" w:space="0" w:color="auto"/>
      </w:divBdr>
      <w:divsChild>
        <w:div w:id="740443482">
          <w:marLeft w:val="0"/>
          <w:marRight w:val="0"/>
          <w:marTop w:val="0"/>
          <w:marBottom w:val="0"/>
          <w:divBdr>
            <w:top w:val="none" w:sz="0" w:space="0" w:color="auto"/>
            <w:left w:val="none" w:sz="0" w:space="0" w:color="auto"/>
            <w:bottom w:val="none" w:sz="0" w:space="0" w:color="auto"/>
            <w:right w:val="none" w:sz="0" w:space="0" w:color="auto"/>
          </w:divBdr>
          <w:divsChild>
            <w:div w:id="1541939701">
              <w:marLeft w:val="0"/>
              <w:marRight w:val="0"/>
              <w:marTop w:val="0"/>
              <w:marBottom w:val="0"/>
              <w:divBdr>
                <w:top w:val="none" w:sz="0" w:space="0" w:color="auto"/>
                <w:left w:val="none" w:sz="0" w:space="0" w:color="auto"/>
                <w:bottom w:val="none" w:sz="0" w:space="0" w:color="auto"/>
                <w:right w:val="none" w:sz="0" w:space="0" w:color="auto"/>
              </w:divBdr>
            </w:div>
            <w:div w:id="1278104791">
              <w:marLeft w:val="0"/>
              <w:marRight w:val="0"/>
              <w:marTop w:val="0"/>
              <w:marBottom w:val="0"/>
              <w:divBdr>
                <w:top w:val="none" w:sz="0" w:space="0" w:color="auto"/>
                <w:left w:val="none" w:sz="0" w:space="0" w:color="auto"/>
                <w:bottom w:val="none" w:sz="0" w:space="0" w:color="auto"/>
                <w:right w:val="none" w:sz="0" w:space="0" w:color="auto"/>
              </w:divBdr>
            </w:div>
            <w:div w:id="1785466754">
              <w:marLeft w:val="0"/>
              <w:marRight w:val="0"/>
              <w:marTop w:val="0"/>
              <w:marBottom w:val="0"/>
              <w:divBdr>
                <w:top w:val="none" w:sz="0" w:space="0" w:color="auto"/>
                <w:left w:val="none" w:sz="0" w:space="0" w:color="auto"/>
                <w:bottom w:val="none" w:sz="0" w:space="0" w:color="auto"/>
                <w:right w:val="none" w:sz="0" w:space="0" w:color="auto"/>
              </w:divBdr>
            </w:div>
            <w:div w:id="62065959">
              <w:marLeft w:val="0"/>
              <w:marRight w:val="0"/>
              <w:marTop w:val="0"/>
              <w:marBottom w:val="0"/>
              <w:divBdr>
                <w:top w:val="none" w:sz="0" w:space="0" w:color="auto"/>
                <w:left w:val="none" w:sz="0" w:space="0" w:color="auto"/>
                <w:bottom w:val="none" w:sz="0" w:space="0" w:color="auto"/>
                <w:right w:val="none" w:sz="0" w:space="0" w:color="auto"/>
              </w:divBdr>
            </w:div>
            <w:div w:id="481847887">
              <w:marLeft w:val="0"/>
              <w:marRight w:val="0"/>
              <w:marTop w:val="0"/>
              <w:marBottom w:val="0"/>
              <w:divBdr>
                <w:top w:val="none" w:sz="0" w:space="0" w:color="auto"/>
                <w:left w:val="none" w:sz="0" w:space="0" w:color="auto"/>
                <w:bottom w:val="none" w:sz="0" w:space="0" w:color="auto"/>
                <w:right w:val="none" w:sz="0" w:space="0" w:color="auto"/>
              </w:divBdr>
            </w:div>
            <w:div w:id="1941138932">
              <w:marLeft w:val="0"/>
              <w:marRight w:val="0"/>
              <w:marTop w:val="0"/>
              <w:marBottom w:val="0"/>
              <w:divBdr>
                <w:top w:val="none" w:sz="0" w:space="0" w:color="auto"/>
                <w:left w:val="none" w:sz="0" w:space="0" w:color="auto"/>
                <w:bottom w:val="none" w:sz="0" w:space="0" w:color="auto"/>
                <w:right w:val="none" w:sz="0" w:space="0" w:color="auto"/>
              </w:divBdr>
            </w:div>
            <w:div w:id="1549415904">
              <w:marLeft w:val="0"/>
              <w:marRight w:val="0"/>
              <w:marTop w:val="0"/>
              <w:marBottom w:val="0"/>
              <w:divBdr>
                <w:top w:val="none" w:sz="0" w:space="0" w:color="auto"/>
                <w:left w:val="none" w:sz="0" w:space="0" w:color="auto"/>
                <w:bottom w:val="none" w:sz="0" w:space="0" w:color="auto"/>
                <w:right w:val="none" w:sz="0" w:space="0" w:color="auto"/>
              </w:divBdr>
            </w:div>
            <w:div w:id="1677614922">
              <w:marLeft w:val="0"/>
              <w:marRight w:val="0"/>
              <w:marTop w:val="0"/>
              <w:marBottom w:val="0"/>
              <w:divBdr>
                <w:top w:val="none" w:sz="0" w:space="0" w:color="auto"/>
                <w:left w:val="none" w:sz="0" w:space="0" w:color="auto"/>
                <w:bottom w:val="none" w:sz="0" w:space="0" w:color="auto"/>
                <w:right w:val="none" w:sz="0" w:space="0" w:color="auto"/>
              </w:divBdr>
            </w:div>
            <w:div w:id="903297306">
              <w:marLeft w:val="0"/>
              <w:marRight w:val="0"/>
              <w:marTop w:val="0"/>
              <w:marBottom w:val="0"/>
              <w:divBdr>
                <w:top w:val="none" w:sz="0" w:space="0" w:color="auto"/>
                <w:left w:val="none" w:sz="0" w:space="0" w:color="auto"/>
                <w:bottom w:val="none" w:sz="0" w:space="0" w:color="auto"/>
                <w:right w:val="none" w:sz="0" w:space="0" w:color="auto"/>
              </w:divBdr>
            </w:div>
            <w:div w:id="990670674">
              <w:marLeft w:val="0"/>
              <w:marRight w:val="0"/>
              <w:marTop w:val="0"/>
              <w:marBottom w:val="0"/>
              <w:divBdr>
                <w:top w:val="none" w:sz="0" w:space="0" w:color="auto"/>
                <w:left w:val="none" w:sz="0" w:space="0" w:color="auto"/>
                <w:bottom w:val="none" w:sz="0" w:space="0" w:color="auto"/>
                <w:right w:val="none" w:sz="0" w:space="0" w:color="auto"/>
              </w:divBdr>
            </w:div>
            <w:div w:id="1083378341">
              <w:marLeft w:val="0"/>
              <w:marRight w:val="0"/>
              <w:marTop w:val="0"/>
              <w:marBottom w:val="0"/>
              <w:divBdr>
                <w:top w:val="none" w:sz="0" w:space="0" w:color="auto"/>
                <w:left w:val="none" w:sz="0" w:space="0" w:color="auto"/>
                <w:bottom w:val="none" w:sz="0" w:space="0" w:color="auto"/>
                <w:right w:val="none" w:sz="0" w:space="0" w:color="auto"/>
              </w:divBdr>
            </w:div>
            <w:div w:id="1741905758">
              <w:marLeft w:val="0"/>
              <w:marRight w:val="0"/>
              <w:marTop w:val="0"/>
              <w:marBottom w:val="0"/>
              <w:divBdr>
                <w:top w:val="none" w:sz="0" w:space="0" w:color="auto"/>
                <w:left w:val="none" w:sz="0" w:space="0" w:color="auto"/>
                <w:bottom w:val="none" w:sz="0" w:space="0" w:color="auto"/>
                <w:right w:val="none" w:sz="0" w:space="0" w:color="auto"/>
              </w:divBdr>
            </w:div>
            <w:div w:id="1286503101">
              <w:marLeft w:val="0"/>
              <w:marRight w:val="0"/>
              <w:marTop w:val="0"/>
              <w:marBottom w:val="0"/>
              <w:divBdr>
                <w:top w:val="none" w:sz="0" w:space="0" w:color="auto"/>
                <w:left w:val="none" w:sz="0" w:space="0" w:color="auto"/>
                <w:bottom w:val="none" w:sz="0" w:space="0" w:color="auto"/>
                <w:right w:val="none" w:sz="0" w:space="0" w:color="auto"/>
              </w:divBdr>
            </w:div>
            <w:div w:id="1065176434">
              <w:marLeft w:val="0"/>
              <w:marRight w:val="0"/>
              <w:marTop w:val="0"/>
              <w:marBottom w:val="0"/>
              <w:divBdr>
                <w:top w:val="none" w:sz="0" w:space="0" w:color="auto"/>
                <w:left w:val="none" w:sz="0" w:space="0" w:color="auto"/>
                <w:bottom w:val="none" w:sz="0" w:space="0" w:color="auto"/>
                <w:right w:val="none" w:sz="0" w:space="0" w:color="auto"/>
              </w:divBdr>
            </w:div>
            <w:div w:id="837889401">
              <w:marLeft w:val="0"/>
              <w:marRight w:val="0"/>
              <w:marTop w:val="0"/>
              <w:marBottom w:val="0"/>
              <w:divBdr>
                <w:top w:val="none" w:sz="0" w:space="0" w:color="auto"/>
                <w:left w:val="none" w:sz="0" w:space="0" w:color="auto"/>
                <w:bottom w:val="none" w:sz="0" w:space="0" w:color="auto"/>
                <w:right w:val="none" w:sz="0" w:space="0" w:color="auto"/>
              </w:divBdr>
            </w:div>
            <w:div w:id="391201411">
              <w:marLeft w:val="0"/>
              <w:marRight w:val="0"/>
              <w:marTop w:val="0"/>
              <w:marBottom w:val="0"/>
              <w:divBdr>
                <w:top w:val="none" w:sz="0" w:space="0" w:color="auto"/>
                <w:left w:val="none" w:sz="0" w:space="0" w:color="auto"/>
                <w:bottom w:val="none" w:sz="0" w:space="0" w:color="auto"/>
                <w:right w:val="none" w:sz="0" w:space="0" w:color="auto"/>
              </w:divBdr>
            </w:div>
            <w:div w:id="873731878">
              <w:marLeft w:val="0"/>
              <w:marRight w:val="0"/>
              <w:marTop w:val="0"/>
              <w:marBottom w:val="0"/>
              <w:divBdr>
                <w:top w:val="none" w:sz="0" w:space="0" w:color="auto"/>
                <w:left w:val="none" w:sz="0" w:space="0" w:color="auto"/>
                <w:bottom w:val="none" w:sz="0" w:space="0" w:color="auto"/>
                <w:right w:val="none" w:sz="0" w:space="0" w:color="auto"/>
              </w:divBdr>
            </w:div>
            <w:div w:id="587275276">
              <w:marLeft w:val="0"/>
              <w:marRight w:val="0"/>
              <w:marTop w:val="0"/>
              <w:marBottom w:val="0"/>
              <w:divBdr>
                <w:top w:val="none" w:sz="0" w:space="0" w:color="auto"/>
                <w:left w:val="none" w:sz="0" w:space="0" w:color="auto"/>
                <w:bottom w:val="none" w:sz="0" w:space="0" w:color="auto"/>
                <w:right w:val="none" w:sz="0" w:space="0" w:color="auto"/>
              </w:divBdr>
            </w:div>
            <w:div w:id="49503985">
              <w:marLeft w:val="0"/>
              <w:marRight w:val="0"/>
              <w:marTop w:val="0"/>
              <w:marBottom w:val="0"/>
              <w:divBdr>
                <w:top w:val="none" w:sz="0" w:space="0" w:color="auto"/>
                <w:left w:val="none" w:sz="0" w:space="0" w:color="auto"/>
                <w:bottom w:val="none" w:sz="0" w:space="0" w:color="auto"/>
                <w:right w:val="none" w:sz="0" w:space="0" w:color="auto"/>
              </w:divBdr>
            </w:div>
            <w:div w:id="1689914437">
              <w:marLeft w:val="0"/>
              <w:marRight w:val="0"/>
              <w:marTop w:val="0"/>
              <w:marBottom w:val="0"/>
              <w:divBdr>
                <w:top w:val="none" w:sz="0" w:space="0" w:color="auto"/>
                <w:left w:val="none" w:sz="0" w:space="0" w:color="auto"/>
                <w:bottom w:val="none" w:sz="0" w:space="0" w:color="auto"/>
                <w:right w:val="none" w:sz="0" w:space="0" w:color="auto"/>
              </w:divBdr>
            </w:div>
            <w:div w:id="1274170145">
              <w:marLeft w:val="0"/>
              <w:marRight w:val="0"/>
              <w:marTop w:val="0"/>
              <w:marBottom w:val="0"/>
              <w:divBdr>
                <w:top w:val="none" w:sz="0" w:space="0" w:color="auto"/>
                <w:left w:val="none" w:sz="0" w:space="0" w:color="auto"/>
                <w:bottom w:val="none" w:sz="0" w:space="0" w:color="auto"/>
                <w:right w:val="none" w:sz="0" w:space="0" w:color="auto"/>
              </w:divBdr>
            </w:div>
            <w:div w:id="1587307192">
              <w:marLeft w:val="0"/>
              <w:marRight w:val="0"/>
              <w:marTop w:val="0"/>
              <w:marBottom w:val="0"/>
              <w:divBdr>
                <w:top w:val="none" w:sz="0" w:space="0" w:color="auto"/>
                <w:left w:val="none" w:sz="0" w:space="0" w:color="auto"/>
                <w:bottom w:val="none" w:sz="0" w:space="0" w:color="auto"/>
                <w:right w:val="none" w:sz="0" w:space="0" w:color="auto"/>
              </w:divBdr>
            </w:div>
            <w:div w:id="1403673924">
              <w:marLeft w:val="0"/>
              <w:marRight w:val="0"/>
              <w:marTop w:val="0"/>
              <w:marBottom w:val="0"/>
              <w:divBdr>
                <w:top w:val="none" w:sz="0" w:space="0" w:color="auto"/>
                <w:left w:val="none" w:sz="0" w:space="0" w:color="auto"/>
                <w:bottom w:val="none" w:sz="0" w:space="0" w:color="auto"/>
                <w:right w:val="none" w:sz="0" w:space="0" w:color="auto"/>
              </w:divBdr>
            </w:div>
            <w:div w:id="627248080">
              <w:marLeft w:val="0"/>
              <w:marRight w:val="0"/>
              <w:marTop w:val="0"/>
              <w:marBottom w:val="0"/>
              <w:divBdr>
                <w:top w:val="none" w:sz="0" w:space="0" w:color="auto"/>
                <w:left w:val="none" w:sz="0" w:space="0" w:color="auto"/>
                <w:bottom w:val="none" w:sz="0" w:space="0" w:color="auto"/>
                <w:right w:val="none" w:sz="0" w:space="0" w:color="auto"/>
              </w:divBdr>
            </w:div>
            <w:div w:id="1132090525">
              <w:marLeft w:val="0"/>
              <w:marRight w:val="0"/>
              <w:marTop w:val="0"/>
              <w:marBottom w:val="0"/>
              <w:divBdr>
                <w:top w:val="none" w:sz="0" w:space="0" w:color="auto"/>
                <w:left w:val="none" w:sz="0" w:space="0" w:color="auto"/>
                <w:bottom w:val="none" w:sz="0" w:space="0" w:color="auto"/>
                <w:right w:val="none" w:sz="0" w:space="0" w:color="auto"/>
              </w:divBdr>
            </w:div>
            <w:div w:id="511336485">
              <w:marLeft w:val="0"/>
              <w:marRight w:val="0"/>
              <w:marTop w:val="0"/>
              <w:marBottom w:val="0"/>
              <w:divBdr>
                <w:top w:val="none" w:sz="0" w:space="0" w:color="auto"/>
                <w:left w:val="none" w:sz="0" w:space="0" w:color="auto"/>
                <w:bottom w:val="none" w:sz="0" w:space="0" w:color="auto"/>
                <w:right w:val="none" w:sz="0" w:space="0" w:color="auto"/>
              </w:divBdr>
            </w:div>
            <w:div w:id="2145082291">
              <w:marLeft w:val="0"/>
              <w:marRight w:val="0"/>
              <w:marTop w:val="0"/>
              <w:marBottom w:val="0"/>
              <w:divBdr>
                <w:top w:val="none" w:sz="0" w:space="0" w:color="auto"/>
                <w:left w:val="none" w:sz="0" w:space="0" w:color="auto"/>
                <w:bottom w:val="none" w:sz="0" w:space="0" w:color="auto"/>
                <w:right w:val="none" w:sz="0" w:space="0" w:color="auto"/>
              </w:divBdr>
            </w:div>
            <w:div w:id="211965411">
              <w:marLeft w:val="0"/>
              <w:marRight w:val="0"/>
              <w:marTop w:val="0"/>
              <w:marBottom w:val="0"/>
              <w:divBdr>
                <w:top w:val="none" w:sz="0" w:space="0" w:color="auto"/>
                <w:left w:val="none" w:sz="0" w:space="0" w:color="auto"/>
                <w:bottom w:val="none" w:sz="0" w:space="0" w:color="auto"/>
                <w:right w:val="none" w:sz="0" w:space="0" w:color="auto"/>
              </w:divBdr>
            </w:div>
            <w:div w:id="861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3889">
      <w:bodyDiv w:val="1"/>
      <w:marLeft w:val="0"/>
      <w:marRight w:val="0"/>
      <w:marTop w:val="0"/>
      <w:marBottom w:val="0"/>
      <w:divBdr>
        <w:top w:val="none" w:sz="0" w:space="0" w:color="auto"/>
        <w:left w:val="none" w:sz="0" w:space="0" w:color="auto"/>
        <w:bottom w:val="none" w:sz="0" w:space="0" w:color="auto"/>
        <w:right w:val="none" w:sz="0" w:space="0" w:color="auto"/>
      </w:divBdr>
    </w:div>
    <w:div w:id="734468510">
      <w:bodyDiv w:val="1"/>
      <w:marLeft w:val="0"/>
      <w:marRight w:val="0"/>
      <w:marTop w:val="0"/>
      <w:marBottom w:val="0"/>
      <w:divBdr>
        <w:top w:val="none" w:sz="0" w:space="0" w:color="auto"/>
        <w:left w:val="none" w:sz="0" w:space="0" w:color="auto"/>
        <w:bottom w:val="none" w:sz="0" w:space="0" w:color="auto"/>
        <w:right w:val="none" w:sz="0" w:space="0" w:color="auto"/>
      </w:divBdr>
      <w:divsChild>
        <w:div w:id="2138334203">
          <w:marLeft w:val="0"/>
          <w:marRight w:val="0"/>
          <w:marTop w:val="0"/>
          <w:marBottom w:val="0"/>
          <w:divBdr>
            <w:top w:val="none" w:sz="0" w:space="0" w:color="auto"/>
            <w:left w:val="none" w:sz="0" w:space="0" w:color="auto"/>
            <w:bottom w:val="none" w:sz="0" w:space="0" w:color="auto"/>
            <w:right w:val="none" w:sz="0" w:space="0" w:color="auto"/>
          </w:divBdr>
          <w:divsChild>
            <w:div w:id="1031800288">
              <w:marLeft w:val="0"/>
              <w:marRight w:val="0"/>
              <w:marTop w:val="0"/>
              <w:marBottom w:val="0"/>
              <w:divBdr>
                <w:top w:val="none" w:sz="0" w:space="0" w:color="auto"/>
                <w:left w:val="none" w:sz="0" w:space="0" w:color="auto"/>
                <w:bottom w:val="none" w:sz="0" w:space="0" w:color="auto"/>
                <w:right w:val="none" w:sz="0" w:space="0" w:color="auto"/>
              </w:divBdr>
            </w:div>
            <w:div w:id="1498886839">
              <w:marLeft w:val="0"/>
              <w:marRight w:val="0"/>
              <w:marTop w:val="0"/>
              <w:marBottom w:val="0"/>
              <w:divBdr>
                <w:top w:val="none" w:sz="0" w:space="0" w:color="auto"/>
                <w:left w:val="none" w:sz="0" w:space="0" w:color="auto"/>
                <w:bottom w:val="none" w:sz="0" w:space="0" w:color="auto"/>
                <w:right w:val="none" w:sz="0" w:space="0" w:color="auto"/>
              </w:divBdr>
            </w:div>
            <w:div w:id="937448956">
              <w:marLeft w:val="0"/>
              <w:marRight w:val="0"/>
              <w:marTop w:val="0"/>
              <w:marBottom w:val="0"/>
              <w:divBdr>
                <w:top w:val="none" w:sz="0" w:space="0" w:color="auto"/>
                <w:left w:val="none" w:sz="0" w:space="0" w:color="auto"/>
                <w:bottom w:val="none" w:sz="0" w:space="0" w:color="auto"/>
                <w:right w:val="none" w:sz="0" w:space="0" w:color="auto"/>
              </w:divBdr>
            </w:div>
            <w:div w:id="1470249968">
              <w:marLeft w:val="0"/>
              <w:marRight w:val="0"/>
              <w:marTop w:val="0"/>
              <w:marBottom w:val="0"/>
              <w:divBdr>
                <w:top w:val="none" w:sz="0" w:space="0" w:color="auto"/>
                <w:left w:val="none" w:sz="0" w:space="0" w:color="auto"/>
                <w:bottom w:val="none" w:sz="0" w:space="0" w:color="auto"/>
                <w:right w:val="none" w:sz="0" w:space="0" w:color="auto"/>
              </w:divBdr>
            </w:div>
            <w:div w:id="1912537518">
              <w:marLeft w:val="0"/>
              <w:marRight w:val="0"/>
              <w:marTop w:val="0"/>
              <w:marBottom w:val="0"/>
              <w:divBdr>
                <w:top w:val="none" w:sz="0" w:space="0" w:color="auto"/>
                <w:left w:val="none" w:sz="0" w:space="0" w:color="auto"/>
                <w:bottom w:val="none" w:sz="0" w:space="0" w:color="auto"/>
                <w:right w:val="none" w:sz="0" w:space="0" w:color="auto"/>
              </w:divBdr>
            </w:div>
            <w:div w:id="2012834356">
              <w:marLeft w:val="0"/>
              <w:marRight w:val="0"/>
              <w:marTop w:val="0"/>
              <w:marBottom w:val="0"/>
              <w:divBdr>
                <w:top w:val="none" w:sz="0" w:space="0" w:color="auto"/>
                <w:left w:val="none" w:sz="0" w:space="0" w:color="auto"/>
                <w:bottom w:val="none" w:sz="0" w:space="0" w:color="auto"/>
                <w:right w:val="none" w:sz="0" w:space="0" w:color="auto"/>
              </w:divBdr>
            </w:div>
            <w:div w:id="99647289">
              <w:marLeft w:val="0"/>
              <w:marRight w:val="0"/>
              <w:marTop w:val="0"/>
              <w:marBottom w:val="0"/>
              <w:divBdr>
                <w:top w:val="none" w:sz="0" w:space="0" w:color="auto"/>
                <w:left w:val="none" w:sz="0" w:space="0" w:color="auto"/>
                <w:bottom w:val="none" w:sz="0" w:space="0" w:color="auto"/>
                <w:right w:val="none" w:sz="0" w:space="0" w:color="auto"/>
              </w:divBdr>
            </w:div>
            <w:div w:id="1822843204">
              <w:marLeft w:val="0"/>
              <w:marRight w:val="0"/>
              <w:marTop w:val="0"/>
              <w:marBottom w:val="0"/>
              <w:divBdr>
                <w:top w:val="none" w:sz="0" w:space="0" w:color="auto"/>
                <w:left w:val="none" w:sz="0" w:space="0" w:color="auto"/>
                <w:bottom w:val="none" w:sz="0" w:space="0" w:color="auto"/>
                <w:right w:val="none" w:sz="0" w:space="0" w:color="auto"/>
              </w:divBdr>
            </w:div>
            <w:div w:id="489633880">
              <w:marLeft w:val="0"/>
              <w:marRight w:val="0"/>
              <w:marTop w:val="0"/>
              <w:marBottom w:val="0"/>
              <w:divBdr>
                <w:top w:val="none" w:sz="0" w:space="0" w:color="auto"/>
                <w:left w:val="none" w:sz="0" w:space="0" w:color="auto"/>
                <w:bottom w:val="none" w:sz="0" w:space="0" w:color="auto"/>
                <w:right w:val="none" w:sz="0" w:space="0" w:color="auto"/>
              </w:divBdr>
            </w:div>
            <w:div w:id="260996238">
              <w:marLeft w:val="0"/>
              <w:marRight w:val="0"/>
              <w:marTop w:val="0"/>
              <w:marBottom w:val="0"/>
              <w:divBdr>
                <w:top w:val="none" w:sz="0" w:space="0" w:color="auto"/>
                <w:left w:val="none" w:sz="0" w:space="0" w:color="auto"/>
                <w:bottom w:val="none" w:sz="0" w:space="0" w:color="auto"/>
                <w:right w:val="none" w:sz="0" w:space="0" w:color="auto"/>
              </w:divBdr>
            </w:div>
            <w:div w:id="28261564">
              <w:marLeft w:val="0"/>
              <w:marRight w:val="0"/>
              <w:marTop w:val="0"/>
              <w:marBottom w:val="0"/>
              <w:divBdr>
                <w:top w:val="none" w:sz="0" w:space="0" w:color="auto"/>
                <w:left w:val="none" w:sz="0" w:space="0" w:color="auto"/>
                <w:bottom w:val="none" w:sz="0" w:space="0" w:color="auto"/>
                <w:right w:val="none" w:sz="0" w:space="0" w:color="auto"/>
              </w:divBdr>
            </w:div>
            <w:div w:id="266811132">
              <w:marLeft w:val="0"/>
              <w:marRight w:val="0"/>
              <w:marTop w:val="0"/>
              <w:marBottom w:val="0"/>
              <w:divBdr>
                <w:top w:val="none" w:sz="0" w:space="0" w:color="auto"/>
                <w:left w:val="none" w:sz="0" w:space="0" w:color="auto"/>
                <w:bottom w:val="none" w:sz="0" w:space="0" w:color="auto"/>
                <w:right w:val="none" w:sz="0" w:space="0" w:color="auto"/>
              </w:divBdr>
            </w:div>
            <w:div w:id="206794695">
              <w:marLeft w:val="0"/>
              <w:marRight w:val="0"/>
              <w:marTop w:val="0"/>
              <w:marBottom w:val="0"/>
              <w:divBdr>
                <w:top w:val="none" w:sz="0" w:space="0" w:color="auto"/>
                <w:left w:val="none" w:sz="0" w:space="0" w:color="auto"/>
                <w:bottom w:val="none" w:sz="0" w:space="0" w:color="auto"/>
                <w:right w:val="none" w:sz="0" w:space="0" w:color="auto"/>
              </w:divBdr>
            </w:div>
            <w:div w:id="1156651891">
              <w:marLeft w:val="0"/>
              <w:marRight w:val="0"/>
              <w:marTop w:val="0"/>
              <w:marBottom w:val="0"/>
              <w:divBdr>
                <w:top w:val="none" w:sz="0" w:space="0" w:color="auto"/>
                <w:left w:val="none" w:sz="0" w:space="0" w:color="auto"/>
                <w:bottom w:val="none" w:sz="0" w:space="0" w:color="auto"/>
                <w:right w:val="none" w:sz="0" w:space="0" w:color="auto"/>
              </w:divBdr>
            </w:div>
            <w:div w:id="31865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6675">
      <w:bodyDiv w:val="1"/>
      <w:marLeft w:val="0"/>
      <w:marRight w:val="0"/>
      <w:marTop w:val="0"/>
      <w:marBottom w:val="0"/>
      <w:divBdr>
        <w:top w:val="none" w:sz="0" w:space="0" w:color="auto"/>
        <w:left w:val="none" w:sz="0" w:space="0" w:color="auto"/>
        <w:bottom w:val="none" w:sz="0" w:space="0" w:color="auto"/>
        <w:right w:val="none" w:sz="0" w:space="0" w:color="auto"/>
      </w:divBdr>
    </w:div>
    <w:div w:id="772675084">
      <w:bodyDiv w:val="1"/>
      <w:marLeft w:val="0"/>
      <w:marRight w:val="0"/>
      <w:marTop w:val="0"/>
      <w:marBottom w:val="0"/>
      <w:divBdr>
        <w:top w:val="none" w:sz="0" w:space="0" w:color="auto"/>
        <w:left w:val="none" w:sz="0" w:space="0" w:color="auto"/>
        <w:bottom w:val="none" w:sz="0" w:space="0" w:color="auto"/>
        <w:right w:val="none" w:sz="0" w:space="0" w:color="auto"/>
      </w:divBdr>
      <w:divsChild>
        <w:div w:id="173228505">
          <w:marLeft w:val="0"/>
          <w:marRight w:val="0"/>
          <w:marTop w:val="0"/>
          <w:marBottom w:val="0"/>
          <w:divBdr>
            <w:top w:val="none" w:sz="0" w:space="0" w:color="auto"/>
            <w:left w:val="none" w:sz="0" w:space="0" w:color="auto"/>
            <w:bottom w:val="none" w:sz="0" w:space="0" w:color="auto"/>
            <w:right w:val="none" w:sz="0" w:space="0" w:color="auto"/>
          </w:divBdr>
        </w:div>
      </w:divsChild>
    </w:div>
    <w:div w:id="773551594">
      <w:bodyDiv w:val="1"/>
      <w:marLeft w:val="0"/>
      <w:marRight w:val="0"/>
      <w:marTop w:val="0"/>
      <w:marBottom w:val="0"/>
      <w:divBdr>
        <w:top w:val="none" w:sz="0" w:space="0" w:color="auto"/>
        <w:left w:val="none" w:sz="0" w:space="0" w:color="auto"/>
        <w:bottom w:val="none" w:sz="0" w:space="0" w:color="auto"/>
        <w:right w:val="none" w:sz="0" w:space="0" w:color="auto"/>
      </w:divBdr>
    </w:div>
    <w:div w:id="815609255">
      <w:bodyDiv w:val="1"/>
      <w:marLeft w:val="0"/>
      <w:marRight w:val="0"/>
      <w:marTop w:val="0"/>
      <w:marBottom w:val="0"/>
      <w:divBdr>
        <w:top w:val="none" w:sz="0" w:space="0" w:color="auto"/>
        <w:left w:val="none" w:sz="0" w:space="0" w:color="auto"/>
        <w:bottom w:val="none" w:sz="0" w:space="0" w:color="auto"/>
        <w:right w:val="none" w:sz="0" w:space="0" w:color="auto"/>
      </w:divBdr>
      <w:divsChild>
        <w:div w:id="1606421980">
          <w:marLeft w:val="0"/>
          <w:marRight w:val="0"/>
          <w:marTop w:val="0"/>
          <w:marBottom w:val="0"/>
          <w:divBdr>
            <w:top w:val="none" w:sz="0" w:space="0" w:color="auto"/>
            <w:left w:val="none" w:sz="0" w:space="0" w:color="auto"/>
            <w:bottom w:val="none" w:sz="0" w:space="0" w:color="auto"/>
            <w:right w:val="none" w:sz="0" w:space="0" w:color="auto"/>
          </w:divBdr>
        </w:div>
      </w:divsChild>
    </w:div>
    <w:div w:id="865826013">
      <w:bodyDiv w:val="1"/>
      <w:marLeft w:val="0"/>
      <w:marRight w:val="0"/>
      <w:marTop w:val="0"/>
      <w:marBottom w:val="0"/>
      <w:divBdr>
        <w:top w:val="none" w:sz="0" w:space="0" w:color="auto"/>
        <w:left w:val="none" w:sz="0" w:space="0" w:color="auto"/>
        <w:bottom w:val="none" w:sz="0" w:space="0" w:color="auto"/>
        <w:right w:val="none" w:sz="0" w:space="0" w:color="auto"/>
      </w:divBdr>
    </w:div>
    <w:div w:id="898709288">
      <w:bodyDiv w:val="1"/>
      <w:marLeft w:val="0"/>
      <w:marRight w:val="0"/>
      <w:marTop w:val="0"/>
      <w:marBottom w:val="0"/>
      <w:divBdr>
        <w:top w:val="none" w:sz="0" w:space="0" w:color="auto"/>
        <w:left w:val="none" w:sz="0" w:space="0" w:color="auto"/>
        <w:bottom w:val="none" w:sz="0" w:space="0" w:color="auto"/>
        <w:right w:val="none" w:sz="0" w:space="0" w:color="auto"/>
      </w:divBdr>
    </w:div>
    <w:div w:id="912544551">
      <w:bodyDiv w:val="1"/>
      <w:marLeft w:val="0"/>
      <w:marRight w:val="0"/>
      <w:marTop w:val="0"/>
      <w:marBottom w:val="0"/>
      <w:divBdr>
        <w:top w:val="none" w:sz="0" w:space="0" w:color="auto"/>
        <w:left w:val="none" w:sz="0" w:space="0" w:color="auto"/>
        <w:bottom w:val="none" w:sz="0" w:space="0" w:color="auto"/>
        <w:right w:val="none" w:sz="0" w:space="0" w:color="auto"/>
      </w:divBdr>
      <w:divsChild>
        <w:div w:id="2049836144">
          <w:marLeft w:val="0"/>
          <w:marRight w:val="0"/>
          <w:marTop w:val="0"/>
          <w:marBottom w:val="0"/>
          <w:divBdr>
            <w:top w:val="none" w:sz="0" w:space="0" w:color="auto"/>
            <w:left w:val="none" w:sz="0" w:space="0" w:color="auto"/>
            <w:bottom w:val="none" w:sz="0" w:space="0" w:color="auto"/>
            <w:right w:val="none" w:sz="0" w:space="0" w:color="auto"/>
          </w:divBdr>
          <w:divsChild>
            <w:div w:id="1165821725">
              <w:marLeft w:val="0"/>
              <w:marRight w:val="0"/>
              <w:marTop w:val="0"/>
              <w:marBottom w:val="0"/>
              <w:divBdr>
                <w:top w:val="none" w:sz="0" w:space="0" w:color="auto"/>
                <w:left w:val="none" w:sz="0" w:space="0" w:color="auto"/>
                <w:bottom w:val="none" w:sz="0" w:space="0" w:color="auto"/>
                <w:right w:val="none" w:sz="0" w:space="0" w:color="auto"/>
              </w:divBdr>
              <w:divsChild>
                <w:div w:id="133309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5686">
      <w:bodyDiv w:val="1"/>
      <w:marLeft w:val="0"/>
      <w:marRight w:val="0"/>
      <w:marTop w:val="0"/>
      <w:marBottom w:val="0"/>
      <w:divBdr>
        <w:top w:val="none" w:sz="0" w:space="0" w:color="auto"/>
        <w:left w:val="none" w:sz="0" w:space="0" w:color="auto"/>
        <w:bottom w:val="none" w:sz="0" w:space="0" w:color="auto"/>
        <w:right w:val="none" w:sz="0" w:space="0" w:color="auto"/>
      </w:divBdr>
    </w:div>
    <w:div w:id="956370686">
      <w:bodyDiv w:val="1"/>
      <w:marLeft w:val="0"/>
      <w:marRight w:val="0"/>
      <w:marTop w:val="0"/>
      <w:marBottom w:val="0"/>
      <w:divBdr>
        <w:top w:val="none" w:sz="0" w:space="0" w:color="auto"/>
        <w:left w:val="none" w:sz="0" w:space="0" w:color="auto"/>
        <w:bottom w:val="none" w:sz="0" w:space="0" w:color="auto"/>
        <w:right w:val="none" w:sz="0" w:space="0" w:color="auto"/>
      </w:divBdr>
    </w:div>
    <w:div w:id="1052659604">
      <w:bodyDiv w:val="1"/>
      <w:marLeft w:val="0"/>
      <w:marRight w:val="0"/>
      <w:marTop w:val="0"/>
      <w:marBottom w:val="0"/>
      <w:divBdr>
        <w:top w:val="none" w:sz="0" w:space="0" w:color="auto"/>
        <w:left w:val="none" w:sz="0" w:space="0" w:color="auto"/>
        <w:bottom w:val="none" w:sz="0" w:space="0" w:color="auto"/>
        <w:right w:val="none" w:sz="0" w:space="0" w:color="auto"/>
      </w:divBdr>
    </w:div>
    <w:div w:id="1074426449">
      <w:bodyDiv w:val="1"/>
      <w:marLeft w:val="0"/>
      <w:marRight w:val="0"/>
      <w:marTop w:val="0"/>
      <w:marBottom w:val="0"/>
      <w:divBdr>
        <w:top w:val="none" w:sz="0" w:space="0" w:color="auto"/>
        <w:left w:val="none" w:sz="0" w:space="0" w:color="auto"/>
        <w:bottom w:val="none" w:sz="0" w:space="0" w:color="auto"/>
        <w:right w:val="none" w:sz="0" w:space="0" w:color="auto"/>
      </w:divBdr>
    </w:div>
    <w:div w:id="1078096313">
      <w:bodyDiv w:val="1"/>
      <w:marLeft w:val="0"/>
      <w:marRight w:val="0"/>
      <w:marTop w:val="0"/>
      <w:marBottom w:val="0"/>
      <w:divBdr>
        <w:top w:val="none" w:sz="0" w:space="0" w:color="auto"/>
        <w:left w:val="none" w:sz="0" w:space="0" w:color="auto"/>
        <w:bottom w:val="none" w:sz="0" w:space="0" w:color="auto"/>
        <w:right w:val="none" w:sz="0" w:space="0" w:color="auto"/>
      </w:divBdr>
    </w:div>
    <w:div w:id="1081025063">
      <w:bodyDiv w:val="1"/>
      <w:marLeft w:val="0"/>
      <w:marRight w:val="0"/>
      <w:marTop w:val="0"/>
      <w:marBottom w:val="0"/>
      <w:divBdr>
        <w:top w:val="none" w:sz="0" w:space="0" w:color="auto"/>
        <w:left w:val="none" w:sz="0" w:space="0" w:color="auto"/>
        <w:bottom w:val="none" w:sz="0" w:space="0" w:color="auto"/>
        <w:right w:val="none" w:sz="0" w:space="0" w:color="auto"/>
      </w:divBdr>
    </w:div>
    <w:div w:id="1214317386">
      <w:bodyDiv w:val="1"/>
      <w:marLeft w:val="0"/>
      <w:marRight w:val="0"/>
      <w:marTop w:val="0"/>
      <w:marBottom w:val="0"/>
      <w:divBdr>
        <w:top w:val="none" w:sz="0" w:space="0" w:color="auto"/>
        <w:left w:val="none" w:sz="0" w:space="0" w:color="auto"/>
        <w:bottom w:val="none" w:sz="0" w:space="0" w:color="auto"/>
        <w:right w:val="none" w:sz="0" w:space="0" w:color="auto"/>
      </w:divBdr>
    </w:div>
    <w:div w:id="1224802558">
      <w:bodyDiv w:val="1"/>
      <w:marLeft w:val="0"/>
      <w:marRight w:val="0"/>
      <w:marTop w:val="0"/>
      <w:marBottom w:val="0"/>
      <w:divBdr>
        <w:top w:val="none" w:sz="0" w:space="0" w:color="auto"/>
        <w:left w:val="none" w:sz="0" w:space="0" w:color="auto"/>
        <w:bottom w:val="none" w:sz="0" w:space="0" w:color="auto"/>
        <w:right w:val="none" w:sz="0" w:space="0" w:color="auto"/>
      </w:divBdr>
    </w:div>
    <w:div w:id="1341929754">
      <w:bodyDiv w:val="1"/>
      <w:marLeft w:val="0"/>
      <w:marRight w:val="0"/>
      <w:marTop w:val="0"/>
      <w:marBottom w:val="0"/>
      <w:divBdr>
        <w:top w:val="none" w:sz="0" w:space="0" w:color="auto"/>
        <w:left w:val="none" w:sz="0" w:space="0" w:color="auto"/>
        <w:bottom w:val="none" w:sz="0" w:space="0" w:color="auto"/>
        <w:right w:val="none" w:sz="0" w:space="0" w:color="auto"/>
      </w:divBdr>
    </w:div>
    <w:div w:id="1342314805">
      <w:bodyDiv w:val="1"/>
      <w:marLeft w:val="0"/>
      <w:marRight w:val="0"/>
      <w:marTop w:val="0"/>
      <w:marBottom w:val="0"/>
      <w:divBdr>
        <w:top w:val="none" w:sz="0" w:space="0" w:color="auto"/>
        <w:left w:val="none" w:sz="0" w:space="0" w:color="auto"/>
        <w:bottom w:val="none" w:sz="0" w:space="0" w:color="auto"/>
        <w:right w:val="none" w:sz="0" w:space="0" w:color="auto"/>
      </w:divBdr>
      <w:divsChild>
        <w:div w:id="691995730">
          <w:marLeft w:val="0"/>
          <w:marRight w:val="0"/>
          <w:marTop w:val="0"/>
          <w:marBottom w:val="0"/>
          <w:divBdr>
            <w:top w:val="none" w:sz="0" w:space="0" w:color="auto"/>
            <w:left w:val="none" w:sz="0" w:space="0" w:color="auto"/>
            <w:bottom w:val="none" w:sz="0" w:space="0" w:color="auto"/>
            <w:right w:val="none" w:sz="0" w:space="0" w:color="auto"/>
          </w:divBdr>
        </w:div>
      </w:divsChild>
    </w:div>
    <w:div w:id="1346446772">
      <w:bodyDiv w:val="1"/>
      <w:marLeft w:val="0"/>
      <w:marRight w:val="0"/>
      <w:marTop w:val="0"/>
      <w:marBottom w:val="0"/>
      <w:divBdr>
        <w:top w:val="none" w:sz="0" w:space="0" w:color="auto"/>
        <w:left w:val="none" w:sz="0" w:space="0" w:color="auto"/>
        <w:bottom w:val="none" w:sz="0" w:space="0" w:color="auto"/>
        <w:right w:val="none" w:sz="0" w:space="0" w:color="auto"/>
      </w:divBdr>
      <w:divsChild>
        <w:div w:id="1305816856">
          <w:marLeft w:val="0"/>
          <w:marRight w:val="0"/>
          <w:marTop w:val="0"/>
          <w:marBottom w:val="0"/>
          <w:divBdr>
            <w:top w:val="none" w:sz="0" w:space="0" w:color="auto"/>
            <w:left w:val="none" w:sz="0" w:space="0" w:color="auto"/>
            <w:bottom w:val="none" w:sz="0" w:space="0" w:color="auto"/>
            <w:right w:val="none" w:sz="0" w:space="0" w:color="auto"/>
          </w:divBdr>
          <w:divsChild>
            <w:div w:id="1732189469">
              <w:marLeft w:val="0"/>
              <w:marRight w:val="0"/>
              <w:marTop w:val="0"/>
              <w:marBottom w:val="0"/>
              <w:divBdr>
                <w:top w:val="none" w:sz="0" w:space="0" w:color="auto"/>
                <w:left w:val="none" w:sz="0" w:space="0" w:color="auto"/>
                <w:bottom w:val="none" w:sz="0" w:space="0" w:color="auto"/>
                <w:right w:val="none" w:sz="0" w:space="0" w:color="auto"/>
              </w:divBdr>
            </w:div>
            <w:div w:id="1766414837">
              <w:marLeft w:val="0"/>
              <w:marRight w:val="0"/>
              <w:marTop w:val="0"/>
              <w:marBottom w:val="0"/>
              <w:divBdr>
                <w:top w:val="none" w:sz="0" w:space="0" w:color="auto"/>
                <w:left w:val="none" w:sz="0" w:space="0" w:color="auto"/>
                <w:bottom w:val="none" w:sz="0" w:space="0" w:color="auto"/>
                <w:right w:val="none" w:sz="0" w:space="0" w:color="auto"/>
              </w:divBdr>
            </w:div>
            <w:div w:id="828132718">
              <w:marLeft w:val="0"/>
              <w:marRight w:val="0"/>
              <w:marTop w:val="0"/>
              <w:marBottom w:val="0"/>
              <w:divBdr>
                <w:top w:val="none" w:sz="0" w:space="0" w:color="auto"/>
                <w:left w:val="none" w:sz="0" w:space="0" w:color="auto"/>
                <w:bottom w:val="none" w:sz="0" w:space="0" w:color="auto"/>
                <w:right w:val="none" w:sz="0" w:space="0" w:color="auto"/>
              </w:divBdr>
            </w:div>
            <w:div w:id="464541930">
              <w:marLeft w:val="0"/>
              <w:marRight w:val="0"/>
              <w:marTop w:val="0"/>
              <w:marBottom w:val="0"/>
              <w:divBdr>
                <w:top w:val="none" w:sz="0" w:space="0" w:color="auto"/>
                <w:left w:val="none" w:sz="0" w:space="0" w:color="auto"/>
                <w:bottom w:val="none" w:sz="0" w:space="0" w:color="auto"/>
                <w:right w:val="none" w:sz="0" w:space="0" w:color="auto"/>
              </w:divBdr>
            </w:div>
            <w:div w:id="486750651">
              <w:marLeft w:val="0"/>
              <w:marRight w:val="0"/>
              <w:marTop w:val="0"/>
              <w:marBottom w:val="0"/>
              <w:divBdr>
                <w:top w:val="none" w:sz="0" w:space="0" w:color="auto"/>
                <w:left w:val="none" w:sz="0" w:space="0" w:color="auto"/>
                <w:bottom w:val="none" w:sz="0" w:space="0" w:color="auto"/>
                <w:right w:val="none" w:sz="0" w:space="0" w:color="auto"/>
              </w:divBdr>
            </w:div>
            <w:div w:id="1685279255">
              <w:marLeft w:val="0"/>
              <w:marRight w:val="0"/>
              <w:marTop w:val="0"/>
              <w:marBottom w:val="0"/>
              <w:divBdr>
                <w:top w:val="none" w:sz="0" w:space="0" w:color="auto"/>
                <w:left w:val="none" w:sz="0" w:space="0" w:color="auto"/>
                <w:bottom w:val="none" w:sz="0" w:space="0" w:color="auto"/>
                <w:right w:val="none" w:sz="0" w:space="0" w:color="auto"/>
              </w:divBdr>
            </w:div>
            <w:div w:id="1376812948">
              <w:marLeft w:val="0"/>
              <w:marRight w:val="0"/>
              <w:marTop w:val="0"/>
              <w:marBottom w:val="0"/>
              <w:divBdr>
                <w:top w:val="none" w:sz="0" w:space="0" w:color="auto"/>
                <w:left w:val="none" w:sz="0" w:space="0" w:color="auto"/>
                <w:bottom w:val="none" w:sz="0" w:space="0" w:color="auto"/>
                <w:right w:val="none" w:sz="0" w:space="0" w:color="auto"/>
              </w:divBdr>
            </w:div>
            <w:div w:id="1012545">
              <w:marLeft w:val="0"/>
              <w:marRight w:val="0"/>
              <w:marTop w:val="0"/>
              <w:marBottom w:val="0"/>
              <w:divBdr>
                <w:top w:val="none" w:sz="0" w:space="0" w:color="auto"/>
                <w:left w:val="none" w:sz="0" w:space="0" w:color="auto"/>
                <w:bottom w:val="none" w:sz="0" w:space="0" w:color="auto"/>
                <w:right w:val="none" w:sz="0" w:space="0" w:color="auto"/>
              </w:divBdr>
            </w:div>
            <w:div w:id="702706209">
              <w:marLeft w:val="0"/>
              <w:marRight w:val="0"/>
              <w:marTop w:val="0"/>
              <w:marBottom w:val="0"/>
              <w:divBdr>
                <w:top w:val="none" w:sz="0" w:space="0" w:color="auto"/>
                <w:left w:val="none" w:sz="0" w:space="0" w:color="auto"/>
                <w:bottom w:val="none" w:sz="0" w:space="0" w:color="auto"/>
                <w:right w:val="none" w:sz="0" w:space="0" w:color="auto"/>
              </w:divBdr>
            </w:div>
            <w:div w:id="2118864902">
              <w:marLeft w:val="0"/>
              <w:marRight w:val="0"/>
              <w:marTop w:val="0"/>
              <w:marBottom w:val="0"/>
              <w:divBdr>
                <w:top w:val="none" w:sz="0" w:space="0" w:color="auto"/>
                <w:left w:val="none" w:sz="0" w:space="0" w:color="auto"/>
                <w:bottom w:val="none" w:sz="0" w:space="0" w:color="auto"/>
                <w:right w:val="none" w:sz="0" w:space="0" w:color="auto"/>
              </w:divBdr>
            </w:div>
            <w:div w:id="660549751">
              <w:marLeft w:val="0"/>
              <w:marRight w:val="0"/>
              <w:marTop w:val="0"/>
              <w:marBottom w:val="0"/>
              <w:divBdr>
                <w:top w:val="none" w:sz="0" w:space="0" w:color="auto"/>
                <w:left w:val="none" w:sz="0" w:space="0" w:color="auto"/>
                <w:bottom w:val="none" w:sz="0" w:space="0" w:color="auto"/>
                <w:right w:val="none" w:sz="0" w:space="0" w:color="auto"/>
              </w:divBdr>
            </w:div>
            <w:div w:id="1361928968">
              <w:marLeft w:val="0"/>
              <w:marRight w:val="0"/>
              <w:marTop w:val="0"/>
              <w:marBottom w:val="0"/>
              <w:divBdr>
                <w:top w:val="none" w:sz="0" w:space="0" w:color="auto"/>
                <w:left w:val="none" w:sz="0" w:space="0" w:color="auto"/>
                <w:bottom w:val="none" w:sz="0" w:space="0" w:color="auto"/>
                <w:right w:val="none" w:sz="0" w:space="0" w:color="auto"/>
              </w:divBdr>
            </w:div>
            <w:div w:id="1477650596">
              <w:marLeft w:val="0"/>
              <w:marRight w:val="0"/>
              <w:marTop w:val="0"/>
              <w:marBottom w:val="0"/>
              <w:divBdr>
                <w:top w:val="none" w:sz="0" w:space="0" w:color="auto"/>
                <w:left w:val="none" w:sz="0" w:space="0" w:color="auto"/>
                <w:bottom w:val="none" w:sz="0" w:space="0" w:color="auto"/>
                <w:right w:val="none" w:sz="0" w:space="0" w:color="auto"/>
              </w:divBdr>
            </w:div>
            <w:div w:id="505558834">
              <w:marLeft w:val="0"/>
              <w:marRight w:val="0"/>
              <w:marTop w:val="0"/>
              <w:marBottom w:val="0"/>
              <w:divBdr>
                <w:top w:val="none" w:sz="0" w:space="0" w:color="auto"/>
                <w:left w:val="none" w:sz="0" w:space="0" w:color="auto"/>
                <w:bottom w:val="none" w:sz="0" w:space="0" w:color="auto"/>
                <w:right w:val="none" w:sz="0" w:space="0" w:color="auto"/>
              </w:divBdr>
            </w:div>
            <w:div w:id="492992134">
              <w:marLeft w:val="0"/>
              <w:marRight w:val="0"/>
              <w:marTop w:val="0"/>
              <w:marBottom w:val="0"/>
              <w:divBdr>
                <w:top w:val="none" w:sz="0" w:space="0" w:color="auto"/>
                <w:left w:val="none" w:sz="0" w:space="0" w:color="auto"/>
                <w:bottom w:val="none" w:sz="0" w:space="0" w:color="auto"/>
                <w:right w:val="none" w:sz="0" w:space="0" w:color="auto"/>
              </w:divBdr>
            </w:div>
            <w:div w:id="31588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41461">
      <w:bodyDiv w:val="1"/>
      <w:marLeft w:val="0"/>
      <w:marRight w:val="0"/>
      <w:marTop w:val="0"/>
      <w:marBottom w:val="0"/>
      <w:divBdr>
        <w:top w:val="none" w:sz="0" w:space="0" w:color="auto"/>
        <w:left w:val="none" w:sz="0" w:space="0" w:color="auto"/>
        <w:bottom w:val="none" w:sz="0" w:space="0" w:color="auto"/>
        <w:right w:val="none" w:sz="0" w:space="0" w:color="auto"/>
      </w:divBdr>
    </w:div>
    <w:div w:id="1388799465">
      <w:bodyDiv w:val="1"/>
      <w:marLeft w:val="0"/>
      <w:marRight w:val="0"/>
      <w:marTop w:val="0"/>
      <w:marBottom w:val="0"/>
      <w:divBdr>
        <w:top w:val="none" w:sz="0" w:space="0" w:color="auto"/>
        <w:left w:val="none" w:sz="0" w:space="0" w:color="auto"/>
        <w:bottom w:val="none" w:sz="0" w:space="0" w:color="auto"/>
        <w:right w:val="none" w:sz="0" w:space="0" w:color="auto"/>
      </w:divBdr>
      <w:divsChild>
        <w:div w:id="1221595763">
          <w:marLeft w:val="0"/>
          <w:marRight w:val="0"/>
          <w:marTop w:val="0"/>
          <w:marBottom w:val="0"/>
          <w:divBdr>
            <w:top w:val="none" w:sz="0" w:space="0" w:color="auto"/>
            <w:left w:val="none" w:sz="0" w:space="0" w:color="auto"/>
            <w:bottom w:val="none" w:sz="0" w:space="0" w:color="auto"/>
            <w:right w:val="none" w:sz="0" w:space="0" w:color="auto"/>
          </w:divBdr>
        </w:div>
      </w:divsChild>
    </w:div>
    <w:div w:id="1391616513">
      <w:bodyDiv w:val="1"/>
      <w:marLeft w:val="0"/>
      <w:marRight w:val="0"/>
      <w:marTop w:val="0"/>
      <w:marBottom w:val="0"/>
      <w:divBdr>
        <w:top w:val="none" w:sz="0" w:space="0" w:color="auto"/>
        <w:left w:val="none" w:sz="0" w:space="0" w:color="auto"/>
        <w:bottom w:val="none" w:sz="0" w:space="0" w:color="auto"/>
        <w:right w:val="none" w:sz="0" w:space="0" w:color="auto"/>
      </w:divBdr>
      <w:divsChild>
        <w:div w:id="2006856406">
          <w:marLeft w:val="0"/>
          <w:marRight w:val="0"/>
          <w:marTop w:val="0"/>
          <w:marBottom w:val="0"/>
          <w:divBdr>
            <w:top w:val="none" w:sz="0" w:space="0" w:color="auto"/>
            <w:left w:val="none" w:sz="0" w:space="0" w:color="auto"/>
            <w:bottom w:val="none" w:sz="0" w:space="0" w:color="auto"/>
            <w:right w:val="none" w:sz="0" w:space="0" w:color="auto"/>
          </w:divBdr>
          <w:divsChild>
            <w:div w:id="1136996819">
              <w:marLeft w:val="0"/>
              <w:marRight w:val="0"/>
              <w:marTop w:val="0"/>
              <w:marBottom w:val="0"/>
              <w:divBdr>
                <w:top w:val="none" w:sz="0" w:space="0" w:color="auto"/>
                <w:left w:val="none" w:sz="0" w:space="0" w:color="auto"/>
                <w:bottom w:val="none" w:sz="0" w:space="0" w:color="auto"/>
                <w:right w:val="none" w:sz="0" w:space="0" w:color="auto"/>
              </w:divBdr>
              <w:divsChild>
                <w:div w:id="1505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398768">
      <w:bodyDiv w:val="1"/>
      <w:marLeft w:val="0"/>
      <w:marRight w:val="0"/>
      <w:marTop w:val="0"/>
      <w:marBottom w:val="0"/>
      <w:divBdr>
        <w:top w:val="none" w:sz="0" w:space="0" w:color="auto"/>
        <w:left w:val="none" w:sz="0" w:space="0" w:color="auto"/>
        <w:bottom w:val="none" w:sz="0" w:space="0" w:color="auto"/>
        <w:right w:val="none" w:sz="0" w:space="0" w:color="auto"/>
      </w:divBdr>
    </w:div>
    <w:div w:id="1404521561">
      <w:bodyDiv w:val="1"/>
      <w:marLeft w:val="0"/>
      <w:marRight w:val="0"/>
      <w:marTop w:val="0"/>
      <w:marBottom w:val="0"/>
      <w:divBdr>
        <w:top w:val="none" w:sz="0" w:space="0" w:color="auto"/>
        <w:left w:val="none" w:sz="0" w:space="0" w:color="auto"/>
        <w:bottom w:val="none" w:sz="0" w:space="0" w:color="auto"/>
        <w:right w:val="none" w:sz="0" w:space="0" w:color="auto"/>
      </w:divBdr>
      <w:divsChild>
        <w:div w:id="1041201967">
          <w:marLeft w:val="0"/>
          <w:marRight w:val="0"/>
          <w:marTop w:val="0"/>
          <w:marBottom w:val="0"/>
          <w:divBdr>
            <w:top w:val="none" w:sz="0" w:space="0" w:color="auto"/>
            <w:left w:val="none" w:sz="0" w:space="0" w:color="auto"/>
            <w:bottom w:val="none" w:sz="0" w:space="0" w:color="auto"/>
            <w:right w:val="none" w:sz="0" w:space="0" w:color="auto"/>
          </w:divBdr>
        </w:div>
      </w:divsChild>
    </w:div>
    <w:div w:id="1406610538">
      <w:bodyDiv w:val="1"/>
      <w:marLeft w:val="0"/>
      <w:marRight w:val="0"/>
      <w:marTop w:val="0"/>
      <w:marBottom w:val="0"/>
      <w:divBdr>
        <w:top w:val="none" w:sz="0" w:space="0" w:color="auto"/>
        <w:left w:val="none" w:sz="0" w:space="0" w:color="auto"/>
        <w:bottom w:val="none" w:sz="0" w:space="0" w:color="auto"/>
        <w:right w:val="none" w:sz="0" w:space="0" w:color="auto"/>
      </w:divBdr>
    </w:div>
    <w:div w:id="1477868565">
      <w:bodyDiv w:val="1"/>
      <w:marLeft w:val="0"/>
      <w:marRight w:val="0"/>
      <w:marTop w:val="0"/>
      <w:marBottom w:val="0"/>
      <w:divBdr>
        <w:top w:val="none" w:sz="0" w:space="0" w:color="auto"/>
        <w:left w:val="none" w:sz="0" w:space="0" w:color="auto"/>
        <w:bottom w:val="none" w:sz="0" w:space="0" w:color="auto"/>
        <w:right w:val="none" w:sz="0" w:space="0" w:color="auto"/>
      </w:divBdr>
      <w:divsChild>
        <w:div w:id="28727815">
          <w:marLeft w:val="0"/>
          <w:marRight w:val="0"/>
          <w:marTop w:val="0"/>
          <w:marBottom w:val="0"/>
          <w:divBdr>
            <w:top w:val="none" w:sz="0" w:space="0" w:color="auto"/>
            <w:left w:val="none" w:sz="0" w:space="0" w:color="auto"/>
            <w:bottom w:val="none" w:sz="0" w:space="0" w:color="auto"/>
            <w:right w:val="none" w:sz="0" w:space="0" w:color="auto"/>
          </w:divBdr>
          <w:divsChild>
            <w:div w:id="654186484">
              <w:marLeft w:val="0"/>
              <w:marRight w:val="0"/>
              <w:marTop w:val="0"/>
              <w:marBottom w:val="0"/>
              <w:divBdr>
                <w:top w:val="none" w:sz="0" w:space="0" w:color="auto"/>
                <w:left w:val="none" w:sz="0" w:space="0" w:color="auto"/>
                <w:bottom w:val="none" w:sz="0" w:space="0" w:color="auto"/>
                <w:right w:val="none" w:sz="0" w:space="0" w:color="auto"/>
              </w:divBdr>
            </w:div>
            <w:div w:id="1912348908">
              <w:marLeft w:val="0"/>
              <w:marRight w:val="0"/>
              <w:marTop w:val="0"/>
              <w:marBottom w:val="0"/>
              <w:divBdr>
                <w:top w:val="none" w:sz="0" w:space="0" w:color="auto"/>
                <w:left w:val="none" w:sz="0" w:space="0" w:color="auto"/>
                <w:bottom w:val="none" w:sz="0" w:space="0" w:color="auto"/>
                <w:right w:val="none" w:sz="0" w:space="0" w:color="auto"/>
              </w:divBdr>
            </w:div>
            <w:div w:id="554124158">
              <w:marLeft w:val="0"/>
              <w:marRight w:val="0"/>
              <w:marTop w:val="0"/>
              <w:marBottom w:val="0"/>
              <w:divBdr>
                <w:top w:val="none" w:sz="0" w:space="0" w:color="auto"/>
                <w:left w:val="none" w:sz="0" w:space="0" w:color="auto"/>
                <w:bottom w:val="none" w:sz="0" w:space="0" w:color="auto"/>
                <w:right w:val="none" w:sz="0" w:space="0" w:color="auto"/>
              </w:divBdr>
            </w:div>
            <w:div w:id="1646080735">
              <w:marLeft w:val="0"/>
              <w:marRight w:val="0"/>
              <w:marTop w:val="0"/>
              <w:marBottom w:val="0"/>
              <w:divBdr>
                <w:top w:val="none" w:sz="0" w:space="0" w:color="auto"/>
                <w:left w:val="none" w:sz="0" w:space="0" w:color="auto"/>
                <w:bottom w:val="none" w:sz="0" w:space="0" w:color="auto"/>
                <w:right w:val="none" w:sz="0" w:space="0" w:color="auto"/>
              </w:divBdr>
            </w:div>
            <w:div w:id="802776964">
              <w:marLeft w:val="0"/>
              <w:marRight w:val="0"/>
              <w:marTop w:val="0"/>
              <w:marBottom w:val="0"/>
              <w:divBdr>
                <w:top w:val="none" w:sz="0" w:space="0" w:color="auto"/>
                <w:left w:val="none" w:sz="0" w:space="0" w:color="auto"/>
                <w:bottom w:val="none" w:sz="0" w:space="0" w:color="auto"/>
                <w:right w:val="none" w:sz="0" w:space="0" w:color="auto"/>
              </w:divBdr>
            </w:div>
            <w:div w:id="1742754166">
              <w:marLeft w:val="0"/>
              <w:marRight w:val="0"/>
              <w:marTop w:val="0"/>
              <w:marBottom w:val="0"/>
              <w:divBdr>
                <w:top w:val="none" w:sz="0" w:space="0" w:color="auto"/>
                <w:left w:val="none" w:sz="0" w:space="0" w:color="auto"/>
                <w:bottom w:val="none" w:sz="0" w:space="0" w:color="auto"/>
                <w:right w:val="none" w:sz="0" w:space="0" w:color="auto"/>
              </w:divBdr>
            </w:div>
            <w:div w:id="911551411">
              <w:marLeft w:val="0"/>
              <w:marRight w:val="0"/>
              <w:marTop w:val="0"/>
              <w:marBottom w:val="0"/>
              <w:divBdr>
                <w:top w:val="none" w:sz="0" w:space="0" w:color="auto"/>
                <w:left w:val="none" w:sz="0" w:space="0" w:color="auto"/>
                <w:bottom w:val="none" w:sz="0" w:space="0" w:color="auto"/>
                <w:right w:val="none" w:sz="0" w:space="0" w:color="auto"/>
              </w:divBdr>
            </w:div>
            <w:div w:id="279265749">
              <w:marLeft w:val="0"/>
              <w:marRight w:val="0"/>
              <w:marTop w:val="0"/>
              <w:marBottom w:val="0"/>
              <w:divBdr>
                <w:top w:val="none" w:sz="0" w:space="0" w:color="auto"/>
                <w:left w:val="none" w:sz="0" w:space="0" w:color="auto"/>
                <w:bottom w:val="none" w:sz="0" w:space="0" w:color="auto"/>
                <w:right w:val="none" w:sz="0" w:space="0" w:color="auto"/>
              </w:divBdr>
            </w:div>
            <w:div w:id="743451079">
              <w:marLeft w:val="0"/>
              <w:marRight w:val="0"/>
              <w:marTop w:val="0"/>
              <w:marBottom w:val="0"/>
              <w:divBdr>
                <w:top w:val="none" w:sz="0" w:space="0" w:color="auto"/>
                <w:left w:val="none" w:sz="0" w:space="0" w:color="auto"/>
                <w:bottom w:val="none" w:sz="0" w:space="0" w:color="auto"/>
                <w:right w:val="none" w:sz="0" w:space="0" w:color="auto"/>
              </w:divBdr>
            </w:div>
            <w:div w:id="1526167134">
              <w:marLeft w:val="0"/>
              <w:marRight w:val="0"/>
              <w:marTop w:val="0"/>
              <w:marBottom w:val="0"/>
              <w:divBdr>
                <w:top w:val="none" w:sz="0" w:space="0" w:color="auto"/>
                <w:left w:val="none" w:sz="0" w:space="0" w:color="auto"/>
                <w:bottom w:val="none" w:sz="0" w:space="0" w:color="auto"/>
                <w:right w:val="none" w:sz="0" w:space="0" w:color="auto"/>
              </w:divBdr>
            </w:div>
            <w:div w:id="834295617">
              <w:marLeft w:val="0"/>
              <w:marRight w:val="0"/>
              <w:marTop w:val="0"/>
              <w:marBottom w:val="0"/>
              <w:divBdr>
                <w:top w:val="none" w:sz="0" w:space="0" w:color="auto"/>
                <w:left w:val="none" w:sz="0" w:space="0" w:color="auto"/>
                <w:bottom w:val="none" w:sz="0" w:space="0" w:color="auto"/>
                <w:right w:val="none" w:sz="0" w:space="0" w:color="auto"/>
              </w:divBdr>
            </w:div>
            <w:div w:id="1835753925">
              <w:marLeft w:val="0"/>
              <w:marRight w:val="0"/>
              <w:marTop w:val="0"/>
              <w:marBottom w:val="0"/>
              <w:divBdr>
                <w:top w:val="none" w:sz="0" w:space="0" w:color="auto"/>
                <w:left w:val="none" w:sz="0" w:space="0" w:color="auto"/>
                <w:bottom w:val="none" w:sz="0" w:space="0" w:color="auto"/>
                <w:right w:val="none" w:sz="0" w:space="0" w:color="auto"/>
              </w:divBdr>
            </w:div>
            <w:div w:id="1536195926">
              <w:marLeft w:val="0"/>
              <w:marRight w:val="0"/>
              <w:marTop w:val="0"/>
              <w:marBottom w:val="0"/>
              <w:divBdr>
                <w:top w:val="none" w:sz="0" w:space="0" w:color="auto"/>
                <w:left w:val="none" w:sz="0" w:space="0" w:color="auto"/>
                <w:bottom w:val="none" w:sz="0" w:space="0" w:color="auto"/>
                <w:right w:val="none" w:sz="0" w:space="0" w:color="auto"/>
              </w:divBdr>
            </w:div>
            <w:div w:id="1992368009">
              <w:marLeft w:val="0"/>
              <w:marRight w:val="0"/>
              <w:marTop w:val="0"/>
              <w:marBottom w:val="0"/>
              <w:divBdr>
                <w:top w:val="none" w:sz="0" w:space="0" w:color="auto"/>
                <w:left w:val="none" w:sz="0" w:space="0" w:color="auto"/>
                <w:bottom w:val="none" w:sz="0" w:space="0" w:color="auto"/>
                <w:right w:val="none" w:sz="0" w:space="0" w:color="auto"/>
              </w:divBdr>
            </w:div>
            <w:div w:id="1706634825">
              <w:marLeft w:val="0"/>
              <w:marRight w:val="0"/>
              <w:marTop w:val="0"/>
              <w:marBottom w:val="0"/>
              <w:divBdr>
                <w:top w:val="none" w:sz="0" w:space="0" w:color="auto"/>
                <w:left w:val="none" w:sz="0" w:space="0" w:color="auto"/>
                <w:bottom w:val="none" w:sz="0" w:space="0" w:color="auto"/>
                <w:right w:val="none" w:sz="0" w:space="0" w:color="auto"/>
              </w:divBdr>
            </w:div>
            <w:div w:id="724835468">
              <w:marLeft w:val="0"/>
              <w:marRight w:val="0"/>
              <w:marTop w:val="0"/>
              <w:marBottom w:val="0"/>
              <w:divBdr>
                <w:top w:val="none" w:sz="0" w:space="0" w:color="auto"/>
                <w:left w:val="none" w:sz="0" w:space="0" w:color="auto"/>
                <w:bottom w:val="none" w:sz="0" w:space="0" w:color="auto"/>
                <w:right w:val="none" w:sz="0" w:space="0" w:color="auto"/>
              </w:divBdr>
            </w:div>
            <w:div w:id="1009285875">
              <w:marLeft w:val="0"/>
              <w:marRight w:val="0"/>
              <w:marTop w:val="0"/>
              <w:marBottom w:val="0"/>
              <w:divBdr>
                <w:top w:val="none" w:sz="0" w:space="0" w:color="auto"/>
                <w:left w:val="none" w:sz="0" w:space="0" w:color="auto"/>
                <w:bottom w:val="none" w:sz="0" w:space="0" w:color="auto"/>
                <w:right w:val="none" w:sz="0" w:space="0" w:color="auto"/>
              </w:divBdr>
            </w:div>
            <w:div w:id="1492522401">
              <w:marLeft w:val="0"/>
              <w:marRight w:val="0"/>
              <w:marTop w:val="0"/>
              <w:marBottom w:val="0"/>
              <w:divBdr>
                <w:top w:val="none" w:sz="0" w:space="0" w:color="auto"/>
                <w:left w:val="none" w:sz="0" w:space="0" w:color="auto"/>
                <w:bottom w:val="none" w:sz="0" w:space="0" w:color="auto"/>
                <w:right w:val="none" w:sz="0" w:space="0" w:color="auto"/>
              </w:divBdr>
            </w:div>
            <w:div w:id="1052466082">
              <w:marLeft w:val="0"/>
              <w:marRight w:val="0"/>
              <w:marTop w:val="0"/>
              <w:marBottom w:val="0"/>
              <w:divBdr>
                <w:top w:val="none" w:sz="0" w:space="0" w:color="auto"/>
                <w:left w:val="none" w:sz="0" w:space="0" w:color="auto"/>
                <w:bottom w:val="none" w:sz="0" w:space="0" w:color="auto"/>
                <w:right w:val="none" w:sz="0" w:space="0" w:color="auto"/>
              </w:divBdr>
            </w:div>
            <w:div w:id="20160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5156">
      <w:bodyDiv w:val="1"/>
      <w:marLeft w:val="0"/>
      <w:marRight w:val="0"/>
      <w:marTop w:val="0"/>
      <w:marBottom w:val="0"/>
      <w:divBdr>
        <w:top w:val="none" w:sz="0" w:space="0" w:color="auto"/>
        <w:left w:val="none" w:sz="0" w:space="0" w:color="auto"/>
        <w:bottom w:val="none" w:sz="0" w:space="0" w:color="auto"/>
        <w:right w:val="none" w:sz="0" w:space="0" w:color="auto"/>
      </w:divBdr>
    </w:div>
    <w:div w:id="1607691590">
      <w:bodyDiv w:val="1"/>
      <w:marLeft w:val="0"/>
      <w:marRight w:val="0"/>
      <w:marTop w:val="0"/>
      <w:marBottom w:val="0"/>
      <w:divBdr>
        <w:top w:val="none" w:sz="0" w:space="0" w:color="auto"/>
        <w:left w:val="none" w:sz="0" w:space="0" w:color="auto"/>
        <w:bottom w:val="none" w:sz="0" w:space="0" w:color="auto"/>
        <w:right w:val="none" w:sz="0" w:space="0" w:color="auto"/>
      </w:divBdr>
      <w:divsChild>
        <w:div w:id="346297348">
          <w:marLeft w:val="0"/>
          <w:marRight w:val="0"/>
          <w:marTop w:val="0"/>
          <w:marBottom w:val="0"/>
          <w:divBdr>
            <w:top w:val="none" w:sz="0" w:space="0" w:color="auto"/>
            <w:left w:val="none" w:sz="0" w:space="0" w:color="auto"/>
            <w:bottom w:val="none" w:sz="0" w:space="0" w:color="auto"/>
            <w:right w:val="none" w:sz="0" w:space="0" w:color="auto"/>
          </w:divBdr>
          <w:divsChild>
            <w:div w:id="1374386047">
              <w:marLeft w:val="0"/>
              <w:marRight w:val="0"/>
              <w:marTop w:val="0"/>
              <w:marBottom w:val="0"/>
              <w:divBdr>
                <w:top w:val="none" w:sz="0" w:space="0" w:color="auto"/>
                <w:left w:val="none" w:sz="0" w:space="0" w:color="auto"/>
                <w:bottom w:val="none" w:sz="0" w:space="0" w:color="auto"/>
                <w:right w:val="none" w:sz="0" w:space="0" w:color="auto"/>
              </w:divBdr>
            </w:div>
            <w:div w:id="20208359">
              <w:marLeft w:val="0"/>
              <w:marRight w:val="0"/>
              <w:marTop w:val="0"/>
              <w:marBottom w:val="0"/>
              <w:divBdr>
                <w:top w:val="none" w:sz="0" w:space="0" w:color="auto"/>
                <w:left w:val="none" w:sz="0" w:space="0" w:color="auto"/>
                <w:bottom w:val="none" w:sz="0" w:space="0" w:color="auto"/>
                <w:right w:val="none" w:sz="0" w:space="0" w:color="auto"/>
              </w:divBdr>
            </w:div>
            <w:div w:id="25447723">
              <w:marLeft w:val="0"/>
              <w:marRight w:val="0"/>
              <w:marTop w:val="0"/>
              <w:marBottom w:val="0"/>
              <w:divBdr>
                <w:top w:val="none" w:sz="0" w:space="0" w:color="auto"/>
                <w:left w:val="none" w:sz="0" w:space="0" w:color="auto"/>
                <w:bottom w:val="none" w:sz="0" w:space="0" w:color="auto"/>
                <w:right w:val="none" w:sz="0" w:space="0" w:color="auto"/>
              </w:divBdr>
            </w:div>
            <w:div w:id="253125146">
              <w:marLeft w:val="0"/>
              <w:marRight w:val="0"/>
              <w:marTop w:val="0"/>
              <w:marBottom w:val="0"/>
              <w:divBdr>
                <w:top w:val="none" w:sz="0" w:space="0" w:color="auto"/>
                <w:left w:val="none" w:sz="0" w:space="0" w:color="auto"/>
                <w:bottom w:val="none" w:sz="0" w:space="0" w:color="auto"/>
                <w:right w:val="none" w:sz="0" w:space="0" w:color="auto"/>
              </w:divBdr>
            </w:div>
            <w:div w:id="699622492">
              <w:marLeft w:val="0"/>
              <w:marRight w:val="0"/>
              <w:marTop w:val="0"/>
              <w:marBottom w:val="0"/>
              <w:divBdr>
                <w:top w:val="none" w:sz="0" w:space="0" w:color="auto"/>
                <w:left w:val="none" w:sz="0" w:space="0" w:color="auto"/>
                <w:bottom w:val="none" w:sz="0" w:space="0" w:color="auto"/>
                <w:right w:val="none" w:sz="0" w:space="0" w:color="auto"/>
              </w:divBdr>
            </w:div>
            <w:div w:id="1035345967">
              <w:marLeft w:val="0"/>
              <w:marRight w:val="0"/>
              <w:marTop w:val="0"/>
              <w:marBottom w:val="0"/>
              <w:divBdr>
                <w:top w:val="none" w:sz="0" w:space="0" w:color="auto"/>
                <w:left w:val="none" w:sz="0" w:space="0" w:color="auto"/>
                <w:bottom w:val="none" w:sz="0" w:space="0" w:color="auto"/>
                <w:right w:val="none" w:sz="0" w:space="0" w:color="auto"/>
              </w:divBdr>
            </w:div>
            <w:div w:id="975454174">
              <w:marLeft w:val="0"/>
              <w:marRight w:val="0"/>
              <w:marTop w:val="0"/>
              <w:marBottom w:val="0"/>
              <w:divBdr>
                <w:top w:val="none" w:sz="0" w:space="0" w:color="auto"/>
                <w:left w:val="none" w:sz="0" w:space="0" w:color="auto"/>
                <w:bottom w:val="none" w:sz="0" w:space="0" w:color="auto"/>
                <w:right w:val="none" w:sz="0" w:space="0" w:color="auto"/>
              </w:divBdr>
            </w:div>
            <w:div w:id="1301571081">
              <w:marLeft w:val="0"/>
              <w:marRight w:val="0"/>
              <w:marTop w:val="0"/>
              <w:marBottom w:val="0"/>
              <w:divBdr>
                <w:top w:val="none" w:sz="0" w:space="0" w:color="auto"/>
                <w:left w:val="none" w:sz="0" w:space="0" w:color="auto"/>
                <w:bottom w:val="none" w:sz="0" w:space="0" w:color="auto"/>
                <w:right w:val="none" w:sz="0" w:space="0" w:color="auto"/>
              </w:divBdr>
            </w:div>
            <w:div w:id="174930861">
              <w:marLeft w:val="0"/>
              <w:marRight w:val="0"/>
              <w:marTop w:val="0"/>
              <w:marBottom w:val="0"/>
              <w:divBdr>
                <w:top w:val="none" w:sz="0" w:space="0" w:color="auto"/>
                <w:left w:val="none" w:sz="0" w:space="0" w:color="auto"/>
                <w:bottom w:val="none" w:sz="0" w:space="0" w:color="auto"/>
                <w:right w:val="none" w:sz="0" w:space="0" w:color="auto"/>
              </w:divBdr>
            </w:div>
            <w:div w:id="2124567419">
              <w:marLeft w:val="0"/>
              <w:marRight w:val="0"/>
              <w:marTop w:val="0"/>
              <w:marBottom w:val="0"/>
              <w:divBdr>
                <w:top w:val="none" w:sz="0" w:space="0" w:color="auto"/>
                <w:left w:val="none" w:sz="0" w:space="0" w:color="auto"/>
                <w:bottom w:val="none" w:sz="0" w:space="0" w:color="auto"/>
                <w:right w:val="none" w:sz="0" w:space="0" w:color="auto"/>
              </w:divBdr>
            </w:div>
            <w:div w:id="693112842">
              <w:marLeft w:val="0"/>
              <w:marRight w:val="0"/>
              <w:marTop w:val="0"/>
              <w:marBottom w:val="0"/>
              <w:divBdr>
                <w:top w:val="none" w:sz="0" w:space="0" w:color="auto"/>
                <w:left w:val="none" w:sz="0" w:space="0" w:color="auto"/>
                <w:bottom w:val="none" w:sz="0" w:space="0" w:color="auto"/>
                <w:right w:val="none" w:sz="0" w:space="0" w:color="auto"/>
              </w:divBdr>
            </w:div>
            <w:div w:id="1405297665">
              <w:marLeft w:val="0"/>
              <w:marRight w:val="0"/>
              <w:marTop w:val="0"/>
              <w:marBottom w:val="0"/>
              <w:divBdr>
                <w:top w:val="none" w:sz="0" w:space="0" w:color="auto"/>
                <w:left w:val="none" w:sz="0" w:space="0" w:color="auto"/>
                <w:bottom w:val="none" w:sz="0" w:space="0" w:color="auto"/>
                <w:right w:val="none" w:sz="0" w:space="0" w:color="auto"/>
              </w:divBdr>
            </w:div>
            <w:div w:id="1370957449">
              <w:marLeft w:val="0"/>
              <w:marRight w:val="0"/>
              <w:marTop w:val="0"/>
              <w:marBottom w:val="0"/>
              <w:divBdr>
                <w:top w:val="none" w:sz="0" w:space="0" w:color="auto"/>
                <w:left w:val="none" w:sz="0" w:space="0" w:color="auto"/>
                <w:bottom w:val="none" w:sz="0" w:space="0" w:color="auto"/>
                <w:right w:val="none" w:sz="0" w:space="0" w:color="auto"/>
              </w:divBdr>
            </w:div>
            <w:div w:id="1655138351">
              <w:marLeft w:val="0"/>
              <w:marRight w:val="0"/>
              <w:marTop w:val="0"/>
              <w:marBottom w:val="0"/>
              <w:divBdr>
                <w:top w:val="none" w:sz="0" w:space="0" w:color="auto"/>
                <w:left w:val="none" w:sz="0" w:space="0" w:color="auto"/>
                <w:bottom w:val="none" w:sz="0" w:space="0" w:color="auto"/>
                <w:right w:val="none" w:sz="0" w:space="0" w:color="auto"/>
              </w:divBdr>
            </w:div>
            <w:div w:id="2038921701">
              <w:marLeft w:val="0"/>
              <w:marRight w:val="0"/>
              <w:marTop w:val="0"/>
              <w:marBottom w:val="0"/>
              <w:divBdr>
                <w:top w:val="none" w:sz="0" w:space="0" w:color="auto"/>
                <w:left w:val="none" w:sz="0" w:space="0" w:color="auto"/>
                <w:bottom w:val="none" w:sz="0" w:space="0" w:color="auto"/>
                <w:right w:val="none" w:sz="0" w:space="0" w:color="auto"/>
              </w:divBdr>
            </w:div>
            <w:div w:id="200265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3906">
      <w:bodyDiv w:val="1"/>
      <w:marLeft w:val="0"/>
      <w:marRight w:val="0"/>
      <w:marTop w:val="0"/>
      <w:marBottom w:val="0"/>
      <w:divBdr>
        <w:top w:val="none" w:sz="0" w:space="0" w:color="auto"/>
        <w:left w:val="none" w:sz="0" w:space="0" w:color="auto"/>
        <w:bottom w:val="none" w:sz="0" w:space="0" w:color="auto"/>
        <w:right w:val="none" w:sz="0" w:space="0" w:color="auto"/>
      </w:divBdr>
      <w:divsChild>
        <w:div w:id="1439259140">
          <w:marLeft w:val="0"/>
          <w:marRight w:val="0"/>
          <w:marTop w:val="0"/>
          <w:marBottom w:val="0"/>
          <w:divBdr>
            <w:top w:val="none" w:sz="0" w:space="0" w:color="auto"/>
            <w:left w:val="none" w:sz="0" w:space="0" w:color="auto"/>
            <w:bottom w:val="none" w:sz="0" w:space="0" w:color="auto"/>
            <w:right w:val="none" w:sz="0" w:space="0" w:color="auto"/>
          </w:divBdr>
          <w:divsChild>
            <w:div w:id="985473407">
              <w:marLeft w:val="0"/>
              <w:marRight w:val="0"/>
              <w:marTop w:val="0"/>
              <w:marBottom w:val="0"/>
              <w:divBdr>
                <w:top w:val="none" w:sz="0" w:space="0" w:color="auto"/>
                <w:left w:val="none" w:sz="0" w:space="0" w:color="auto"/>
                <w:bottom w:val="none" w:sz="0" w:space="0" w:color="auto"/>
                <w:right w:val="none" w:sz="0" w:space="0" w:color="auto"/>
              </w:divBdr>
            </w:div>
            <w:div w:id="545682615">
              <w:marLeft w:val="0"/>
              <w:marRight w:val="0"/>
              <w:marTop w:val="0"/>
              <w:marBottom w:val="0"/>
              <w:divBdr>
                <w:top w:val="none" w:sz="0" w:space="0" w:color="auto"/>
                <w:left w:val="none" w:sz="0" w:space="0" w:color="auto"/>
                <w:bottom w:val="none" w:sz="0" w:space="0" w:color="auto"/>
                <w:right w:val="none" w:sz="0" w:space="0" w:color="auto"/>
              </w:divBdr>
            </w:div>
            <w:div w:id="1141074419">
              <w:marLeft w:val="0"/>
              <w:marRight w:val="0"/>
              <w:marTop w:val="0"/>
              <w:marBottom w:val="0"/>
              <w:divBdr>
                <w:top w:val="none" w:sz="0" w:space="0" w:color="auto"/>
                <w:left w:val="none" w:sz="0" w:space="0" w:color="auto"/>
                <w:bottom w:val="none" w:sz="0" w:space="0" w:color="auto"/>
                <w:right w:val="none" w:sz="0" w:space="0" w:color="auto"/>
              </w:divBdr>
            </w:div>
            <w:div w:id="635574266">
              <w:marLeft w:val="0"/>
              <w:marRight w:val="0"/>
              <w:marTop w:val="0"/>
              <w:marBottom w:val="0"/>
              <w:divBdr>
                <w:top w:val="none" w:sz="0" w:space="0" w:color="auto"/>
                <w:left w:val="none" w:sz="0" w:space="0" w:color="auto"/>
                <w:bottom w:val="none" w:sz="0" w:space="0" w:color="auto"/>
                <w:right w:val="none" w:sz="0" w:space="0" w:color="auto"/>
              </w:divBdr>
            </w:div>
            <w:div w:id="1413964347">
              <w:marLeft w:val="0"/>
              <w:marRight w:val="0"/>
              <w:marTop w:val="0"/>
              <w:marBottom w:val="0"/>
              <w:divBdr>
                <w:top w:val="none" w:sz="0" w:space="0" w:color="auto"/>
                <w:left w:val="none" w:sz="0" w:space="0" w:color="auto"/>
                <w:bottom w:val="none" w:sz="0" w:space="0" w:color="auto"/>
                <w:right w:val="none" w:sz="0" w:space="0" w:color="auto"/>
              </w:divBdr>
            </w:div>
            <w:div w:id="494034677">
              <w:marLeft w:val="0"/>
              <w:marRight w:val="0"/>
              <w:marTop w:val="0"/>
              <w:marBottom w:val="0"/>
              <w:divBdr>
                <w:top w:val="none" w:sz="0" w:space="0" w:color="auto"/>
                <w:left w:val="none" w:sz="0" w:space="0" w:color="auto"/>
                <w:bottom w:val="none" w:sz="0" w:space="0" w:color="auto"/>
                <w:right w:val="none" w:sz="0" w:space="0" w:color="auto"/>
              </w:divBdr>
            </w:div>
            <w:div w:id="1872181929">
              <w:marLeft w:val="0"/>
              <w:marRight w:val="0"/>
              <w:marTop w:val="0"/>
              <w:marBottom w:val="0"/>
              <w:divBdr>
                <w:top w:val="none" w:sz="0" w:space="0" w:color="auto"/>
                <w:left w:val="none" w:sz="0" w:space="0" w:color="auto"/>
                <w:bottom w:val="none" w:sz="0" w:space="0" w:color="auto"/>
                <w:right w:val="none" w:sz="0" w:space="0" w:color="auto"/>
              </w:divBdr>
            </w:div>
            <w:div w:id="1994792308">
              <w:marLeft w:val="0"/>
              <w:marRight w:val="0"/>
              <w:marTop w:val="0"/>
              <w:marBottom w:val="0"/>
              <w:divBdr>
                <w:top w:val="none" w:sz="0" w:space="0" w:color="auto"/>
                <w:left w:val="none" w:sz="0" w:space="0" w:color="auto"/>
                <w:bottom w:val="none" w:sz="0" w:space="0" w:color="auto"/>
                <w:right w:val="none" w:sz="0" w:space="0" w:color="auto"/>
              </w:divBdr>
            </w:div>
            <w:div w:id="1882981690">
              <w:marLeft w:val="0"/>
              <w:marRight w:val="0"/>
              <w:marTop w:val="0"/>
              <w:marBottom w:val="0"/>
              <w:divBdr>
                <w:top w:val="none" w:sz="0" w:space="0" w:color="auto"/>
                <w:left w:val="none" w:sz="0" w:space="0" w:color="auto"/>
                <w:bottom w:val="none" w:sz="0" w:space="0" w:color="auto"/>
                <w:right w:val="none" w:sz="0" w:space="0" w:color="auto"/>
              </w:divBdr>
            </w:div>
            <w:div w:id="305823029">
              <w:marLeft w:val="0"/>
              <w:marRight w:val="0"/>
              <w:marTop w:val="0"/>
              <w:marBottom w:val="0"/>
              <w:divBdr>
                <w:top w:val="none" w:sz="0" w:space="0" w:color="auto"/>
                <w:left w:val="none" w:sz="0" w:space="0" w:color="auto"/>
                <w:bottom w:val="none" w:sz="0" w:space="0" w:color="auto"/>
                <w:right w:val="none" w:sz="0" w:space="0" w:color="auto"/>
              </w:divBdr>
            </w:div>
            <w:div w:id="2067946126">
              <w:marLeft w:val="0"/>
              <w:marRight w:val="0"/>
              <w:marTop w:val="0"/>
              <w:marBottom w:val="0"/>
              <w:divBdr>
                <w:top w:val="none" w:sz="0" w:space="0" w:color="auto"/>
                <w:left w:val="none" w:sz="0" w:space="0" w:color="auto"/>
                <w:bottom w:val="none" w:sz="0" w:space="0" w:color="auto"/>
                <w:right w:val="none" w:sz="0" w:space="0" w:color="auto"/>
              </w:divBdr>
            </w:div>
            <w:div w:id="631253939">
              <w:marLeft w:val="0"/>
              <w:marRight w:val="0"/>
              <w:marTop w:val="0"/>
              <w:marBottom w:val="0"/>
              <w:divBdr>
                <w:top w:val="none" w:sz="0" w:space="0" w:color="auto"/>
                <w:left w:val="none" w:sz="0" w:space="0" w:color="auto"/>
                <w:bottom w:val="none" w:sz="0" w:space="0" w:color="auto"/>
                <w:right w:val="none" w:sz="0" w:space="0" w:color="auto"/>
              </w:divBdr>
            </w:div>
            <w:div w:id="104202918">
              <w:marLeft w:val="0"/>
              <w:marRight w:val="0"/>
              <w:marTop w:val="0"/>
              <w:marBottom w:val="0"/>
              <w:divBdr>
                <w:top w:val="none" w:sz="0" w:space="0" w:color="auto"/>
                <w:left w:val="none" w:sz="0" w:space="0" w:color="auto"/>
                <w:bottom w:val="none" w:sz="0" w:space="0" w:color="auto"/>
                <w:right w:val="none" w:sz="0" w:space="0" w:color="auto"/>
              </w:divBdr>
            </w:div>
            <w:div w:id="498620465">
              <w:marLeft w:val="0"/>
              <w:marRight w:val="0"/>
              <w:marTop w:val="0"/>
              <w:marBottom w:val="0"/>
              <w:divBdr>
                <w:top w:val="none" w:sz="0" w:space="0" w:color="auto"/>
                <w:left w:val="none" w:sz="0" w:space="0" w:color="auto"/>
                <w:bottom w:val="none" w:sz="0" w:space="0" w:color="auto"/>
                <w:right w:val="none" w:sz="0" w:space="0" w:color="auto"/>
              </w:divBdr>
            </w:div>
            <w:div w:id="1704163115">
              <w:marLeft w:val="0"/>
              <w:marRight w:val="0"/>
              <w:marTop w:val="0"/>
              <w:marBottom w:val="0"/>
              <w:divBdr>
                <w:top w:val="none" w:sz="0" w:space="0" w:color="auto"/>
                <w:left w:val="none" w:sz="0" w:space="0" w:color="auto"/>
                <w:bottom w:val="none" w:sz="0" w:space="0" w:color="auto"/>
                <w:right w:val="none" w:sz="0" w:space="0" w:color="auto"/>
              </w:divBdr>
            </w:div>
            <w:div w:id="1170680662">
              <w:marLeft w:val="0"/>
              <w:marRight w:val="0"/>
              <w:marTop w:val="0"/>
              <w:marBottom w:val="0"/>
              <w:divBdr>
                <w:top w:val="none" w:sz="0" w:space="0" w:color="auto"/>
                <w:left w:val="none" w:sz="0" w:space="0" w:color="auto"/>
                <w:bottom w:val="none" w:sz="0" w:space="0" w:color="auto"/>
                <w:right w:val="none" w:sz="0" w:space="0" w:color="auto"/>
              </w:divBdr>
            </w:div>
            <w:div w:id="215625531">
              <w:marLeft w:val="0"/>
              <w:marRight w:val="0"/>
              <w:marTop w:val="0"/>
              <w:marBottom w:val="0"/>
              <w:divBdr>
                <w:top w:val="none" w:sz="0" w:space="0" w:color="auto"/>
                <w:left w:val="none" w:sz="0" w:space="0" w:color="auto"/>
                <w:bottom w:val="none" w:sz="0" w:space="0" w:color="auto"/>
                <w:right w:val="none" w:sz="0" w:space="0" w:color="auto"/>
              </w:divBdr>
            </w:div>
            <w:div w:id="328795024">
              <w:marLeft w:val="0"/>
              <w:marRight w:val="0"/>
              <w:marTop w:val="0"/>
              <w:marBottom w:val="0"/>
              <w:divBdr>
                <w:top w:val="none" w:sz="0" w:space="0" w:color="auto"/>
                <w:left w:val="none" w:sz="0" w:space="0" w:color="auto"/>
                <w:bottom w:val="none" w:sz="0" w:space="0" w:color="auto"/>
                <w:right w:val="none" w:sz="0" w:space="0" w:color="auto"/>
              </w:divBdr>
            </w:div>
            <w:div w:id="582106154">
              <w:marLeft w:val="0"/>
              <w:marRight w:val="0"/>
              <w:marTop w:val="0"/>
              <w:marBottom w:val="0"/>
              <w:divBdr>
                <w:top w:val="none" w:sz="0" w:space="0" w:color="auto"/>
                <w:left w:val="none" w:sz="0" w:space="0" w:color="auto"/>
                <w:bottom w:val="none" w:sz="0" w:space="0" w:color="auto"/>
                <w:right w:val="none" w:sz="0" w:space="0" w:color="auto"/>
              </w:divBdr>
            </w:div>
            <w:div w:id="593784274">
              <w:marLeft w:val="0"/>
              <w:marRight w:val="0"/>
              <w:marTop w:val="0"/>
              <w:marBottom w:val="0"/>
              <w:divBdr>
                <w:top w:val="none" w:sz="0" w:space="0" w:color="auto"/>
                <w:left w:val="none" w:sz="0" w:space="0" w:color="auto"/>
                <w:bottom w:val="none" w:sz="0" w:space="0" w:color="auto"/>
                <w:right w:val="none" w:sz="0" w:space="0" w:color="auto"/>
              </w:divBdr>
            </w:div>
            <w:div w:id="1161773468">
              <w:marLeft w:val="0"/>
              <w:marRight w:val="0"/>
              <w:marTop w:val="0"/>
              <w:marBottom w:val="0"/>
              <w:divBdr>
                <w:top w:val="none" w:sz="0" w:space="0" w:color="auto"/>
                <w:left w:val="none" w:sz="0" w:space="0" w:color="auto"/>
                <w:bottom w:val="none" w:sz="0" w:space="0" w:color="auto"/>
                <w:right w:val="none" w:sz="0" w:space="0" w:color="auto"/>
              </w:divBdr>
            </w:div>
            <w:div w:id="184642066">
              <w:marLeft w:val="0"/>
              <w:marRight w:val="0"/>
              <w:marTop w:val="0"/>
              <w:marBottom w:val="0"/>
              <w:divBdr>
                <w:top w:val="none" w:sz="0" w:space="0" w:color="auto"/>
                <w:left w:val="none" w:sz="0" w:space="0" w:color="auto"/>
                <w:bottom w:val="none" w:sz="0" w:space="0" w:color="auto"/>
                <w:right w:val="none" w:sz="0" w:space="0" w:color="auto"/>
              </w:divBdr>
            </w:div>
            <w:div w:id="1695182229">
              <w:marLeft w:val="0"/>
              <w:marRight w:val="0"/>
              <w:marTop w:val="0"/>
              <w:marBottom w:val="0"/>
              <w:divBdr>
                <w:top w:val="none" w:sz="0" w:space="0" w:color="auto"/>
                <w:left w:val="none" w:sz="0" w:space="0" w:color="auto"/>
                <w:bottom w:val="none" w:sz="0" w:space="0" w:color="auto"/>
                <w:right w:val="none" w:sz="0" w:space="0" w:color="auto"/>
              </w:divBdr>
            </w:div>
            <w:div w:id="473448318">
              <w:marLeft w:val="0"/>
              <w:marRight w:val="0"/>
              <w:marTop w:val="0"/>
              <w:marBottom w:val="0"/>
              <w:divBdr>
                <w:top w:val="none" w:sz="0" w:space="0" w:color="auto"/>
                <w:left w:val="none" w:sz="0" w:space="0" w:color="auto"/>
                <w:bottom w:val="none" w:sz="0" w:space="0" w:color="auto"/>
                <w:right w:val="none" w:sz="0" w:space="0" w:color="auto"/>
              </w:divBdr>
            </w:div>
            <w:div w:id="15936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6155">
      <w:bodyDiv w:val="1"/>
      <w:marLeft w:val="0"/>
      <w:marRight w:val="0"/>
      <w:marTop w:val="0"/>
      <w:marBottom w:val="0"/>
      <w:divBdr>
        <w:top w:val="none" w:sz="0" w:space="0" w:color="auto"/>
        <w:left w:val="none" w:sz="0" w:space="0" w:color="auto"/>
        <w:bottom w:val="none" w:sz="0" w:space="0" w:color="auto"/>
        <w:right w:val="none" w:sz="0" w:space="0" w:color="auto"/>
      </w:divBdr>
      <w:divsChild>
        <w:div w:id="2039698554">
          <w:marLeft w:val="0"/>
          <w:marRight w:val="0"/>
          <w:marTop w:val="0"/>
          <w:marBottom w:val="0"/>
          <w:divBdr>
            <w:top w:val="none" w:sz="0" w:space="0" w:color="auto"/>
            <w:left w:val="none" w:sz="0" w:space="0" w:color="auto"/>
            <w:bottom w:val="none" w:sz="0" w:space="0" w:color="auto"/>
            <w:right w:val="none" w:sz="0" w:space="0" w:color="auto"/>
          </w:divBdr>
        </w:div>
      </w:divsChild>
    </w:div>
    <w:div w:id="1744833172">
      <w:bodyDiv w:val="1"/>
      <w:marLeft w:val="0"/>
      <w:marRight w:val="0"/>
      <w:marTop w:val="0"/>
      <w:marBottom w:val="0"/>
      <w:divBdr>
        <w:top w:val="none" w:sz="0" w:space="0" w:color="auto"/>
        <w:left w:val="none" w:sz="0" w:space="0" w:color="auto"/>
        <w:bottom w:val="none" w:sz="0" w:space="0" w:color="auto"/>
        <w:right w:val="none" w:sz="0" w:space="0" w:color="auto"/>
      </w:divBdr>
    </w:div>
    <w:div w:id="1769694846">
      <w:bodyDiv w:val="1"/>
      <w:marLeft w:val="0"/>
      <w:marRight w:val="0"/>
      <w:marTop w:val="0"/>
      <w:marBottom w:val="0"/>
      <w:divBdr>
        <w:top w:val="none" w:sz="0" w:space="0" w:color="auto"/>
        <w:left w:val="none" w:sz="0" w:space="0" w:color="auto"/>
        <w:bottom w:val="none" w:sz="0" w:space="0" w:color="auto"/>
        <w:right w:val="none" w:sz="0" w:space="0" w:color="auto"/>
      </w:divBdr>
      <w:divsChild>
        <w:div w:id="1009985641">
          <w:marLeft w:val="0"/>
          <w:marRight w:val="0"/>
          <w:marTop w:val="0"/>
          <w:marBottom w:val="0"/>
          <w:divBdr>
            <w:top w:val="none" w:sz="0" w:space="0" w:color="auto"/>
            <w:left w:val="none" w:sz="0" w:space="0" w:color="auto"/>
            <w:bottom w:val="none" w:sz="0" w:space="0" w:color="auto"/>
            <w:right w:val="none" w:sz="0" w:space="0" w:color="auto"/>
          </w:divBdr>
        </w:div>
      </w:divsChild>
    </w:div>
    <w:div w:id="1803113837">
      <w:bodyDiv w:val="1"/>
      <w:marLeft w:val="0"/>
      <w:marRight w:val="0"/>
      <w:marTop w:val="0"/>
      <w:marBottom w:val="0"/>
      <w:divBdr>
        <w:top w:val="none" w:sz="0" w:space="0" w:color="auto"/>
        <w:left w:val="none" w:sz="0" w:space="0" w:color="auto"/>
        <w:bottom w:val="none" w:sz="0" w:space="0" w:color="auto"/>
        <w:right w:val="none" w:sz="0" w:space="0" w:color="auto"/>
      </w:divBdr>
      <w:divsChild>
        <w:div w:id="188763167">
          <w:marLeft w:val="0"/>
          <w:marRight w:val="0"/>
          <w:marTop w:val="0"/>
          <w:marBottom w:val="0"/>
          <w:divBdr>
            <w:top w:val="none" w:sz="0" w:space="0" w:color="auto"/>
            <w:left w:val="none" w:sz="0" w:space="0" w:color="auto"/>
            <w:bottom w:val="none" w:sz="0" w:space="0" w:color="auto"/>
            <w:right w:val="none" w:sz="0" w:space="0" w:color="auto"/>
          </w:divBdr>
        </w:div>
      </w:divsChild>
    </w:div>
    <w:div w:id="1813477178">
      <w:bodyDiv w:val="1"/>
      <w:marLeft w:val="0"/>
      <w:marRight w:val="0"/>
      <w:marTop w:val="0"/>
      <w:marBottom w:val="0"/>
      <w:divBdr>
        <w:top w:val="none" w:sz="0" w:space="0" w:color="auto"/>
        <w:left w:val="none" w:sz="0" w:space="0" w:color="auto"/>
        <w:bottom w:val="none" w:sz="0" w:space="0" w:color="auto"/>
        <w:right w:val="none" w:sz="0" w:space="0" w:color="auto"/>
      </w:divBdr>
    </w:div>
    <w:div w:id="1820729219">
      <w:bodyDiv w:val="1"/>
      <w:marLeft w:val="0"/>
      <w:marRight w:val="0"/>
      <w:marTop w:val="0"/>
      <w:marBottom w:val="0"/>
      <w:divBdr>
        <w:top w:val="none" w:sz="0" w:space="0" w:color="auto"/>
        <w:left w:val="none" w:sz="0" w:space="0" w:color="auto"/>
        <w:bottom w:val="none" w:sz="0" w:space="0" w:color="auto"/>
        <w:right w:val="none" w:sz="0" w:space="0" w:color="auto"/>
      </w:divBdr>
    </w:div>
    <w:div w:id="1833639224">
      <w:bodyDiv w:val="1"/>
      <w:marLeft w:val="0"/>
      <w:marRight w:val="0"/>
      <w:marTop w:val="0"/>
      <w:marBottom w:val="0"/>
      <w:divBdr>
        <w:top w:val="none" w:sz="0" w:space="0" w:color="auto"/>
        <w:left w:val="none" w:sz="0" w:space="0" w:color="auto"/>
        <w:bottom w:val="none" w:sz="0" w:space="0" w:color="auto"/>
        <w:right w:val="none" w:sz="0" w:space="0" w:color="auto"/>
      </w:divBdr>
      <w:divsChild>
        <w:div w:id="137185238">
          <w:marLeft w:val="0"/>
          <w:marRight w:val="0"/>
          <w:marTop w:val="0"/>
          <w:marBottom w:val="0"/>
          <w:divBdr>
            <w:top w:val="none" w:sz="0" w:space="0" w:color="auto"/>
            <w:left w:val="none" w:sz="0" w:space="0" w:color="auto"/>
            <w:bottom w:val="none" w:sz="0" w:space="0" w:color="auto"/>
            <w:right w:val="none" w:sz="0" w:space="0" w:color="auto"/>
          </w:divBdr>
          <w:divsChild>
            <w:div w:id="982733604">
              <w:marLeft w:val="0"/>
              <w:marRight w:val="0"/>
              <w:marTop w:val="0"/>
              <w:marBottom w:val="0"/>
              <w:divBdr>
                <w:top w:val="none" w:sz="0" w:space="0" w:color="auto"/>
                <w:left w:val="none" w:sz="0" w:space="0" w:color="auto"/>
                <w:bottom w:val="none" w:sz="0" w:space="0" w:color="auto"/>
                <w:right w:val="none" w:sz="0" w:space="0" w:color="auto"/>
              </w:divBdr>
            </w:div>
            <w:div w:id="999189134">
              <w:marLeft w:val="0"/>
              <w:marRight w:val="0"/>
              <w:marTop w:val="0"/>
              <w:marBottom w:val="0"/>
              <w:divBdr>
                <w:top w:val="none" w:sz="0" w:space="0" w:color="auto"/>
                <w:left w:val="none" w:sz="0" w:space="0" w:color="auto"/>
                <w:bottom w:val="none" w:sz="0" w:space="0" w:color="auto"/>
                <w:right w:val="none" w:sz="0" w:space="0" w:color="auto"/>
              </w:divBdr>
            </w:div>
            <w:div w:id="31462623">
              <w:marLeft w:val="0"/>
              <w:marRight w:val="0"/>
              <w:marTop w:val="0"/>
              <w:marBottom w:val="0"/>
              <w:divBdr>
                <w:top w:val="none" w:sz="0" w:space="0" w:color="auto"/>
                <w:left w:val="none" w:sz="0" w:space="0" w:color="auto"/>
                <w:bottom w:val="none" w:sz="0" w:space="0" w:color="auto"/>
                <w:right w:val="none" w:sz="0" w:space="0" w:color="auto"/>
              </w:divBdr>
            </w:div>
            <w:div w:id="774710657">
              <w:marLeft w:val="0"/>
              <w:marRight w:val="0"/>
              <w:marTop w:val="0"/>
              <w:marBottom w:val="0"/>
              <w:divBdr>
                <w:top w:val="none" w:sz="0" w:space="0" w:color="auto"/>
                <w:left w:val="none" w:sz="0" w:space="0" w:color="auto"/>
                <w:bottom w:val="none" w:sz="0" w:space="0" w:color="auto"/>
                <w:right w:val="none" w:sz="0" w:space="0" w:color="auto"/>
              </w:divBdr>
            </w:div>
            <w:div w:id="13612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6790">
      <w:bodyDiv w:val="1"/>
      <w:marLeft w:val="0"/>
      <w:marRight w:val="0"/>
      <w:marTop w:val="0"/>
      <w:marBottom w:val="0"/>
      <w:divBdr>
        <w:top w:val="none" w:sz="0" w:space="0" w:color="auto"/>
        <w:left w:val="none" w:sz="0" w:space="0" w:color="auto"/>
        <w:bottom w:val="none" w:sz="0" w:space="0" w:color="auto"/>
        <w:right w:val="none" w:sz="0" w:space="0" w:color="auto"/>
      </w:divBdr>
      <w:divsChild>
        <w:div w:id="1224872470">
          <w:marLeft w:val="0"/>
          <w:marRight w:val="0"/>
          <w:marTop w:val="0"/>
          <w:marBottom w:val="0"/>
          <w:divBdr>
            <w:top w:val="none" w:sz="0" w:space="0" w:color="auto"/>
            <w:left w:val="none" w:sz="0" w:space="0" w:color="auto"/>
            <w:bottom w:val="none" w:sz="0" w:space="0" w:color="auto"/>
            <w:right w:val="none" w:sz="0" w:space="0" w:color="auto"/>
          </w:divBdr>
        </w:div>
      </w:divsChild>
    </w:div>
    <w:div w:id="1905411510">
      <w:bodyDiv w:val="1"/>
      <w:marLeft w:val="0"/>
      <w:marRight w:val="0"/>
      <w:marTop w:val="0"/>
      <w:marBottom w:val="0"/>
      <w:divBdr>
        <w:top w:val="none" w:sz="0" w:space="0" w:color="auto"/>
        <w:left w:val="none" w:sz="0" w:space="0" w:color="auto"/>
        <w:bottom w:val="none" w:sz="0" w:space="0" w:color="auto"/>
        <w:right w:val="none" w:sz="0" w:space="0" w:color="auto"/>
      </w:divBdr>
    </w:div>
    <w:div w:id="1972132136">
      <w:bodyDiv w:val="1"/>
      <w:marLeft w:val="0"/>
      <w:marRight w:val="0"/>
      <w:marTop w:val="0"/>
      <w:marBottom w:val="0"/>
      <w:divBdr>
        <w:top w:val="none" w:sz="0" w:space="0" w:color="auto"/>
        <w:left w:val="none" w:sz="0" w:space="0" w:color="auto"/>
        <w:bottom w:val="none" w:sz="0" w:space="0" w:color="auto"/>
        <w:right w:val="none" w:sz="0" w:space="0" w:color="auto"/>
      </w:divBdr>
      <w:divsChild>
        <w:div w:id="1934901312">
          <w:marLeft w:val="0"/>
          <w:marRight w:val="0"/>
          <w:marTop w:val="0"/>
          <w:marBottom w:val="0"/>
          <w:divBdr>
            <w:top w:val="none" w:sz="0" w:space="0" w:color="auto"/>
            <w:left w:val="none" w:sz="0" w:space="0" w:color="auto"/>
            <w:bottom w:val="none" w:sz="0" w:space="0" w:color="auto"/>
            <w:right w:val="none" w:sz="0" w:space="0" w:color="auto"/>
          </w:divBdr>
          <w:divsChild>
            <w:div w:id="1949004711">
              <w:marLeft w:val="0"/>
              <w:marRight w:val="0"/>
              <w:marTop w:val="0"/>
              <w:marBottom w:val="0"/>
              <w:divBdr>
                <w:top w:val="none" w:sz="0" w:space="0" w:color="auto"/>
                <w:left w:val="none" w:sz="0" w:space="0" w:color="auto"/>
                <w:bottom w:val="none" w:sz="0" w:space="0" w:color="auto"/>
                <w:right w:val="none" w:sz="0" w:space="0" w:color="auto"/>
              </w:divBdr>
              <w:divsChild>
                <w:div w:id="48208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647450">
      <w:bodyDiv w:val="1"/>
      <w:marLeft w:val="0"/>
      <w:marRight w:val="0"/>
      <w:marTop w:val="0"/>
      <w:marBottom w:val="0"/>
      <w:divBdr>
        <w:top w:val="none" w:sz="0" w:space="0" w:color="auto"/>
        <w:left w:val="none" w:sz="0" w:space="0" w:color="auto"/>
        <w:bottom w:val="none" w:sz="0" w:space="0" w:color="auto"/>
        <w:right w:val="none" w:sz="0" w:space="0" w:color="auto"/>
      </w:divBdr>
      <w:divsChild>
        <w:div w:id="2513622">
          <w:marLeft w:val="0"/>
          <w:marRight w:val="0"/>
          <w:marTop w:val="0"/>
          <w:marBottom w:val="0"/>
          <w:divBdr>
            <w:top w:val="none" w:sz="0" w:space="0" w:color="auto"/>
            <w:left w:val="none" w:sz="0" w:space="0" w:color="auto"/>
            <w:bottom w:val="none" w:sz="0" w:space="0" w:color="auto"/>
            <w:right w:val="none" w:sz="0" w:space="0" w:color="auto"/>
          </w:divBdr>
          <w:divsChild>
            <w:div w:id="10182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7945">
      <w:bodyDiv w:val="1"/>
      <w:marLeft w:val="0"/>
      <w:marRight w:val="0"/>
      <w:marTop w:val="0"/>
      <w:marBottom w:val="0"/>
      <w:divBdr>
        <w:top w:val="none" w:sz="0" w:space="0" w:color="auto"/>
        <w:left w:val="none" w:sz="0" w:space="0" w:color="auto"/>
        <w:bottom w:val="none" w:sz="0" w:space="0" w:color="auto"/>
        <w:right w:val="none" w:sz="0" w:space="0" w:color="auto"/>
      </w:divBdr>
      <w:divsChild>
        <w:div w:id="1022975739">
          <w:marLeft w:val="0"/>
          <w:marRight w:val="0"/>
          <w:marTop w:val="0"/>
          <w:marBottom w:val="0"/>
          <w:divBdr>
            <w:top w:val="none" w:sz="0" w:space="0" w:color="auto"/>
            <w:left w:val="none" w:sz="0" w:space="0" w:color="auto"/>
            <w:bottom w:val="none" w:sz="0" w:space="0" w:color="auto"/>
            <w:right w:val="none" w:sz="0" w:space="0" w:color="auto"/>
          </w:divBdr>
        </w:div>
      </w:divsChild>
    </w:div>
    <w:div w:id="2062048732">
      <w:bodyDiv w:val="1"/>
      <w:marLeft w:val="0"/>
      <w:marRight w:val="0"/>
      <w:marTop w:val="0"/>
      <w:marBottom w:val="0"/>
      <w:divBdr>
        <w:top w:val="none" w:sz="0" w:space="0" w:color="auto"/>
        <w:left w:val="none" w:sz="0" w:space="0" w:color="auto"/>
        <w:bottom w:val="none" w:sz="0" w:space="0" w:color="auto"/>
        <w:right w:val="none" w:sz="0" w:space="0" w:color="auto"/>
      </w:divBdr>
    </w:div>
    <w:div w:id="206217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spieram.to/regulamin" TargetMode="External"/><Relationship Id="rId2" Type="http://schemas.openxmlformats.org/officeDocument/2006/relationships/hyperlink" Target="https://bookauthority.org/author/Francesca-Di-Pietro" TargetMode="External"/><Relationship Id="rId1" Type="http://schemas.openxmlformats.org/officeDocument/2006/relationships/hyperlink" Target="https://www.amazon.com/dp/0367334259?tag=uuid10-20" TargetMode="External"/><Relationship Id="rId4" Type="http://schemas.openxmlformats.org/officeDocument/2006/relationships/hyperlink" Target="https://helion.pl/autorzy/adam-freeman"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93D06-F601-4FCA-9BB1-326525BD2F8E}">
  <ds:schemaRefs>
    <ds:schemaRef ds:uri="http://schemas.openxmlformats.org/officeDocument/2006/bibliography"/>
  </ds:schemaRefs>
</ds:datastoreItem>
</file>

<file path=docMetadata/LabelInfo.xml><?xml version="1.0" encoding="utf-8"?>
<clbl:labelList xmlns:clbl="http://schemas.microsoft.com/office/2020/mipLabelMetadata">
  <clbl:label id="{ab83eb73-1339-4c09-b43c-88ef2eea0029}" enabled="1" method="Standard" siteId="{88152bde-cfa3-4a5c-b981-a785c624bb42}" contentBits="0" removed="0"/>
</clbl:labelList>
</file>

<file path=docProps/app.xml><?xml version="1.0" encoding="utf-8"?>
<Properties xmlns="http://schemas.openxmlformats.org/officeDocument/2006/extended-properties" xmlns:vt="http://schemas.openxmlformats.org/officeDocument/2006/docPropsVTypes">
  <Template>Normal.dotm</Template>
  <TotalTime>1360</TotalTime>
  <Pages>40</Pages>
  <Words>12482</Words>
  <Characters>74895</Characters>
  <Application>Microsoft Office Word</Application>
  <DocSecurity>0</DocSecurity>
  <Lines>624</Lines>
  <Paragraphs>174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Maciejewski</dc:creator>
  <cp:keywords/>
  <dc:description/>
  <cp:lastModifiedBy>Maciej Maciejewski 2</cp:lastModifiedBy>
  <cp:revision>24</cp:revision>
  <dcterms:created xsi:type="dcterms:W3CDTF">2024-01-03T18:50:00Z</dcterms:created>
  <dcterms:modified xsi:type="dcterms:W3CDTF">2024-01-09T14:41:00Z</dcterms:modified>
</cp:coreProperties>
</file>